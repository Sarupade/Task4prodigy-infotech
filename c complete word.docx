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2EE68" w14:textId="740AA5AD" w:rsidR="006B4BCA" w:rsidRPr="0056169E" w:rsidRDefault="007021D7" w:rsidP="004D39D5">
      <w:pPr>
        <w:pStyle w:val="ListParagraph"/>
        <w:spacing w:before="100" w:beforeAutospacing="1" w:after="120" w:line="360" w:lineRule="auto"/>
        <w:ind w:left="144"/>
        <w:jc w:val="center"/>
        <w:rPr>
          <w:rFonts w:ascii="Times New Roman" w:hAnsi="Times New Roman" w:cs="Times New Roman"/>
          <w:b/>
          <w:bCs/>
          <w:color w:val="000000" w:themeColor="text1"/>
          <w:sz w:val="24"/>
          <w:szCs w:val="24"/>
          <w:u w:val="single"/>
        </w:rPr>
      </w:pPr>
      <w:r w:rsidRPr="0056169E">
        <w:rPr>
          <w:rFonts w:ascii="Times New Roman" w:hAnsi="Times New Roman" w:cs="Times New Roman"/>
          <w:b/>
          <w:bCs/>
          <w:color w:val="000000" w:themeColor="text1"/>
          <w:sz w:val="24"/>
          <w:szCs w:val="24"/>
          <w:u w:val="single"/>
        </w:rPr>
        <w:t>Introduction to C</w:t>
      </w:r>
    </w:p>
    <w:p w14:paraId="6242B393" w14:textId="03BC6943" w:rsidR="00932B77" w:rsidRPr="0056169E" w:rsidRDefault="00932B77" w:rsidP="004D39D5">
      <w:pPr>
        <w:pStyle w:val="ListParagraph"/>
        <w:numPr>
          <w:ilvl w:val="0"/>
          <w:numId w:val="5"/>
        </w:numPr>
        <w:spacing w:line="360" w:lineRule="auto"/>
        <w:rPr>
          <w:rFonts w:ascii="Times New Roman" w:hAnsi="Times New Roman" w:cs="Times New Roman"/>
          <w:sz w:val="24"/>
          <w:szCs w:val="24"/>
        </w:rPr>
      </w:pPr>
      <w:commentRangeStart w:id="0"/>
      <w:r w:rsidRPr="0056169E">
        <w:rPr>
          <w:rFonts w:ascii="Times New Roman" w:hAnsi="Times New Roman" w:cs="Times New Roman"/>
          <w:sz w:val="24"/>
          <w:szCs w:val="24"/>
        </w:rPr>
        <w:t xml:space="preserve">The word computer is derived from word </w:t>
      </w:r>
      <w:r w:rsidRPr="0056169E">
        <w:rPr>
          <w:rFonts w:ascii="Times New Roman" w:hAnsi="Times New Roman" w:cs="Times New Roman"/>
          <w:color w:val="7153A0" w:themeColor="accent5" w:themeShade="BF"/>
          <w:sz w:val="24"/>
          <w:szCs w:val="24"/>
        </w:rPr>
        <w:t>compute</w:t>
      </w:r>
      <w:r w:rsidRPr="0056169E">
        <w:rPr>
          <w:rFonts w:ascii="Times New Roman" w:hAnsi="Times New Roman" w:cs="Times New Roman"/>
          <w:sz w:val="24"/>
          <w:szCs w:val="24"/>
        </w:rPr>
        <w:t xml:space="preserve"> which means to </w:t>
      </w:r>
      <w:r w:rsidR="004C68A2" w:rsidRPr="0056169E">
        <w:rPr>
          <w:rFonts w:ascii="Times New Roman" w:hAnsi="Times New Roman" w:cs="Times New Roman"/>
          <w:color w:val="7153A0" w:themeColor="accent5" w:themeShade="BF"/>
          <w:sz w:val="24"/>
          <w:szCs w:val="24"/>
        </w:rPr>
        <w:t>calculate</w:t>
      </w:r>
      <w:r w:rsidRPr="0056169E">
        <w:rPr>
          <w:rFonts w:ascii="Times New Roman" w:hAnsi="Times New Roman" w:cs="Times New Roman"/>
          <w:sz w:val="24"/>
          <w:szCs w:val="24"/>
        </w:rPr>
        <w:t>.</w:t>
      </w:r>
    </w:p>
    <w:p w14:paraId="2AEAF197" w14:textId="09E1F6CE" w:rsidR="00932B77" w:rsidRPr="0056169E" w:rsidRDefault="00932B77" w:rsidP="004D39D5">
      <w:pPr>
        <w:pStyle w:val="ListParagraph"/>
        <w:numPr>
          <w:ilvl w:val="0"/>
          <w:numId w:val="5"/>
        </w:numPr>
        <w:spacing w:line="360" w:lineRule="auto"/>
        <w:rPr>
          <w:rFonts w:ascii="Times New Roman" w:hAnsi="Times New Roman" w:cs="Times New Roman"/>
          <w:color w:val="6D509B" w:themeColor="accent1"/>
          <w:sz w:val="24"/>
          <w:szCs w:val="24"/>
        </w:rPr>
      </w:pPr>
      <w:r w:rsidRPr="0056169E">
        <w:rPr>
          <w:rFonts w:ascii="Times New Roman" w:hAnsi="Times New Roman" w:cs="Times New Roman"/>
          <w:sz w:val="24"/>
          <w:szCs w:val="24"/>
        </w:rPr>
        <w:t xml:space="preserve">The process of converting the required input into output form with the help of computer is called as </w:t>
      </w:r>
      <w:r w:rsidRPr="0056169E">
        <w:rPr>
          <w:rFonts w:ascii="Times New Roman" w:hAnsi="Times New Roman" w:cs="Times New Roman"/>
          <w:color w:val="6D509B" w:themeColor="accent1"/>
          <w:sz w:val="24"/>
          <w:szCs w:val="24"/>
        </w:rPr>
        <w:t>data processing.</w:t>
      </w:r>
    </w:p>
    <w:p w14:paraId="43CB5178" w14:textId="20C28A5C" w:rsidR="0098079B" w:rsidRPr="0056169E" w:rsidRDefault="0098079B" w:rsidP="004D39D5">
      <w:pPr>
        <w:pStyle w:val="ListParagraph"/>
        <w:numPr>
          <w:ilvl w:val="0"/>
          <w:numId w:val="5"/>
        </w:numPr>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C language is a general-purpose high-level programming language which was introduced by </w:t>
      </w:r>
      <w:r w:rsidRPr="0056169E">
        <w:rPr>
          <w:rFonts w:ascii="Times New Roman" w:hAnsi="Times New Roman" w:cs="Times New Roman"/>
          <w:color w:val="6D509B" w:themeColor="accent1"/>
          <w:sz w:val="24"/>
          <w:szCs w:val="24"/>
        </w:rPr>
        <w:t>Dennis M Ritchie in 1972</w:t>
      </w:r>
      <w:r w:rsidRPr="0056169E">
        <w:rPr>
          <w:rFonts w:ascii="Times New Roman" w:hAnsi="Times New Roman" w:cs="Times New Roman"/>
          <w:sz w:val="24"/>
          <w:szCs w:val="24"/>
        </w:rPr>
        <w:t xml:space="preserve"> at bell laboratories in ANSI in America.</w:t>
      </w:r>
    </w:p>
    <w:p w14:paraId="0FF18026" w14:textId="77777777" w:rsidR="00C52D7A" w:rsidRPr="0056169E" w:rsidRDefault="0098079B" w:rsidP="004D39D5">
      <w:pPr>
        <w:pStyle w:val="ListParagraph"/>
        <w:numPr>
          <w:ilvl w:val="0"/>
          <w:numId w:val="5"/>
        </w:numPr>
        <w:spacing w:line="360" w:lineRule="auto"/>
        <w:ind w:right="-576"/>
        <w:rPr>
          <w:rFonts w:ascii="Times New Roman" w:hAnsi="Times New Roman" w:cs="Times New Roman"/>
          <w:sz w:val="24"/>
          <w:szCs w:val="24"/>
        </w:rPr>
      </w:pPr>
      <w:r w:rsidRPr="0056169E">
        <w:rPr>
          <w:rFonts w:ascii="Times New Roman" w:hAnsi="Times New Roman" w:cs="Times New Roman"/>
          <w:sz w:val="24"/>
          <w:szCs w:val="24"/>
        </w:rPr>
        <w:t xml:space="preserve">C language was invented for finding language </w:t>
      </w:r>
      <w:r w:rsidRPr="0056169E">
        <w:rPr>
          <w:rFonts w:ascii="Times New Roman" w:hAnsi="Times New Roman" w:cs="Times New Roman"/>
          <w:color w:val="6D509B" w:themeColor="accent1"/>
          <w:sz w:val="24"/>
          <w:szCs w:val="24"/>
        </w:rPr>
        <w:t>for UNIX operating system</w:t>
      </w:r>
    </w:p>
    <w:p w14:paraId="42686EC8" w14:textId="7D771A97" w:rsidR="0098079B" w:rsidRPr="0056169E" w:rsidRDefault="0098079B" w:rsidP="004D39D5">
      <w:pPr>
        <w:pStyle w:val="ListParagraph"/>
        <w:numPr>
          <w:ilvl w:val="0"/>
          <w:numId w:val="5"/>
        </w:numPr>
        <w:spacing w:line="360" w:lineRule="auto"/>
        <w:ind w:right="-576"/>
        <w:rPr>
          <w:rFonts w:ascii="Times New Roman" w:hAnsi="Times New Roman" w:cs="Times New Roman"/>
          <w:sz w:val="24"/>
          <w:szCs w:val="24"/>
        </w:rPr>
      </w:pPr>
      <w:r w:rsidRPr="0056169E">
        <w:rPr>
          <w:rFonts w:ascii="Times New Roman" w:hAnsi="Times New Roman" w:cs="Times New Roman"/>
          <w:color w:val="6D509B" w:themeColor="accent1"/>
          <w:sz w:val="24"/>
          <w:szCs w:val="24"/>
        </w:rPr>
        <w:t xml:space="preserve"> </w:t>
      </w:r>
      <w:r w:rsidR="00C52D7A" w:rsidRPr="0056169E">
        <w:rPr>
          <w:rFonts w:ascii="Times New Roman" w:hAnsi="Times New Roman" w:cs="Times New Roman"/>
          <w:sz w:val="24"/>
          <w:szCs w:val="24"/>
        </w:rPr>
        <w:t>I</w:t>
      </w:r>
      <w:r w:rsidRPr="0056169E">
        <w:rPr>
          <w:rFonts w:ascii="Times New Roman" w:hAnsi="Times New Roman" w:cs="Times New Roman"/>
          <w:sz w:val="24"/>
          <w:szCs w:val="24"/>
        </w:rPr>
        <w:t xml:space="preserve">t was named as c because it is the </w:t>
      </w:r>
      <w:r w:rsidRPr="0056169E">
        <w:rPr>
          <w:rFonts w:ascii="Times New Roman" w:hAnsi="Times New Roman" w:cs="Times New Roman"/>
          <w:color w:val="6D509B" w:themeColor="accent1"/>
          <w:sz w:val="24"/>
          <w:szCs w:val="24"/>
        </w:rPr>
        <w:t>successor of B language</w:t>
      </w:r>
      <w:commentRangeEnd w:id="0"/>
      <w:r w:rsidR="00C52D7A" w:rsidRPr="0056169E">
        <w:rPr>
          <w:rStyle w:val="CommentReference"/>
          <w:rFonts w:ascii="Times New Roman" w:hAnsi="Times New Roman" w:cs="Times New Roman"/>
          <w:sz w:val="24"/>
          <w:szCs w:val="24"/>
        </w:rPr>
        <w:commentReference w:id="0"/>
      </w:r>
      <w:r w:rsidRPr="0056169E">
        <w:rPr>
          <w:rFonts w:ascii="Times New Roman" w:hAnsi="Times New Roman" w:cs="Times New Roman"/>
          <w:sz w:val="24"/>
          <w:szCs w:val="24"/>
        </w:rPr>
        <w:t>.</w:t>
      </w:r>
    </w:p>
    <w:p w14:paraId="3A45A1F1" w14:textId="40DEABE9" w:rsidR="0055435F" w:rsidRPr="0056169E" w:rsidRDefault="0055435F" w:rsidP="004D39D5">
      <w:pPr>
        <w:pStyle w:val="ListParagraph"/>
        <w:spacing w:before="120" w:line="360" w:lineRule="auto"/>
        <w:ind w:left="-432" w:right="-576"/>
        <w:jc w:val="center"/>
        <w:rPr>
          <w:rFonts w:ascii="Times New Roman" w:hAnsi="Times New Roman" w:cs="Times New Roman"/>
          <w:b/>
          <w:bCs/>
          <w:sz w:val="24"/>
          <w:szCs w:val="24"/>
          <w:u w:val="single"/>
        </w:rPr>
      </w:pPr>
      <w:r w:rsidRPr="0056169E">
        <w:rPr>
          <w:rFonts w:ascii="Times New Roman" w:hAnsi="Times New Roman" w:cs="Times New Roman"/>
          <w:b/>
          <w:bCs/>
          <w:sz w:val="24"/>
          <w:szCs w:val="24"/>
          <w:u w:val="single"/>
        </w:rPr>
        <w:t xml:space="preserve">Introduction to </w:t>
      </w:r>
      <w:r w:rsidR="00532EE0" w:rsidRPr="0056169E">
        <w:rPr>
          <w:rFonts w:ascii="Times New Roman" w:hAnsi="Times New Roman" w:cs="Times New Roman"/>
          <w:b/>
          <w:bCs/>
          <w:sz w:val="24"/>
          <w:szCs w:val="24"/>
          <w:u w:val="single"/>
        </w:rPr>
        <w:t>JavaScript</w:t>
      </w:r>
    </w:p>
    <w:p w14:paraId="257F5D77" w14:textId="77777777" w:rsidR="007021D7" w:rsidRPr="0056169E" w:rsidRDefault="007A178D" w:rsidP="004D39D5">
      <w:pPr>
        <w:pStyle w:val="ListParagraph"/>
        <w:numPr>
          <w:ilvl w:val="0"/>
          <w:numId w:val="6"/>
        </w:numPr>
        <w:spacing w:line="360" w:lineRule="auto"/>
        <w:ind w:right="-576"/>
        <w:rPr>
          <w:rFonts w:ascii="Times New Roman" w:hAnsi="Times New Roman" w:cs="Times New Roman"/>
          <w:sz w:val="24"/>
          <w:szCs w:val="24"/>
        </w:rPr>
      </w:pPr>
      <w:commentRangeStart w:id="1"/>
      <w:r w:rsidRPr="0056169E">
        <w:rPr>
          <w:rFonts w:ascii="Times New Roman" w:hAnsi="Times New Roman" w:cs="Times New Roman"/>
          <w:sz w:val="24"/>
          <w:szCs w:val="24"/>
        </w:rPr>
        <w:t>JavaScript</w:t>
      </w:r>
      <w:r w:rsidR="006079F9" w:rsidRPr="0056169E">
        <w:rPr>
          <w:rFonts w:ascii="Times New Roman" w:hAnsi="Times New Roman" w:cs="Times New Roman"/>
          <w:sz w:val="24"/>
          <w:szCs w:val="24"/>
        </w:rPr>
        <w:t xml:space="preserve"> is used to </w:t>
      </w:r>
      <w:r w:rsidR="006079F9" w:rsidRPr="0056169E">
        <w:rPr>
          <w:rFonts w:ascii="Times New Roman" w:hAnsi="Times New Roman" w:cs="Times New Roman"/>
          <w:color w:val="6D509B" w:themeColor="accent1"/>
          <w:sz w:val="24"/>
          <w:szCs w:val="24"/>
        </w:rPr>
        <w:t xml:space="preserve">create </w:t>
      </w:r>
      <w:r w:rsidR="00B71C44" w:rsidRPr="0056169E">
        <w:rPr>
          <w:rFonts w:ascii="Times New Roman" w:hAnsi="Times New Roman" w:cs="Times New Roman"/>
          <w:color w:val="6D509B" w:themeColor="accent1"/>
          <w:sz w:val="24"/>
          <w:szCs w:val="24"/>
        </w:rPr>
        <w:t>client-side</w:t>
      </w:r>
      <w:r w:rsidR="00557ABB" w:rsidRPr="0056169E">
        <w:rPr>
          <w:rFonts w:ascii="Times New Roman" w:hAnsi="Times New Roman" w:cs="Times New Roman"/>
          <w:color w:val="6D509B" w:themeColor="accent1"/>
          <w:sz w:val="24"/>
          <w:szCs w:val="24"/>
        </w:rPr>
        <w:t xml:space="preserve"> dynamic </w:t>
      </w:r>
      <w:r w:rsidR="00B71C44" w:rsidRPr="0056169E">
        <w:rPr>
          <w:rFonts w:ascii="Times New Roman" w:hAnsi="Times New Roman" w:cs="Times New Roman"/>
          <w:color w:val="6D509B" w:themeColor="accent1"/>
          <w:sz w:val="24"/>
          <w:szCs w:val="24"/>
        </w:rPr>
        <w:t>pages, it</w:t>
      </w:r>
      <w:r w:rsidR="00557ABB" w:rsidRPr="0056169E">
        <w:rPr>
          <w:rFonts w:ascii="Times New Roman" w:hAnsi="Times New Roman" w:cs="Times New Roman"/>
          <w:color w:val="6D509B" w:themeColor="accent1"/>
          <w:sz w:val="24"/>
          <w:szCs w:val="24"/>
        </w:rPr>
        <w:t xml:space="preserve"> is an </w:t>
      </w:r>
      <w:r w:rsidR="00B71C44" w:rsidRPr="0056169E">
        <w:rPr>
          <w:rFonts w:ascii="Times New Roman" w:hAnsi="Times New Roman" w:cs="Times New Roman"/>
          <w:color w:val="6D509B" w:themeColor="accent1"/>
          <w:sz w:val="24"/>
          <w:szCs w:val="24"/>
        </w:rPr>
        <w:t>object-oriented</w:t>
      </w:r>
      <w:r w:rsidR="00557ABB" w:rsidRPr="0056169E">
        <w:rPr>
          <w:rFonts w:ascii="Times New Roman" w:hAnsi="Times New Roman" w:cs="Times New Roman"/>
          <w:color w:val="6D509B" w:themeColor="accent1"/>
          <w:sz w:val="24"/>
          <w:szCs w:val="24"/>
        </w:rPr>
        <w:t xml:space="preserve"> scripting </w:t>
      </w:r>
      <w:r w:rsidR="00B71C44" w:rsidRPr="0056169E">
        <w:rPr>
          <w:rFonts w:ascii="Times New Roman" w:hAnsi="Times New Roman" w:cs="Times New Roman"/>
          <w:color w:val="6D509B" w:themeColor="accent1"/>
          <w:sz w:val="24"/>
          <w:szCs w:val="24"/>
        </w:rPr>
        <w:t>language</w:t>
      </w:r>
      <w:r w:rsidR="00B71C44" w:rsidRPr="0056169E">
        <w:rPr>
          <w:rFonts w:ascii="Times New Roman" w:hAnsi="Times New Roman" w:cs="Times New Roman"/>
          <w:sz w:val="24"/>
          <w:szCs w:val="24"/>
        </w:rPr>
        <w:t>.</w:t>
      </w:r>
    </w:p>
    <w:p w14:paraId="49EBCBAC" w14:textId="4AFC39AA" w:rsidR="001D3787" w:rsidRPr="0056169E" w:rsidRDefault="00B71C44" w:rsidP="004D39D5">
      <w:pPr>
        <w:pStyle w:val="ListParagraph"/>
        <w:numPr>
          <w:ilvl w:val="0"/>
          <w:numId w:val="6"/>
        </w:numPr>
        <w:spacing w:line="360" w:lineRule="auto"/>
        <w:ind w:right="-576"/>
        <w:rPr>
          <w:rFonts w:ascii="Times New Roman" w:hAnsi="Times New Roman" w:cs="Times New Roman"/>
          <w:sz w:val="24"/>
          <w:szCs w:val="24"/>
        </w:rPr>
      </w:pPr>
      <w:r w:rsidRPr="0056169E">
        <w:rPr>
          <w:rFonts w:ascii="Times New Roman" w:hAnsi="Times New Roman" w:cs="Times New Roman"/>
          <w:sz w:val="24"/>
          <w:szCs w:val="24"/>
        </w:rPr>
        <w:t>JavaScript</w:t>
      </w:r>
      <w:r w:rsidR="00557ABB" w:rsidRPr="0056169E">
        <w:rPr>
          <w:rFonts w:ascii="Times New Roman" w:hAnsi="Times New Roman" w:cs="Times New Roman"/>
          <w:sz w:val="24"/>
          <w:szCs w:val="24"/>
        </w:rPr>
        <w:t xml:space="preserve"> </w:t>
      </w:r>
      <w:r w:rsidR="001D3787" w:rsidRPr="0056169E">
        <w:rPr>
          <w:rFonts w:ascii="Times New Roman" w:hAnsi="Times New Roman" w:cs="Times New Roman"/>
          <w:sz w:val="24"/>
          <w:szCs w:val="24"/>
        </w:rPr>
        <w:t xml:space="preserve">Is not a </w:t>
      </w:r>
      <w:r w:rsidR="001D3787" w:rsidRPr="0056169E">
        <w:rPr>
          <w:rFonts w:ascii="Times New Roman" w:hAnsi="Times New Roman" w:cs="Times New Roman"/>
          <w:color w:val="6D509B" w:themeColor="accent1"/>
          <w:sz w:val="24"/>
          <w:szCs w:val="24"/>
        </w:rPr>
        <w:t xml:space="preserve">compiled language but it is a translated </w:t>
      </w:r>
      <w:r w:rsidR="007021D7" w:rsidRPr="0056169E">
        <w:rPr>
          <w:rFonts w:ascii="Times New Roman" w:hAnsi="Times New Roman" w:cs="Times New Roman"/>
          <w:color w:val="6D509B" w:themeColor="accent1"/>
          <w:sz w:val="24"/>
          <w:szCs w:val="24"/>
        </w:rPr>
        <w:t>language</w:t>
      </w:r>
      <w:r w:rsidR="007021D7" w:rsidRPr="0056169E">
        <w:rPr>
          <w:rFonts w:ascii="Times New Roman" w:hAnsi="Times New Roman" w:cs="Times New Roman"/>
          <w:sz w:val="24"/>
          <w:szCs w:val="24"/>
        </w:rPr>
        <w:t>. The</w:t>
      </w:r>
      <w:r w:rsidR="000C3D1F" w:rsidRPr="0056169E">
        <w:rPr>
          <w:rFonts w:ascii="Times New Roman" w:hAnsi="Times New Roman" w:cs="Times New Roman"/>
          <w:sz w:val="24"/>
          <w:szCs w:val="24"/>
        </w:rPr>
        <w:t xml:space="preserve"> </w:t>
      </w:r>
      <w:r w:rsidRPr="0056169E">
        <w:rPr>
          <w:rFonts w:ascii="Times New Roman" w:hAnsi="Times New Roman" w:cs="Times New Roman"/>
          <w:sz w:val="24"/>
          <w:szCs w:val="24"/>
        </w:rPr>
        <w:t>JavaScript</w:t>
      </w:r>
      <w:r w:rsidR="000C3D1F" w:rsidRPr="0056169E">
        <w:rPr>
          <w:rFonts w:ascii="Times New Roman" w:hAnsi="Times New Roman" w:cs="Times New Roman"/>
          <w:sz w:val="24"/>
          <w:szCs w:val="24"/>
        </w:rPr>
        <w:t xml:space="preserve"> translator is responsible for </w:t>
      </w:r>
      <w:r w:rsidR="00A80DD7" w:rsidRPr="0056169E">
        <w:rPr>
          <w:rFonts w:ascii="Times New Roman" w:hAnsi="Times New Roman" w:cs="Times New Roman"/>
          <w:sz w:val="24"/>
          <w:szCs w:val="24"/>
        </w:rPr>
        <w:t xml:space="preserve">translating the </w:t>
      </w:r>
      <w:r w:rsidRPr="0056169E">
        <w:rPr>
          <w:rFonts w:ascii="Times New Roman" w:hAnsi="Times New Roman" w:cs="Times New Roman"/>
          <w:sz w:val="24"/>
          <w:szCs w:val="24"/>
        </w:rPr>
        <w:t>JavaScript</w:t>
      </w:r>
      <w:r w:rsidR="00A80DD7" w:rsidRPr="0056169E">
        <w:rPr>
          <w:rFonts w:ascii="Times New Roman" w:hAnsi="Times New Roman" w:cs="Times New Roman"/>
          <w:sz w:val="24"/>
          <w:szCs w:val="24"/>
        </w:rPr>
        <w:t xml:space="preserve"> code for the web </w:t>
      </w:r>
      <w:r w:rsidRPr="0056169E">
        <w:rPr>
          <w:rFonts w:ascii="Times New Roman" w:hAnsi="Times New Roman" w:cs="Times New Roman"/>
          <w:sz w:val="24"/>
          <w:szCs w:val="24"/>
        </w:rPr>
        <w:t>browser. It</w:t>
      </w:r>
      <w:r w:rsidR="004A3C42" w:rsidRPr="0056169E">
        <w:rPr>
          <w:rFonts w:ascii="Times New Roman" w:hAnsi="Times New Roman" w:cs="Times New Roman"/>
          <w:sz w:val="24"/>
          <w:szCs w:val="24"/>
        </w:rPr>
        <w:t xml:space="preserve"> is language that enables dynamic interactivity </w:t>
      </w:r>
      <w:r w:rsidR="00D8547E" w:rsidRPr="0056169E">
        <w:rPr>
          <w:rFonts w:ascii="Times New Roman" w:hAnsi="Times New Roman" w:cs="Times New Roman"/>
          <w:sz w:val="24"/>
          <w:szCs w:val="24"/>
        </w:rPr>
        <w:t xml:space="preserve">on websites when applied to the HTML </w:t>
      </w:r>
      <w:r w:rsidRPr="0056169E">
        <w:rPr>
          <w:rFonts w:ascii="Times New Roman" w:hAnsi="Times New Roman" w:cs="Times New Roman"/>
          <w:sz w:val="24"/>
          <w:szCs w:val="24"/>
        </w:rPr>
        <w:t>document. Introduced</w:t>
      </w:r>
      <w:r w:rsidR="00D8547E" w:rsidRPr="0056169E">
        <w:rPr>
          <w:rFonts w:ascii="Times New Roman" w:hAnsi="Times New Roman" w:cs="Times New Roman"/>
          <w:sz w:val="24"/>
          <w:szCs w:val="24"/>
        </w:rPr>
        <w:t xml:space="preserve"> in the year 1995.</w:t>
      </w:r>
    </w:p>
    <w:p w14:paraId="0D6F29A2" w14:textId="655FC32C" w:rsidR="00D8547E" w:rsidRPr="0056169E" w:rsidRDefault="00D8547E" w:rsidP="004D39D5">
      <w:pPr>
        <w:pStyle w:val="ListParagraph"/>
        <w:numPr>
          <w:ilvl w:val="0"/>
          <w:numId w:val="6"/>
        </w:numPr>
        <w:spacing w:line="360" w:lineRule="auto"/>
        <w:ind w:right="-576"/>
        <w:rPr>
          <w:rFonts w:ascii="Times New Roman" w:hAnsi="Times New Roman" w:cs="Times New Roman"/>
          <w:color w:val="6D509B" w:themeColor="accent1"/>
          <w:sz w:val="24"/>
          <w:szCs w:val="24"/>
        </w:rPr>
      </w:pPr>
      <w:r w:rsidRPr="0056169E">
        <w:rPr>
          <w:rFonts w:ascii="Times New Roman" w:hAnsi="Times New Roman" w:cs="Times New Roman"/>
          <w:sz w:val="24"/>
          <w:szCs w:val="24"/>
        </w:rPr>
        <w:t xml:space="preserve">Although </w:t>
      </w:r>
      <w:r w:rsidR="00B71C44" w:rsidRPr="0056169E">
        <w:rPr>
          <w:rFonts w:ascii="Times New Roman" w:hAnsi="Times New Roman" w:cs="Times New Roman"/>
          <w:sz w:val="24"/>
          <w:szCs w:val="24"/>
        </w:rPr>
        <w:t>JavaScript</w:t>
      </w:r>
      <w:r w:rsidRPr="0056169E">
        <w:rPr>
          <w:rFonts w:ascii="Times New Roman" w:hAnsi="Times New Roman" w:cs="Times New Roman"/>
          <w:sz w:val="24"/>
          <w:szCs w:val="24"/>
        </w:rPr>
        <w:t xml:space="preserve"> is not having any </w:t>
      </w:r>
      <w:r w:rsidR="00B71C44" w:rsidRPr="0056169E">
        <w:rPr>
          <w:rFonts w:ascii="Times New Roman" w:hAnsi="Times New Roman" w:cs="Times New Roman"/>
          <w:sz w:val="24"/>
          <w:szCs w:val="24"/>
        </w:rPr>
        <w:t>connectivity</w:t>
      </w:r>
      <w:r w:rsidRPr="0056169E">
        <w:rPr>
          <w:rFonts w:ascii="Times New Roman" w:hAnsi="Times New Roman" w:cs="Times New Roman"/>
          <w:sz w:val="24"/>
          <w:szCs w:val="24"/>
        </w:rPr>
        <w:t xml:space="preserve"> </w:t>
      </w:r>
      <w:r w:rsidRPr="0056169E">
        <w:rPr>
          <w:rFonts w:ascii="Times New Roman" w:hAnsi="Times New Roman" w:cs="Times New Roman"/>
          <w:color w:val="6D509B" w:themeColor="accent1"/>
          <w:sz w:val="24"/>
          <w:szCs w:val="24"/>
        </w:rPr>
        <w:t>with java but</w:t>
      </w:r>
      <w:r w:rsidR="007D6A92" w:rsidRPr="0056169E">
        <w:rPr>
          <w:rFonts w:ascii="Times New Roman" w:hAnsi="Times New Roman" w:cs="Times New Roman"/>
          <w:color w:val="6D509B" w:themeColor="accent1"/>
          <w:sz w:val="24"/>
          <w:szCs w:val="24"/>
        </w:rPr>
        <w:t xml:space="preserve"> the name was suggested and </w:t>
      </w:r>
      <w:r w:rsidR="00B71C44" w:rsidRPr="0056169E">
        <w:rPr>
          <w:rFonts w:ascii="Times New Roman" w:hAnsi="Times New Roman" w:cs="Times New Roman"/>
          <w:color w:val="6D509B" w:themeColor="accent1"/>
          <w:sz w:val="24"/>
          <w:szCs w:val="24"/>
        </w:rPr>
        <w:t>provided</w:t>
      </w:r>
      <w:r w:rsidR="007D6A92" w:rsidRPr="0056169E">
        <w:rPr>
          <w:rFonts w:ascii="Times New Roman" w:hAnsi="Times New Roman" w:cs="Times New Roman"/>
          <w:color w:val="6D509B" w:themeColor="accent1"/>
          <w:sz w:val="24"/>
          <w:szCs w:val="24"/>
        </w:rPr>
        <w:t xml:space="preserve"> in the times when java was gaining </w:t>
      </w:r>
      <w:r w:rsidR="00B37528" w:rsidRPr="0056169E">
        <w:rPr>
          <w:rFonts w:ascii="Times New Roman" w:hAnsi="Times New Roman" w:cs="Times New Roman"/>
          <w:color w:val="6D509B" w:themeColor="accent1"/>
          <w:sz w:val="24"/>
          <w:szCs w:val="24"/>
        </w:rPr>
        <w:t>popularity in the market.</w:t>
      </w:r>
    </w:p>
    <w:p w14:paraId="07474F1E" w14:textId="77777777" w:rsidR="00BC3FD3" w:rsidRPr="0056169E" w:rsidRDefault="002B0D69" w:rsidP="004D39D5">
      <w:pPr>
        <w:pStyle w:val="ListParagraph"/>
        <w:numPr>
          <w:ilvl w:val="0"/>
          <w:numId w:val="6"/>
        </w:numPr>
        <w:spacing w:line="360" w:lineRule="auto"/>
        <w:ind w:right="-576"/>
        <w:rPr>
          <w:rFonts w:ascii="Times New Roman" w:hAnsi="Times New Roman" w:cs="Times New Roman"/>
          <w:sz w:val="24"/>
          <w:szCs w:val="24"/>
        </w:rPr>
      </w:pPr>
      <w:r w:rsidRPr="0056169E">
        <w:rPr>
          <w:rFonts w:ascii="Times New Roman" w:hAnsi="Times New Roman" w:cs="Times New Roman"/>
          <w:sz w:val="24"/>
          <w:szCs w:val="24"/>
        </w:rPr>
        <w:t>Initially</w:t>
      </w:r>
      <w:r w:rsidR="007A178D" w:rsidRPr="0056169E">
        <w:rPr>
          <w:rFonts w:ascii="Times New Roman" w:hAnsi="Times New Roman" w:cs="Times New Roman"/>
          <w:sz w:val="24"/>
          <w:szCs w:val="24"/>
        </w:rPr>
        <w:t xml:space="preserve"> it was named </w:t>
      </w:r>
      <w:r w:rsidR="007A178D" w:rsidRPr="0056169E">
        <w:rPr>
          <w:rFonts w:ascii="Times New Roman" w:hAnsi="Times New Roman" w:cs="Times New Roman"/>
          <w:color w:val="6D509B" w:themeColor="accent1"/>
          <w:sz w:val="24"/>
          <w:szCs w:val="24"/>
        </w:rPr>
        <w:t xml:space="preserve">as </w:t>
      </w:r>
      <w:r w:rsidRPr="0056169E">
        <w:rPr>
          <w:rFonts w:ascii="Times New Roman" w:hAnsi="Times New Roman" w:cs="Times New Roman"/>
          <w:color w:val="6D509B" w:themeColor="accent1"/>
          <w:sz w:val="24"/>
          <w:szCs w:val="24"/>
        </w:rPr>
        <w:t>live script</w:t>
      </w:r>
      <w:r w:rsidR="007A178D" w:rsidRPr="0056169E">
        <w:rPr>
          <w:rFonts w:ascii="Times New Roman" w:hAnsi="Times New Roman" w:cs="Times New Roman"/>
          <w:color w:val="6D509B" w:themeColor="accent1"/>
          <w:sz w:val="24"/>
          <w:szCs w:val="24"/>
        </w:rPr>
        <w:t xml:space="preserve"> </w:t>
      </w:r>
      <w:r w:rsidR="007A178D" w:rsidRPr="0056169E">
        <w:rPr>
          <w:rFonts w:ascii="Times New Roman" w:hAnsi="Times New Roman" w:cs="Times New Roman"/>
          <w:sz w:val="24"/>
          <w:szCs w:val="24"/>
        </w:rPr>
        <w:t xml:space="preserve">but due to some trademark reasons it was named as </w:t>
      </w:r>
      <w:r w:rsidRPr="0056169E">
        <w:rPr>
          <w:rFonts w:ascii="Times New Roman" w:hAnsi="Times New Roman" w:cs="Times New Roman"/>
          <w:sz w:val="24"/>
          <w:szCs w:val="24"/>
        </w:rPr>
        <w:t>JavaScript</w:t>
      </w:r>
    </w:p>
    <w:p w14:paraId="3669FC4A" w14:textId="77777777" w:rsidR="007021D7" w:rsidRPr="0056169E" w:rsidRDefault="000B1208" w:rsidP="004D39D5">
      <w:pPr>
        <w:pStyle w:val="ListParagraph"/>
        <w:numPr>
          <w:ilvl w:val="0"/>
          <w:numId w:val="6"/>
        </w:numPr>
        <w:spacing w:line="360" w:lineRule="auto"/>
        <w:ind w:right="-576"/>
        <w:rPr>
          <w:rFonts w:ascii="Times New Roman" w:hAnsi="Times New Roman" w:cs="Times New Roman"/>
          <w:sz w:val="24"/>
          <w:szCs w:val="24"/>
        </w:rPr>
      </w:pPr>
      <w:r w:rsidRPr="0056169E">
        <w:rPr>
          <w:rFonts w:ascii="Times New Roman" w:hAnsi="Times New Roman" w:cs="Times New Roman"/>
          <w:sz w:val="24"/>
          <w:szCs w:val="24"/>
        </w:rPr>
        <w:t>JavaScript</w:t>
      </w:r>
      <w:r w:rsidR="00EC6FE5" w:rsidRPr="0056169E">
        <w:rPr>
          <w:rFonts w:ascii="Times New Roman" w:hAnsi="Times New Roman" w:cs="Times New Roman"/>
          <w:sz w:val="24"/>
          <w:szCs w:val="24"/>
        </w:rPr>
        <w:t xml:space="preserve"> code provides 3 places </w:t>
      </w:r>
      <w:r w:rsidR="00677F6E" w:rsidRPr="0056169E">
        <w:rPr>
          <w:rFonts w:ascii="Times New Roman" w:hAnsi="Times New Roman" w:cs="Times New Roman"/>
          <w:sz w:val="24"/>
          <w:szCs w:val="24"/>
        </w:rPr>
        <w:t xml:space="preserve">to put in the </w:t>
      </w:r>
      <w:r w:rsidRPr="0056169E">
        <w:rPr>
          <w:rFonts w:ascii="Times New Roman" w:hAnsi="Times New Roman" w:cs="Times New Roman"/>
          <w:sz w:val="24"/>
          <w:szCs w:val="24"/>
        </w:rPr>
        <w:t>JavaScript code:</w:t>
      </w:r>
    </w:p>
    <w:p w14:paraId="2624A606" w14:textId="0C72E33C" w:rsidR="007A178D" w:rsidRPr="0056169E" w:rsidRDefault="000B1208">
      <w:pPr>
        <w:pStyle w:val="ListParagraph"/>
        <w:numPr>
          <w:ilvl w:val="0"/>
          <w:numId w:val="15"/>
        </w:numPr>
        <w:spacing w:line="360" w:lineRule="auto"/>
        <w:ind w:right="-576"/>
        <w:rPr>
          <w:rFonts w:ascii="Times New Roman" w:hAnsi="Times New Roman" w:cs="Times New Roman"/>
          <w:sz w:val="24"/>
          <w:szCs w:val="24"/>
        </w:rPr>
      </w:pPr>
      <w:r w:rsidRPr="0056169E">
        <w:rPr>
          <w:rFonts w:ascii="Times New Roman" w:hAnsi="Times New Roman" w:cs="Times New Roman"/>
          <w:sz w:val="24"/>
          <w:szCs w:val="24"/>
        </w:rPr>
        <w:t>within</w:t>
      </w:r>
      <w:r w:rsidR="00677F6E" w:rsidRPr="0056169E">
        <w:rPr>
          <w:rFonts w:ascii="Times New Roman" w:hAnsi="Times New Roman" w:cs="Times New Roman"/>
          <w:sz w:val="24"/>
          <w:szCs w:val="24"/>
        </w:rPr>
        <w:t xml:space="preserve"> the head tag</w:t>
      </w:r>
    </w:p>
    <w:p w14:paraId="6EB512B4" w14:textId="2E843A2F" w:rsidR="00E54DF6" w:rsidRPr="0056169E" w:rsidRDefault="00E54DF6">
      <w:pPr>
        <w:pStyle w:val="ListParagraph"/>
        <w:numPr>
          <w:ilvl w:val="0"/>
          <w:numId w:val="15"/>
        </w:numPr>
        <w:spacing w:line="360" w:lineRule="auto"/>
        <w:ind w:right="-576"/>
        <w:rPr>
          <w:rFonts w:ascii="Times New Roman" w:hAnsi="Times New Roman" w:cs="Times New Roman"/>
          <w:sz w:val="24"/>
          <w:szCs w:val="24"/>
        </w:rPr>
      </w:pPr>
      <w:r w:rsidRPr="0056169E">
        <w:rPr>
          <w:rFonts w:ascii="Times New Roman" w:hAnsi="Times New Roman" w:cs="Times New Roman"/>
          <w:sz w:val="24"/>
          <w:szCs w:val="24"/>
        </w:rPr>
        <w:t>within the body tag</w:t>
      </w:r>
    </w:p>
    <w:p w14:paraId="5A516C70" w14:textId="21B8D832" w:rsidR="00E54DF6" w:rsidRPr="0056169E" w:rsidRDefault="00E54DF6">
      <w:pPr>
        <w:pStyle w:val="ListParagraph"/>
        <w:numPr>
          <w:ilvl w:val="0"/>
          <w:numId w:val="15"/>
        </w:numPr>
        <w:spacing w:line="360" w:lineRule="auto"/>
        <w:ind w:right="-576"/>
        <w:rPr>
          <w:rFonts w:ascii="Times New Roman" w:hAnsi="Times New Roman" w:cs="Times New Roman"/>
          <w:sz w:val="24"/>
          <w:szCs w:val="24"/>
        </w:rPr>
      </w:pPr>
      <w:r w:rsidRPr="0056169E">
        <w:rPr>
          <w:rFonts w:ascii="Times New Roman" w:hAnsi="Times New Roman" w:cs="Times New Roman"/>
          <w:sz w:val="24"/>
          <w:szCs w:val="24"/>
        </w:rPr>
        <w:t xml:space="preserve">external </w:t>
      </w:r>
    </w:p>
    <w:p w14:paraId="0F5453A5" w14:textId="77777777" w:rsidR="00E54DF6" w:rsidRPr="0056169E" w:rsidRDefault="00E54DF6">
      <w:pPr>
        <w:pStyle w:val="ListParagraph"/>
        <w:numPr>
          <w:ilvl w:val="0"/>
          <w:numId w:val="16"/>
        </w:numPr>
        <w:spacing w:line="360" w:lineRule="auto"/>
        <w:ind w:left="1512" w:right="-576"/>
        <w:rPr>
          <w:rFonts w:ascii="Times New Roman" w:hAnsi="Times New Roman" w:cs="Times New Roman"/>
          <w:sz w:val="24"/>
          <w:szCs w:val="24"/>
        </w:rPr>
      </w:pPr>
      <w:r w:rsidRPr="0056169E">
        <w:rPr>
          <w:rFonts w:ascii="Times New Roman" w:hAnsi="Times New Roman" w:cs="Times New Roman"/>
          <w:sz w:val="24"/>
          <w:szCs w:val="24"/>
        </w:rPr>
        <w:t xml:space="preserve">It </w:t>
      </w:r>
      <w:r w:rsidRPr="0056169E">
        <w:rPr>
          <w:rFonts w:ascii="Times New Roman" w:hAnsi="Times New Roman" w:cs="Times New Roman"/>
          <w:color w:val="6D509B" w:themeColor="accent1"/>
          <w:sz w:val="24"/>
          <w:szCs w:val="24"/>
        </w:rPr>
        <w:t xml:space="preserve">provides code reusability </w:t>
      </w:r>
      <w:r w:rsidRPr="0056169E">
        <w:rPr>
          <w:rFonts w:ascii="Times New Roman" w:hAnsi="Times New Roman" w:cs="Times New Roman"/>
          <w:sz w:val="24"/>
          <w:szCs w:val="24"/>
        </w:rPr>
        <w:t>because single JavaScript can be used in many html pages.</w:t>
      </w:r>
    </w:p>
    <w:p w14:paraId="31199BE9" w14:textId="77777777" w:rsidR="00E54DF6" w:rsidRPr="0056169E" w:rsidRDefault="00E54DF6">
      <w:pPr>
        <w:pStyle w:val="ListParagraph"/>
        <w:numPr>
          <w:ilvl w:val="0"/>
          <w:numId w:val="16"/>
        </w:numPr>
        <w:spacing w:line="360" w:lineRule="auto"/>
        <w:ind w:left="1512" w:right="-576"/>
        <w:rPr>
          <w:rFonts w:ascii="Times New Roman" w:hAnsi="Times New Roman" w:cs="Times New Roman"/>
          <w:sz w:val="24"/>
          <w:szCs w:val="24"/>
        </w:rPr>
      </w:pPr>
      <w:r w:rsidRPr="0056169E">
        <w:rPr>
          <w:rFonts w:ascii="Times New Roman" w:hAnsi="Times New Roman" w:cs="Times New Roman"/>
          <w:sz w:val="24"/>
          <w:szCs w:val="24"/>
        </w:rPr>
        <w:t>An external JavaScript file can be saved with .is file extension.</w:t>
      </w:r>
    </w:p>
    <w:p w14:paraId="3E7F119C" w14:textId="4D4A588B" w:rsidR="00E54DF6" w:rsidRPr="0056169E" w:rsidRDefault="00E54DF6" w:rsidP="004D39D5">
      <w:pPr>
        <w:spacing w:line="360" w:lineRule="auto"/>
        <w:ind w:left="1152" w:right="-576"/>
        <w:rPr>
          <w:rFonts w:ascii="Times New Roman" w:hAnsi="Times New Roman" w:cs="Times New Roman"/>
          <w:b/>
          <w:bCs/>
          <w:sz w:val="24"/>
          <w:szCs w:val="24"/>
        </w:rPr>
      </w:pPr>
      <w:r w:rsidRPr="0056169E">
        <w:rPr>
          <w:rFonts w:ascii="Times New Roman" w:hAnsi="Times New Roman" w:cs="Times New Roman"/>
          <w:b/>
          <w:bCs/>
          <w:sz w:val="24"/>
          <w:szCs w:val="24"/>
        </w:rPr>
        <w:t>Disadvantages;</w:t>
      </w:r>
    </w:p>
    <w:p w14:paraId="2BD370F4" w14:textId="77777777" w:rsidR="00E54DF6" w:rsidRPr="0056169E" w:rsidRDefault="00E54DF6">
      <w:pPr>
        <w:pStyle w:val="ListParagraph"/>
        <w:numPr>
          <w:ilvl w:val="0"/>
          <w:numId w:val="16"/>
        </w:numPr>
        <w:spacing w:line="360" w:lineRule="auto"/>
        <w:ind w:left="1512" w:right="-576"/>
        <w:rPr>
          <w:rFonts w:ascii="Times New Roman" w:hAnsi="Times New Roman" w:cs="Times New Roman"/>
          <w:sz w:val="24"/>
          <w:szCs w:val="24"/>
        </w:rPr>
      </w:pPr>
      <w:r w:rsidRPr="0056169E">
        <w:rPr>
          <w:rFonts w:ascii="Times New Roman" w:hAnsi="Times New Roman" w:cs="Times New Roman"/>
          <w:sz w:val="24"/>
          <w:szCs w:val="24"/>
        </w:rPr>
        <w:t>The stealer may download the coders code using the URL of the is. file</w:t>
      </w:r>
    </w:p>
    <w:p w14:paraId="6FA45B6D" w14:textId="69A10DF7" w:rsidR="00E54DF6" w:rsidRPr="0056169E" w:rsidRDefault="00E54DF6">
      <w:pPr>
        <w:pStyle w:val="ListParagraph"/>
        <w:numPr>
          <w:ilvl w:val="0"/>
          <w:numId w:val="16"/>
        </w:numPr>
        <w:spacing w:line="360" w:lineRule="auto"/>
        <w:ind w:left="1512" w:right="-576"/>
        <w:rPr>
          <w:rFonts w:ascii="Times New Roman" w:hAnsi="Times New Roman" w:cs="Times New Roman"/>
          <w:sz w:val="24"/>
          <w:szCs w:val="24"/>
        </w:rPr>
      </w:pPr>
      <w:r w:rsidRPr="0056169E">
        <w:rPr>
          <w:rFonts w:ascii="Times New Roman" w:hAnsi="Times New Roman" w:cs="Times New Roman"/>
          <w:sz w:val="24"/>
          <w:szCs w:val="24"/>
        </w:rPr>
        <w:t>If two is files are dependent on one another then a failure in one file may affect the execution of the other file also</w:t>
      </w:r>
      <w:commentRangeEnd w:id="1"/>
      <w:r w:rsidRPr="0056169E">
        <w:rPr>
          <w:rStyle w:val="CommentReference"/>
          <w:rFonts w:ascii="Times New Roman" w:hAnsi="Times New Roman" w:cs="Times New Roman"/>
          <w:sz w:val="24"/>
          <w:szCs w:val="24"/>
        </w:rPr>
        <w:commentReference w:id="1"/>
      </w:r>
    </w:p>
    <w:p w14:paraId="12A1E332" w14:textId="1D339000" w:rsidR="00BF110C" w:rsidRPr="0056169E" w:rsidRDefault="00661BA3" w:rsidP="004D39D5">
      <w:pPr>
        <w:pStyle w:val="ListParagraph"/>
        <w:spacing w:line="360" w:lineRule="auto"/>
        <w:ind w:left="288" w:right="-576"/>
        <w:jc w:val="center"/>
        <w:rPr>
          <w:rFonts w:ascii="Times New Roman" w:hAnsi="Times New Roman" w:cs="Times New Roman"/>
          <w:b/>
          <w:bCs/>
          <w:sz w:val="24"/>
          <w:szCs w:val="24"/>
          <w:u w:val="single"/>
        </w:rPr>
      </w:pPr>
      <w:r w:rsidRPr="0056169E">
        <w:rPr>
          <w:rFonts w:ascii="Times New Roman" w:hAnsi="Times New Roman" w:cs="Times New Roman"/>
          <w:b/>
          <w:bCs/>
          <w:sz w:val="24"/>
          <w:szCs w:val="24"/>
          <w:u w:val="single"/>
        </w:rPr>
        <w:t>Introduction</w:t>
      </w:r>
      <w:r w:rsidR="00BF110C" w:rsidRPr="0056169E">
        <w:rPr>
          <w:rFonts w:ascii="Times New Roman" w:hAnsi="Times New Roman" w:cs="Times New Roman"/>
          <w:b/>
          <w:bCs/>
          <w:sz w:val="24"/>
          <w:szCs w:val="24"/>
          <w:u w:val="single"/>
        </w:rPr>
        <w:t xml:space="preserve"> to java</w:t>
      </w:r>
    </w:p>
    <w:p w14:paraId="1303BFF6" w14:textId="4F41E5F2" w:rsidR="00BF110C" w:rsidRPr="0056169E" w:rsidRDefault="00661BA3" w:rsidP="004D39D5">
      <w:pPr>
        <w:pStyle w:val="ListParagraph"/>
        <w:numPr>
          <w:ilvl w:val="0"/>
          <w:numId w:val="6"/>
        </w:numPr>
        <w:spacing w:line="360" w:lineRule="auto"/>
        <w:ind w:right="-576"/>
        <w:rPr>
          <w:rFonts w:ascii="Times New Roman" w:hAnsi="Times New Roman" w:cs="Times New Roman"/>
          <w:sz w:val="24"/>
          <w:szCs w:val="24"/>
        </w:rPr>
      </w:pPr>
      <w:commentRangeStart w:id="2"/>
      <w:r w:rsidRPr="0056169E">
        <w:rPr>
          <w:rFonts w:ascii="Times New Roman" w:hAnsi="Times New Roman" w:cs="Times New Roman"/>
          <w:sz w:val="24"/>
          <w:szCs w:val="24"/>
        </w:rPr>
        <w:t>T</w:t>
      </w:r>
      <w:r w:rsidR="00BF110C" w:rsidRPr="0056169E">
        <w:rPr>
          <w:rFonts w:ascii="Times New Roman" w:hAnsi="Times New Roman" w:cs="Times New Roman"/>
          <w:sz w:val="24"/>
          <w:szCs w:val="24"/>
        </w:rPr>
        <w:t xml:space="preserve">he history of java is very interesting java was originally </w:t>
      </w:r>
      <w:r w:rsidRPr="0056169E">
        <w:rPr>
          <w:rFonts w:ascii="Times New Roman" w:hAnsi="Times New Roman" w:cs="Times New Roman"/>
          <w:sz w:val="24"/>
          <w:szCs w:val="24"/>
        </w:rPr>
        <w:t>designed</w:t>
      </w:r>
      <w:r w:rsidR="00BF110C" w:rsidRPr="0056169E">
        <w:rPr>
          <w:rFonts w:ascii="Times New Roman" w:hAnsi="Times New Roman" w:cs="Times New Roman"/>
          <w:sz w:val="24"/>
          <w:szCs w:val="24"/>
        </w:rPr>
        <w:t xml:space="preserve"> for </w:t>
      </w:r>
      <w:r w:rsidR="00BF110C" w:rsidRPr="0056169E">
        <w:rPr>
          <w:rFonts w:ascii="Times New Roman" w:hAnsi="Times New Roman" w:cs="Times New Roman"/>
          <w:color w:val="6D509B" w:themeColor="accent1"/>
          <w:sz w:val="24"/>
          <w:szCs w:val="24"/>
        </w:rPr>
        <w:t>interactive television</w:t>
      </w:r>
      <w:r w:rsidRPr="0056169E">
        <w:rPr>
          <w:rFonts w:ascii="Times New Roman" w:hAnsi="Times New Roman" w:cs="Times New Roman"/>
          <w:sz w:val="24"/>
          <w:szCs w:val="24"/>
        </w:rPr>
        <w:t>.</w:t>
      </w:r>
    </w:p>
    <w:p w14:paraId="5753C0B0" w14:textId="4ECAE44B" w:rsidR="00BF110C" w:rsidRPr="0056169E" w:rsidRDefault="00661BA3" w:rsidP="004D39D5">
      <w:pPr>
        <w:pStyle w:val="ListParagraph"/>
        <w:numPr>
          <w:ilvl w:val="0"/>
          <w:numId w:val="6"/>
        </w:numPr>
        <w:spacing w:line="360" w:lineRule="auto"/>
        <w:ind w:right="-576"/>
        <w:rPr>
          <w:rFonts w:ascii="Times New Roman" w:hAnsi="Times New Roman" w:cs="Times New Roman"/>
          <w:color w:val="6D509B" w:themeColor="accent1"/>
          <w:sz w:val="24"/>
          <w:szCs w:val="24"/>
        </w:rPr>
      </w:pPr>
      <w:r w:rsidRPr="0056169E">
        <w:rPr>
          <w:rFonts w:ascii="Times New Roman" w:hAnsi="Times New Roman" w:cs="Times New Roman"/>
          <w:sz w:val="24"/>
          <w:szCs w:val="24"/>
        </w:rPr>
        <w:t>J</w:t>
      </w:r>
      <w:r w:rsidR="00BF110C" w:rsidRPr="0056169E">
        <w:rPr>
          <w:rFonts w:ascii="Times New Roman" w:hAnsi="Times New Roman" w:cs="Times New Roman"/>
          <w:sz w:val="24"/>
          <w:szCs w:val="24"/>
        </w:rPr>
        <w:t xml:space="preserve">ava </w:t>
      </w:r>
      <w:r w:rsidRPr="0056169E">
        <w:rPr>
          <w:rFonts w:ascii="Times New Roman" w:hAnsi="Times New Roman" w:cs="Times New Roman"/>
          <w:color w:val="6D509B" w:themeColor="accent1"/>
          <w:sz w:val="24"/>
          <w:szCs w:val="24"/>
        </w:rPr>
        <w:t>team</w:t>
      </w:r>
      <w:r w:rsidR="00BF110C" w:rsidRPr="0056169E">
        <w:rPr>
          <w:rFonts w:ascii="Times New Roman" w:hAnsi="Times New Roman" w:cs="Times New Roman"/>
          <w:color w:val="6D509B" w:themeColor="accent1"/>
          <w:sz w:val="24"/>
          <w:szCs w:val="24"/>
        </w:rPr>
        <w:t xml:space="preserve"> </w:t>
      </w:r>
      <w:r w:rsidRPr="0056169E">
        <w:rPr>
          <w:rFonts w:ascii="Times New Roman" w:hAnsi="Times New Roman" w:cs="Times New Roman"/>
          <w:color w:val="6D509B" w:themeColor="accent1"/>
          <w:sz w:val="24"/>
          <w:szCs w:val="24"/>
        </w:rPr>
        <w:t>members</w:t>
      </w:r>
      <w:r w:rsidR="00BF110C" w:rsidRPr="0056169E">
        <w:rPr>
          <w:rFonts w:ascii="Times New Roman" w:hAnsi="Times New Roman" w:cs="Times New Roman"/>
          <w:color w:val="6D509B" w:themeColor="accent1"/>
          <w:sz w:val="24"/>
          <w:szCs w:val="24"/>
        </w:rPr>
        <w:t xml:space="preserve"> also called as green team </w:t>
      </w:r>
      <w:r w:rsidRPr="0056169E">
        <w:rPr>
          <w:rFonts w:ascii="Times New Roman" w:hAnsi="Times New Roman" w:cs="Times New Roman"/>
          <w:sz w:val="24"/>
          <w:szCs w:val="24"/>
        </w:rPr>
        <w:t>initiated</w:t>
      </w:r>
      <w:r w:rsidR="00BF110C" w:rsidRPr="0056169E">
        <w:rPr>
          <w:rFonts w:ascii="Times New Roman" w:hAnsi="Times New Roman" w:cs="Times New Roman"/>
          <w:sz w:val="24"/>
          <w:szCs w:val="24"/>
        </w:rPr>
        <w:t xml:space="preserve"> </w:t>
      </w:r>
      <w:r w:rsidRPr="0056169E">
        <w:rPr>
          <w:rFonts w:ascii="Times New Roman" w:hAnsi="Times New Roman" w:cs="Times New Roman"/>
          <w:sz w:val="24"/>
          <w:szCs w:val="24"/>
        </w:rPr>
        <w:t>the</w:t>
      </w:r>
      <w:r w:rsidR="00BF110C" w:rsidRPr="0056169E">
        <w:rPr>
          <w:rFonts w:ascii="Times New Roman" w:hAnsi="Times New Roman" w:cs="Times New Roman"/>
          <w:sz w:val="24"/>
          <w:szCs w:val="24"/>
        </w:rPr>
        <w:t xml:space="preserve"> project for develop a language for </w:t>
      </w:r>
      <w:r w:rsidR="00BF110C" w:rsidRPr="0056169E">
        <w:rPr>
          <w:rFonts w:ascii="Times New Roman" w:hAnsi="Times New Roman" w:cs="Times New Roman"/>
          <w:color w:val="6D509B" w:themeColor="accent1"/>
          <w:sz w:val="24"/>
          <w:szCs w:val="24"/>
        </w:rPr>
        <w:t xml:space="preserve">set up boxes and television </w:t>
      </w:r>
      <w:r w:rsidR="00C52D7A" w:rsidRPr="0056169E">
        <w:rPr>
          <w:rFonts w:ascii="Times New Roman" w:hAnsi="Times New Roman" w:cs="Times New Roman"/>
          <w:color w:val="6D509B" w:themeColor="accent1"/>
          <w:sz w:val="24"/>
          <w:szCs w:val="24"/>
        </w:rPr>
        <w:t>etc.</w:t>
      </w:r>
    </w:p>
    <w:p w14:paraId="1B9E389F" w14:textId="6FC7392A" w:rsidR="00BF110C" w:rsidRPr="0056169E" w:rsidRDefault="00661BA3" w:rsidP="004D39D5">
      <w:pPr>
        <w:pStyle w:val="ListParagraph"/>
        <w:numPr>
          <w:ilvl w:val="0"/>
          <w:numId w:val="6"/>
        </w:numPr>
        <w:spacing w:line="360" w:lineRule="auto"/>
        <w:ind w:right="-576"/>
        <w:rPr>
          <w:rFonts w:ascii="Times New Roman" w:hAnsi="Times New Roman" w:cs="Times New Roman"/>
          <w:sz w:val="24"/>
          <w:szCs w:val="24"/>
        </w:rPr>
      </w:pPr>
      <w:r w:rsidRPr="0056169E">
        <w:rPr>
          <w:rFonts w:ascii="Times New Roman" w:hAnsi="Times New Roman" w:cs="Times New Roman"/>
          <w:color w:val="6D509B" w:themeColor="accent1"/>
          <w:sz w:val="24"/>
          <w:szCs w:val="24"/>
        </w:rPr>
        <w:lastRenderedPageBreak/>
        <w:t>Firstly</w:t>
      </w:r>
      <w:r w:rsidRPr="0056169E">
        <w:rPr>
          <w:rFonts w:ascii="Times New Roman" w:hAnsi="Times New Roman" w:cs="Times New Roman"/>
          <w:sz w:val="24"/>
          <w:szCs w:val="24"/>
        </w:rPr>
        <w:t>,</w:t>
      </w:r>
      <w:r w:rsidR="00BF110C" w:rsidRPr="0056169E">
        <w:rPr>
          <w:rFonts w:ascii="Times New Roman" w:hAnsi="Times New Roman" w:cs="Times New Roman"/>
          <w:sz w:val="24"/>
          <w:szCs w:val="24"/>
        </w:rPr>
        <w:t xml:space="preserve"> it was called </w:t>
      </w:r>
      <w:r w:rsidR="00BF110C" w:rsidRPr="0056169E">
        <w:rPr>
          <w:rFonts w:ascii="Times New Roman" w:hAnsi="Times New Roman" w:cs="Times New Roman"/>
          <w:color w:val="6D509B" w:themeColor="accent1"/>
          <w:sz w:val="24"/>
          <w:szCs w:val="24"/>
        </w:rPr>
        <w:t xml:space="preserve">as green talk </w:t>
      </w:r>
      <w:r w:rsidR="00BF110C" w:rsidRPr="0056169E">
        <w:rPr>
          <w:rFonts w:ascii="Times New Roman" w:hAnsi="Times New Roman" w:cs="Times New Roman"/>
          <w:sz w:val="24"/>
          <w:szCs w:val="24"/>
        </w:rPr>
        <w:t xml:space="preserve">by </w:t>
      </w:r>
      <w:r w:rsidRPr="0056169E">
        <w:rPr>
          <w:rFonts w:ascii="Times New Roman" w:hAnsi="Times New Roman" w:cs="Times New Roman"/>
          <w:color w:val="6D509B" w:themeColor="accent1"/>
          <w:sz w:val="24"/>
          <w:szCs w:val="24"/>
        </w:rPr>
        <w:t>James</w:t>
      </w:r>
      <w:r w:rsidR="00BF110C" w:rsidRPr="0056169E">
        <w:rPr>
          <w:rFonts w:ascii="Times New Roman" w:hAnsi="Times New Roman" w:cs="Times New Roman"/>
          <w:color w:val="6D509B" w:themeColor="accent1"/>
          <w:sz w:val="24"/>
          <w:szCs w:val="24"/>
        </w:rPr>
        <w:t xml:space="preserve"> </w:t>
      </w:r>
      <w:r w:rsidRPr="0056169E">
        <w:rPr>
          <w:rFonts w:ascii="Times New Roman" w:hAnsi="Times New Roman" w:cs="Times New Roman"/>
          <w:color w:val="6D509B" w:themeColor="accent1"/>
          <w:sz w:val="24"/>
          <w:szCs w:val="24"/>
        </w:rPr>
        <w:t>G</w:t>
      </w:r>
      <w:r w:rsidR="00BF110C" w:rsidRPr="0056169E">
        <w:rPr>
          <w:rFonts w:ascii="Times New Roman" w:hAnsi="Times New Roman" w:cs="Times New Roman"/>
          <w:color w:val="6D509B" w:themeColor="accent1"/>
          <w:sz w:val="24"/>
          <w:szCs w:val="24"/>
        </w:rPr>
        <w:t>osling</w:t>
      </w:r>
      <w:r w:rsidR="00BF110C" w:rsidRPr="0056169E">
        <w:rPr>
          <w:rFonts w:ascii="Times New Roman" w:hAnsi="Times New Roman" w:cs="Times New Roman"/>
          <w:sz w:val="24"/>
          <w:szCs w:val="24"/>
        </w:rPr>
        <w:t xml:space="preserve"> and file extension for these is </w:t>
      </w:r>
      <w:r w:rsidR="00BF110C" w:rsidRPr="0056169E">
        <w:rPr>
          <w:rFonts w:ascii="Times New Roman" w:hAnsi="Times New Roman" w:cs="Times New Roman"/>
          <w:color w:val="6D509B" w:themeColor="accent1"/>
          <w:sz w:val="24"/>
          <w:szCs w:val="24"/>
        </w:rPr>
        <w:t>.</w:t>
      </w:r>
      <w:proofErr w:type="spellStart"/>
      <w:r w:rsidR="00BF110C" w:rsidRPr="0056169E">
        <w:rPr>
          <w:rFonts w:ascii="Times New Roman" w:hAnsi="Times New Roman" w:cs="Times New Roman"/>
          <w:color w:val="6D509B" w:themeColor="accent1"/>
          <w:sz w:val="24"/>
          <w:szCs w:val="24"/>
        </w:rPr>
        <w:t>gt</w:t>
      </w:r>
      <w:proofErr w:type="spellEnd"/>
    </w:p>
    <w:p w14:paraId="5FCFF3F5" w14:textId="2CA40D8C" w:rsidR="00BF110C" w:rsidRPr="0056169E" w:rsidRDefault="00661BA3" w:rsidP="004D39D5">
      <w:pPr>
        <w:pStyle w:val="ListParagraph"/>
        <w:numPr>
          <w:ilvl w:val="0"/>
          <w:numId w:val="6"/>
        </w:numPr>
        <w:spacing w:line="360" w:lineRule="auto"/>
        <w:ind w:right="-576"/>
        <w:rPr>
          <w:rFonts w:ascii="Times New Roman" w:hAnsi="Times New Roman" w:cs="Times New Roman"/>
          <w:sz w:val="24"/>
          <w:szCs w:val="24"/>
        </w:rPr>
      </w:pPr>
      <w:r w:rsidRPr="0056169E">
        <w:rPr>
          <w:rFonts w:ascii="Times New Roman" w:hAnsi="Times New Roman" w:cs="Times New Roman"/>
          <w:sz w:val="24"/>
          <w:szCs w:val="24"/>
        </w:rPr>
        <w:t>A</w:t>
      </w:r>
      <w:r w:rsidR="00BF110C" w:rsidRPr="0056169E">
        <w:rPr>
          <w:rFonts w:ascii="Times New Roman" w:hAnsi="Times New Roman" w:cs="Times New Roman"/>
          <w:sz w:val="24"/>
          <w:szCs w:val="24"/>
        </w:rPr>
        <w:t xml:space="preserve">fter it was </w:t>
      </w:r>
      <w:r w:rsidRPr="0056169E">
        <w:rPr>
          <w:rFonts w:ascii="Times New Roman" w:hAnsi="Times New Roman" w:cs="Times New Roman"/>
          <w:sz w:val="24"/>
          <w:szCs w:val="24"/>
        </w:rPr>
        <w:t>named</w:t>
      </w:r>
      <w:r w:rsidR="00BF110C" w:rsidRPr="0056169E">
        <w:rPr>
          <w:rFonts w:ascii="Times New Roman" w:hAnsi="Times New Roman" w:cs="Times New Roman"/>
          <w:sz w:val="24"/>
          <w:szCs w:val="24"/>
        </w:rPr>
        <w:t xml:space="preserve"> as </w:t>
      </w:r>
      <w:r w:rsidR="00BF110C" w:rsidRPr="0056169E">
        <w:rPr>
          <w:rFonts w:ascii="Times New Roman" w:hAnsi="Times New Roman" w:cs="Times New Roman"/>
          <w:color w:val="6D509B" w:themeColor="accent1"/>
          <w:sz w:val="24"/>
          <w:szCs w:val="24"/>
        </w:rPr>
        <w:t>oak</w:t>
      </w:r>
      <w:r w:rsidR="00BF110C" w:rsidRPr="0056169E">
        <w:rPr>
          <w:rFonts w:ascii="Times New Roman" w:hAnsi="Times New Roman" w:cs="Times New Roman"/>
          <w:sz w:val="24"/>
          <w:szCs w:val="24"/>
        </w:rPr>
        <w:t xml:space="preserve"> and was developed as a project of </w:t>
      </w:r>
      <w:r w:rsidR="00BF110C" w:rsidRPr="0056169E">
        <w:rPr>
          <w:rFonts w:ascii="Times New Roman" w:hAnsi="Times New Roman" w:cs="Times New Roman"/>
          <w:color w:val="6D509B" w:themeColor="accent1"/>
          <w:sz w:val="24"/>
          <w:szCs w:val="24"/>
        </w:rPr>
        <w:t>green project</w:t>
      </w:r>
    </w:p>
    <w:p w14:paraId="27FFF0D9" w14:textId="2BF55857" w:rsidR="00BF110C" w:rsidRPr="0056169E" w:rsidRDefault="00BF110C" w:rsidP="004D39D5">
      <w:pPr>
        <w:pStyle w:val="ListParagraph"/>
        <w:numPr>
          <w:ilvl w:val="0"/>
          <w:numId w:val="6"/>
        </w:numPr>
        <w:spacing w:line="360" w:lineRule="auto"/>
        <w:ind w:right="-576"/>
        <w:rPr>
          <w:rFonts w:ascii="Times New Roman" w:hAnsi="Times New Roman" w:cs="Times New Roman"/>
          <w:sz w:val="24"/>
          <w:szCs w:val="24"/>
        </w:rPr>
      </w:pPr>
      <w:r w:rsidRPr="0056169E">
        <w:rPr>
          <w:rFonts w:ascii="Times New Roman" w:hAnsi="Times New Roman" w:cs="Times New Roman"/>
          <w:sz w:val="24"/>
          <w:szCs w:val="24"/>
        </w:rPr>
        <w:t xml:space="preserve">why </w:t>
      </w:r>
      <w:r w:rsidR="00661BA3" w:rsidRPr="0056169E">
        <w:rPr>
          <w:rFonts w:ascii="Times New Roman" w:hAnsi="Times New Roman" w:cs="Times New Roman"/>
          <w:sz w:val="24"/>
          <w:szCs w:val="24"/>
        </w:rPr>
        <w:t>oak?</w:t>
      </w:r>
      <w:r w:rsidRPr="0056169E">
        <w:rPr>
          <w:rFonts w:ascii="Times New Roman" w:hAnsi="Times New Roman" w:cs="Times New Roman"/>
          <w:sz w:val="24"/>
          <w:szCs w:val="24"/>
        </w:rPr>
        <w:t xml:space="preserve"> </w:t>
      </w:r>
      <w:r w:rsidR="00661BA3" w:rsidRPr="0056169E">
        <w:rPr>
          <w:rFonts w:ascii="Times New Roman" w:hAnsi="Times New Roman" w:cs="Times New Roman"/>
          <w:sz w:val="24"/>
          <w:szCs w:val="24"/>
        </w:rPr>
        <w:t>B</w:t>
      </w:r>
      <w:r w:rsidRPr="0056169E">
        <w:rPr>
          <w:rFonts w:ascii="Times New Roman" w:hAnsi="Times New Roman" w:cs="Times New Roman"/>
          <w:sz w:val="24"/>
          <w:szCs w:val="24"/>
        </w:rPr>
        <w:t xml:space="preserve">ecause it is symbol of strength and </w:t>
      </w:r>
      <w:r w:rsidR="00661BA3" w:rsidRPr="0056169E">
        <w:rPr>
          <w:rFonts w:ascii="Times New Roman" w:hAnsi="Times New Roman" w:cs="Times New Roman"/>
          <w:sz w:val="24"/>
          <w:szCs w:val="24"/>
        </w:rPr>
        <w:t>chosen</w:t>
      </w:r>
      <w:r w:rsidRPr="0056169E">
        <w:rPr>
          <w:rFonts w:ascii="Times New Roman" w:hAnsi="Times New Roman" w:cs="Times New Roman"/>
          <w:sz w:val="24"/>
          <w:szCs w:val="24"/>
        </w:rPr>
        <w:t xml:space="preserve"> a national tree for many countries.</w:t>
      </w:r>
    </w:p>
    <w:p w14:paraId="51EC56A5" w14:textId="37547446" w:rsidR="00BF110C" w:rsidRPr="0056169E" w:rsidRDefault="00BF110C" w:rsidP="004D39D5">
      <w:pPr>
        <w:pStyle w:val="ListParagraph"/>
        <w:numPr>
          <w:ilvl w:val="0"/>
          <w:numId w:val="6"/>
        </w:numPr>
        <w:spacing w:line="360" w:lineRule="auto"/>
        <w:ind w:right="-576"/>
        <w:rPr>
          <w:rFonts w:ascii="Times New Roman" w:hAnsi="Times New Roman" w:cs="Times New Roman"/>
          <w:sz w:val="24"/>
          <w:szCs w:val="24"/>
        </w:rPr>
      </w:pPr>
      <w:r w:rsidRPr="0056169E">
        <w:rPr>
          <w:rFonts w:ascii="Times New Roman" w:hAnsi="Times New Roman" w:cs="Times New Roman"/>
          <w:sz w:val="24"/>
          <w:szCs w:val="24"/>
        </w:rPr>
        <w:t xml:space="preserve">After oak was renamed as java it was already </w:t>
      </w:r>
      <w:r w:rsidRPr="0056169E">
        <w:rPr>
          <w:rFonts w:ascii="Times New Roman" w:hAnsi="Times New Roman" w:cs="Times New Roman"/>
          <w:color w:val="6D509B" w:themeColor="accent1"/>
          <w:sz w:val="24"/>
          <w:szCs w:val="24"/>
        </w:rPr>
        <w:t xml:space="preserve">trademark </w:t>
      </w:r>
      <w:r w:rsidRPr="0056169E">
        <w:rPr>
          <w:rFonts w:ascii="Times New Roman" w:hAnsi="Times New Roman" w:cs="Times New Roman"/>
          <w:sz w:val="24"/>
          <w:szCs w:val="24"/>
        </w:rPr>
        <w:t>by oak technologies.</w:t>
      </w:r>
    </w:p>
    <w:p w14:paraId="3CE2809B" w14:textId="17F7D52A" w:rsidR="00BF110C" w:rsidRPr="0056169E" w:rsidRDefault="00BF110C" w:rsidP="004D39D5">
      <w:pPr>
        <w:pStyle w:val="ListParagraph"/>
        <w:numPr>
          <w:ilvl w:val="0"/>
          <w:numId w:val="6"/>
        </w:numPr>
        <w:spacing w:line="360" w:lineRule="auto"/>
        <w:ind w:right="-576"/>
        <w:rPr>
          <w:rFonts w:ascii="Times New Roman" w:hAnsi="Times New Roman" w:cs="Times New Roman"/>
          <w:sz w:val="24"/>
          <w:szCs w:val="24"/>
        </w:rPr>
      </w:pPr>
      <w:r w:rsidRPr="0056169E">
        <w:rPr>
          <w:rFonts w:ascii="Times New Roman" w:hAnsi="Times New Roman" w:cs="Times New Roman"/>
          <w:sz w:val="24"/>
          <w:szCs w:val="24"/>
        </w:rPr>
        <w:t xml:space="preserve">According to </w:t>
      </w:r>
      <w:r w:rsidR="00661BA3" w:rsidRPr="0056169E">
        <w:rPr>
          <w:rFonts w:ascii="Times New Roman" w:hAnsi="Times New Roman" w:cs="Times New Roman"/>
          <w:sz w:val="24"/>
          <w:szCs w:val="24"/>
        </w:rPr>
        <w:t>James</w:t>
      </w:r>
      <w:r w:rsidRPr="0056169E">
        <w:rPr>
          <w:rFonts w:ascii="Times New Roman" w:hAnsi="Times New Roman" w:cs="Times New Roman"/>
          <w:sz w:val="24"/>
          <w:szCs w:val="24"/>
        </w:rPr>
        <w:t xml:space="preserve"> </w:t>
      </w:r>
      <w:r w:rsidR="00661BA3" w:rsidRPr="0056169E">
        <w:rPr>
          <w:rFonts w:ascii="Times New Roman" w:hAnsi="Times New Roman" w:cs="Times New Roman"/>
          <w:color w:val="6D509B" w:themeColor="accent1"/>
          <w:sz w:val="24"/>
          <w:szCs w:val="24"/>
        </w:rPr>
        <w:t>G</w:t>
      </w:r>
      <w:r w:rsidRPr="0056169E">
        <w:rPr>
          <w:rFonts w:ascii="Times New Roman" w:hAnsi="Times New Roman" w:cs="Times New Roman"/>
          <w:color w:val="6D509B" w:themeColor="accent1"/>
          <w:sz w:val="24"/>
          <w:szCs w:val="24"/>
        </w:rPr>
        <w:t xml:space="preserve">osling java was one of the top choices with silk since java was so unique </w:t>
      </w:r>
    </w:p>
    <w:p w14:paraId="5D753E9A" w14:textId="0C3BC7C4" w:rsidR="00BF110C" w:rsidRPr="0056169E" w:rsidRDefault="00661BA3" w:rsidP="004D39D5">
      <w:pPr>
        <w:spacing w:line="360" w:lineRule="auto"/>
        <w:ind w:left="-72" w:right="-576"/>
        <w:rPr>
          <w:rFonts w:ascii="Times New Roman" w:hAnsi="Times New Roman" w:cs="Times New Roman"/>
          <w:sz w:val="24"/>
          <w:szCs w:val="24"/>
        </w:rPr>
      </w:pPr>
      <w:r w:rsidRPr="0056169E">
        <w:rPr>
          <w:rFonts w:ascii="Times New Roman" w:hAnsi="Times New Roman" w:cs="Times New Roman"/>
          <w:sz w:val="24"/>
          <w:szCs w:val="24"/>
        </w:rPr>
        <w:t xml:space="preserve">       m</w:t>
      </w:r>
      <w:r w:rsidR="00BF110C" w:rsidRPr="0056169E">
        <w:rPr>
          <w:rFonts w:ascii="Times New Roman" w:hAnsi="Times New Roman" w:cs="Times New Roman"/>
          <w:sz w:val="24"/>
          <w:szCs w:val="24"/>
        </w:rPr>
        <w:t>ost the team members suggested for that.</w:t>
      </w:r>
    </w:p>
    <w:p w14:paraId="71626A8E" w14:textId="04B0C96D" w:rsidR="00BF110C" w:rsidRPr="0056169E" w:rsidRDefault="00BF110C" w:rsidP="004D39D5">
      <w:pPr>
        <w:pStyle w:val="ListParagraph"/>
        <w:numPr>
          <w:ilvl w:val="0"/>
          <w:numId w:val="6"/>
        </w:numPr>
        <w:spacing w:line="360" w:lineRule="auto"/>
        <w:ind w:right="-576"/>
        <w:rPr>
          <w:rFonts w:ascii="Times New Roman" w:hAnsi="Times New Roman" w:cs="Times New Roman"/>
          <w:sz w:val="24"/>
          <w:szCs w:val="24"/>
        </w:rPr>
      </w:pPr>
      <w:r w:rsidRPr="0056169E">
        <w:rPr>
          <w:rFonts w:ascii="Times New Roman" w:hAnsi="Times New Roman" w:cs="Times New Roman"/>
          <w:sz w:val="24"/>
          <w:szCs w:val="24"/>
        </w:rPr>
        <w:t xml:space="preserve">And </w:t>
      </w:r>
      <w:r w:rsidR="00C52D7A" w:rsidRPr="0056169E">
        <w:rPr>
          <w:rFonts w:ascii="Times New Roman" w:hAnsi="Times New Roman" w:cs="Times New Roman"/>
          <w:sz w:val="24"/>
          <w:szCs w:val="24"/>
        </w:rPr>
        <w:t>also,</w:t>
      </w:r>
      <w:r w:rsidRPr="0056169E">
        <w:rPr>
          <w:rFonts w:ascii="Times New Roman" w:hAnsi="Times New Roman" w:cs="Times New Roman"/>
          <w:sz w:val="24"/>
          <w:szCs w:val="24"/>
        </w:rPr>
        <w:t xml:space="preserve"> </w:t>
      </w:r>
      <w:r w:rsidRPr="0056169E">
        <w:rPr>
          <w:rFonts w:ascii="Times New Roman" w:hAnsi="Times New Roman" w:cs="Times New Roman"/>
          <w:color w:val="6D509B" w:themeColor="accent1"/>
          <w:sz w:val="24"/>
          <w:szCs w:val="24"/>
        </w:rPr>
        <w:t xml:space="preserve">java is the island in </w:t>
      </w:r>
      <w:r w:rsidR="00661BA3" w:rsidRPr="0056169E">
        <w:rPr>
          <w:rFonts w:ascii="Times New Roman" w:hAnsi="Times New Roman" w:cs="Times New Roman"/>
          <w:color w:val="6D509B" w:themeColor="accent1"/>
          <w:sz w:val="24"/>
          <w:szCs w:val="24"/>
        </w:rPr>
        <w:t>Indonesia</w:t>
      </w:r>
      <w:r w:rsidRPr="0056169E">
        <w:rPr>
          <w:rFonts w:ascii="Times New Roman" w:hAnsi="Times New Roman" w:cs="Times New Roman"/>
          <w:color w:val="6D509B" w:themeColor="accent1"/>
          <w:sz w:val="24"/>
          <w:szCs w:val="24"/>
        </w:rPr>
        <w:t xml:space="preserve"> </w:t>
      </w:r>
      <w:r w:rsidRPr="0056169E">
        <w:rPr>
          <w:rFonts w:ascii="Times New Roman" w:hAnsi="Times New Roman" w:cs="Times New Roman"/>
          <w:sz w:val="24"/>
          <w:szCs w:val="24"/>
        </w:rPr>
        <w:t xml:space="preserve">where </w:t>
      </w:r>
      <w:r w:rsidRPr="0056169E">
        <w:rPr>
          <w:rFonts w:ascii="Times New Roman" w:hAnsi="Times New Roman" w:cs="Times New Roman"/>
          <w:color w:val="6D509B" w:themeColor="accent1"/>
          <w:sz w:val="24"/>
          <w:szCs w:val="24"/>
        </w:rPr>
        <w:t xml:space="preserve">first coffee </w:t>
      </w:r>
      <w:r w:rsidRPr="0056169E">
        <w:rPr>
          <w:rFonts w:ascii="Times New Roman" w:hAnsi="Times New Roman" w:cs="Times New Roman"/>
          <w:sz w:val="24"/>
          <w:szCs w:val="24"/>
        </w:rPr>
        <w:t xml:space="preserve">was produced java name </w:t>
      </w:r>
      <w:r w:rsidR="00661BA3" w:rsidRPr="0056169E">
        <w:rPr>
          <w:rFonts w:ascii="Times New Roman" w:hAnsi="Times New Roman" w:cs="Times New Roman"/>
          <w:sz w:val="24"/>
          <w:szCs w:val="24"/>
        </w:rPr>
        <w:t>chosen</w:t>
      </w:r>
      <w:r w:rsidRPr="0056169E">
        <w:rPr>
          <w:rFonts w:ascii="Times New Roman" w:hAnsi="Times New Roman" w:cs="Times New Roman"/>
          <w:sz w:val="24"/>
          <w:szCs w:val="24"/>
        </w:rPr>
        <w:t xml:space="preserve"> by </w:t>
      </w:r>
      <w:r w:rsidR="00661BA3" w:rsidRPr="0056169E">
        <w:rPr>
          <w:rFonts w:ascii="Times New Roman" w:hAnsi="Times New Roman" w:cs="Times New Roman"/>
          <w:sz w:val="24"/>
          <w:szCs w:val="24"/>
        </w:rPr>
        <w:t>James</w:t>
      </w:r>
      <w:r w:rsidRPr="0056169E">
        <w:rPr>
          <w:rFonts w:ascii="Times New Roman" w:hAnsi="Times New Roman" w:cs="Times New Roman"/>
          <w:sz w:val="24"/>
          <w:szCs w:val="24"/>
        </w:rPr>
        <w:t xml:space="preserve"> </w:t>
      </w:r>
      <w:r w:rsidR="00661BA3" w:rsidRPr="0056169E">
        <w:rPr>
          <w:rFonts w:ascii="Times New Roman" w:hAnsi="Times New Roman" w:cs="Times New Roman"/>
          <w:sz w:val="24"/>
          <w:szCs w:val="24"/>
        </w:rPr>
        <w:t>G</w:t>
      </w:r>
      <w:r w:rsidRPr="0056169E">
        <w:rPr>
          <w:rFonts w:ascii="Times New Roman" w:hAnsi="Times New Roman" w:cs="Times New Roman"/>
          <w:sz w:val="24"/>
          <w:szCs w:val="24"/>
        </w:rPr>
        <w:t>osling while he is having a cup of coffee.</w:t>
      </w:r>
    </w:p>
    <w:p w14:paraId="391C8149" w14:textId="17783ED3" w:rsidR="00BF110C" w:rsidRPr="0056169E" w:rsidRDefault="00BF110C" w:rsidP="004D39D5">
      <w:pPr>
        <w:pStyle w:val="ListParagraph"/>
        <w:numPr>
          <w:ilvl w:val="0"/>
          <w:numId w:val="6"/>
        </w:numPr>
        <w:spacing w:line="360" w:lineRule="auto"/>
        <w:ind w:right="-576"/>
        <w:rPr>
          <w:rFonts w:ascii="Times New Roman" w:hAnsi="Times New Roman" w:cs="Times New Roman"/>
          <w:sz w:val="24"/>
          <w:szCs w:val="24"/>
        </w:rPr>
      </w:pPr>
      <w:r w:rsidRPr="0056169E">
        <w:rPr>
          <w:rFonts w:ascii="Times New Roman" w:hAnsi="Times New Roman" w:cs="Times New Roman"/>
          <w:sz w:val="24"/>
          <w:szCs w:val="24"/>
        </w:rPr>
        <w:t xml:space="preserve">Java is just a </w:t>
      </w:r>
      <w:r w:rsidR="00661BA3" w:rsidRPr="0056169E">
        <w:rPr>
          <w:rFonts w:ascii="Times New Roman" w:hAnsi="Times New Roman" w:cs="Times New Roman"/>
          <w:sz w:val="24"/>
          <w:szCs w:val="24"/>
        </w:rPr>
        <w:t>na</w:t>
      </w:r>
      <w:r w:rsidRPr="0056169E">
        <w:rPr>
          <w:rFonts w:ascii="Times New Roman" w:hAnsi="Times New Roman" w:cs="Times New Roman"/>
          <w:sz w:val="24"/>
          <w:szCs w:val="24"/>
        </w:rPr>
        <w:t>me not acronym</w:t>
      </w:r>
    </w:p>
    <w:p w14:paraId="1C4E5F81" w14:textId="08EB345F" w:rsidR="00BF110C" w:rsidRPr="0056169E" w:rsidRDefault="00BF110C" w:rsidP="004D39D5">
      <w:pPr>
        <w:pStyle w:val="ListParagraph"/>
        <w:numPr>
          <w:ilvl w:val="0"/>
          <w:numId w:val="6"/>
        </w:numPr>
        <w:spacing w:line="360" w:lineRule="auto"/>
        <w:ind w:right="-576"/>
        <w:rPr>
          <w:rFonts w:ascii="Times New Roman" w:hAnsi="Times New Roman" w:cs="Times New Roman"/>
          <w:sz w:val="24"/>
          <w:szCs w:val="24"/>
        </w:rPr>
      </w:pPr>
      <w:r w:rsidRPr="0056169E">
        <w:rPr>
          <w:rFonts w:ascii="Times New Roman" w:hAnsi="Times New Roman" w:cs="Times New Roman"/>
          <w:sz w:val="24"/>
          <w:szCs w:val="24"/>
        </w:rPr>
        <w:t xml:space="preserve">Java syntax is similar to </w:t>
      </w:r>
      <w:proofErr w:type="spellStart"/>
      <w:r w:rsidRPr="0056169E">
        <w:rPr>
          <w:rFonts w:ascii="Times New Roman" w:hAnsi="Times New Roman" w:cs="Times New Roman"/>
          <w:sz w:val="24"/>
          <w:szCs w:val="24"/>
        </w:rPr>
        <w:t>c++</w:t>
      </w:r>
      <w:proofErr w:type="spellEnd"/>
      <w:r w:rsidRPr="0056169E">
        <w:rPr>
          <w:rFonts w:ascii="Times New Roman" w:hAnsi="Times New Roman" w:cs="Times New Roman"/>
          <w:sz w:val="24"/>
          <w:szCs w:val="24"/>
        </w:rPr>
        <w:t>,</w:t>
      </w:r>
      <w:r w:rsidR="00661BA3" w:rsidRPr="0056169E">
        <w:rPr>
          <w:rFonts w:ascii="Times New Roman" w:hAnsi="Times New Roman" w:cs="Times New Roman"/>
          <w:sz w:val="24"/>
          <w:szCs w:val="24"/>
        </w:rPr>
        <w:t xml:space="preserve"> </w:t>
      </w:r>
      <w:r w:rsidRPr="0056169E">
        <w:rPr>
          <w:rFonts w:ascii="Times New Roman" w:hAnsi="Times New Roman" w:cs="Times New Roman"/>
          <w:sz w:val="24"/>
          <w:szCs w:val="24"/>
        </w:rPr>
        <w:t>c#.</w:t>
      </w:r>
    </w:p>
    <w:p w14:paraId="6BC1B232" w14:textId="239712A8" w:rsidR="00BF110C" w:rsidRPr="0056169E" w:rsidRDefault="00BF110C" w:rsidP="004D39D5">
      <w:pPr>
        <w:pStyle w:val="ListParagraph"/>
        <w:numPr>
          <w:ilvl w:val="0"/>
          <w:numId w:val="6"/>
        </w:numPr>
        <w:spacing w:line="360" w:lineRule="auto"/>
        <w:ind w:right="-576"/>
        <w:rPr>
          <w:rFonts w:ascii="Times New Roman" w:hAnsi="Times New Roman" w:cs="Times New Roman"/>
          <w:sz w:val="24"/>
          <w:szCs w:val="24"/>
        </w:rPr>
      </w:pPr>
      <w:r w:rsidRPr="0056169E">
        <w:rPr>
          <w:rFonts w:ascii="Times New Roman" w:hAnsi="Times New Roman" w:cs="Times New Roman"/>
          <w:sz w:val="24"/>
          <w:szCs w:val="24"/>
        </w:rPr>
        <w:t>Every line of code that run the java inside the class only.</w:t>
      </w:r>
    </w:p>
    <w:p w14:paraId="041A3494" w14:textId="0F842350" w:rsidR="00BF110C" w:rsidRPr="0056169E" w:rsidRDefault="00BF110C" w:rsidP="004D39D5">
      <w:pPr>
        <w:pStyle w:val="ListParagraph"/>
        <w:numPr>
          <w:ilvl w:val="0"/>
          <w:numId w:val="6"/>
        </w:numPr>
        <w:spacing w:line="360" w:lineRule="auto"/>
        <w:ind w:right="-576"/>
        <w:rPr>
          <w:rFonts w:ascii="Times New Roman" w:hAnsi="Times New Roman" w:cs="Times New Roman"/>
          <w:sz w:val="24"/>
          <w:szCs w:val="24"/>
        </w:rPr>
      </w:pPr>
      <w:r w:rsidRPr="0056169E">
        <w:rPr>
          <w:rFonts w:ascii="Times New Roman" w:hAnsi="Times New Roman" w:cs="Times New Roman"/>
          <w:sz w:val="24"/>
          <w:szCs w:val="24"/>
        </w:rPr>
        <w:t>Java is case sensitive</w:t>
      </w:r>
      <w:commentRangeEnd w:id="2"/>
      <w:r w:rsidR="00E54DF6" w:rsidRPr="0056169E">
        <w:rPr>
          <w:rStyle w:val="CommentReference"/>
          <w:rFonts w:ascii="Times New Roman" w:hAnsi="Times New Roman" w:cs="Times New Roman"/>
          <w:sz w:val="24"/>
          <w:szCs w:val="24"/>
        </w:rPr>
        <w:commentReference w:id="2"/>
      </w:r>
      <w:r w:rsidRPr="0056169E">
        <w:rPr>
          <w:rFonts w:ascii="Times New Roman" w:hAnsi="Times New Roman" w:cs="Times New Roman"/>
          <w:sz w:val="24"/>
          <w:szCs w:val="24"/>
        </w:rPr>
        <w:t>.</w:t>
      </w:r>
    </w:p>
    <w:p w14:paraId="7B533072" w14:textId="17954D0D" w:rsidR="00B95BD3" w:rsidRPr="0056169E" w:rsidRDefault="00B95BD3" w:rsidP="004D39D5">
      <w:pPr>
        <w:pStyle w:val="ListParagraph"/>
        <w:spacing w:line="360" w:lineRule="auto"/>
        <w:ind w:left="288" w:right="-576"/>
        <w:rPr>
          <w:rFonts w:ascii="Times New Roman" w:hAnsi="Times New Roman" w:cs="Times New Roman"/>
          <w:sz w:val="24"/>
          <w:szCs w:val="24"/>
        </w:rPr>
      </w:pPr>
      <w:r w:rsidRPr="0056169E">
        <w:rPr>
          <w:rFonts w:ascii="Times New Roman" w:hAnsi="Times New Roman" w:cs="Times New Roman"/>
          <w:sz w:val="24"/>
          <w:szCs w:val="24"/>
        </w:rPr>
        <w:t>Syntax:</w:t>
      </w:r>
    </w:p>
    <w:p w14:paraId="513949DD" w14:textId="08AA20D0" w:rsidR="00B95BD3" w:rsidRPr="0056169E" w:rsidRDefault="00B95BD3" w:rsidP="004D39D5">
      <w:pPr>
        <w:pStyle w:val="ListParagraph"/>
        <w:spacing w:line="360" w:lineRule="auto"/>
        <w:ind w:left="288" w:right="-576"/>
        <w:rPr>
          <w:rFonts w:ascii="Times New Roman" w:hAnsi="Times New Roman" w:cs="Times New Roman"/>
          <w:sz w:val="24"/>
          <w:szCs w:val="24"/>
        </w:rPr>
      </w:pPr>
      <w:r w:rsidRPr="0056169E">
        <w:rPr>
          <w:rFonts w:ascii="Times New Roman" w:hAnsi="Times New Roman" w:cs="Times New Roman"/>
          <w:sz w:val="24"/>
          <w:szCs w:val="24"/>
        </w:rPr>
        <w:t>Public class main</w:t>
      </w:r>
    </w:p>
    <w:p w14:paraId="466D9BBC" w14:textId="75FC44F3" w:rsidR="00B95BD3" w:rsidRPr="0056169E" w:rsidRDefault="00B95BD3" w:rsidP="004D39D5">
      <w:pPr>
        <w:pStyle w:val="ListParagraph"/>
        <w:spacing w:line="360" w:lineRule="auto"/>
        <w:ind w:left="288" w:right="-576"/>
        <w:rPr>
          <w:rFonts w:ascii="Times New Roman" w:hAnsi="Times New Roman" w:cs="Times New Roman"/>
          <w:sz w:val="24"/>
          <w:szCs w:val="24"/>
        </w:rPr>
      </w:pPr>
      <w:r w:rsidRPr="0056169E">
        <w:rPr>
          <w:rFonts w:ascii="Times New Roman" w:hAnsi="Times New Roman" w:cs="Times New Roman"/>
          <w:sz w:val="24"/>
          <w:szCs w:val="24"/>
        </w:rPr>
        <w:t>{</w:t>
      </w:r>
    </w:p>
    <w:p w14:paraId="6FF45C57" w14:textId="493B1D21" w:rsidR="00B95BD3" w:rsidRPr="0056169E" w:rsidRDefault="00B95BD3" w:rsidP="004D39D5">
      <w:pPr>
        <w:pStyle w:val="ListParagraph"/>
        <w:spacing w:line="360" w:lineRule="auto"/>
        <w:ind w:left="288" w:right="-576"/>
        <w:rPr>
          <w:rFonts w:ascii="Times New Roman" w:hAnsi="Times New Roman" w:cs="Times New Roman"/>
          <w:sz w:val="24"/>
          <w:szCs w:val="24"/>
        </w:rPr>
      </w:pPr>
      <w:r w:rsidRPr="0056169E">
        <w:rPr>
          <w:rFonts w:ascii="Times New Roman" w:hAnsi="Times New Roman" w:cs="Times New Roman"/>
          <w:sz w:val="24"/>
          <w:szCs w:val="24"/>
        </w:rPr>
        <w:t xml:space="preserve">Public static void </w:t>
      </w:r>
      <w:proofErr w:type="gramStart"/>
      <w:r w:rsidRPr="0056169E">
        <w:rPr>
          <w:rFonts w:ascii="Times New Roman" w:hAnsi="Times New Roman" w:cs="Times New Roman"/>
          <w:sz w:val="24"/>
          <w:szCs w:val="24"/>
        </w:rPr>
        <w:t>main(</w:t>
      </w:r>
      <w:proofErr w:type="gramEnd"/>
      <w:r w:rsidRPr="0056169E">
        <w:rPr>
          <w:rFonts w:ascii="Times New Roman" w:hAnsi="Times New Roman" w:cs="Times New Roman"/>
          <w:sz w:val="24"/>
          <w:szCs w:val="24"/>
        </w:rPr>
        <w:t xml:space="preserve">String[] </w:t>
      </w:r>
      <w:proofErr w:type="spellStart"/>
      <w:r w:rsidRPr="0056169E">
        <w:rPr>
          <w:rFonts w:ascii="Times New Roman" w:hAnsi="Times New Roman" w:cs="Times New Roman"/>
          <w:sz w:val="24"/>
          <w:szCs w:val="24"/>
        </w:rPr>
        <w:t>args</w:t>
      </w:r>
      <w:proofErr w:type="spellEnd"/>
      <w:r w:rsidRPr="0056169E">
        <w:rPr>
          <w:rFonts w:ascii="Times New Roman" w:hAnsi="Times New Roman" w:cs="Times New Roman"/>
          <w:sz w:val="24"/>
          <w:szCs w:val="24"/>
        </w:rPr>
        <w:t>)</w:t>
      </w:r>
    </w:p>
    <w:p w14:paraId="5E135E1B" w14:textId="15898332" w:rsidR="00B95BD3" w:rsidRPr="0056169E" w:rsidRDefault="00B95BD3" w:rsidP="004D39D5">
      <w:pPr>
        <w:pStyle w:val="ListParagraph"/>
        <w:spacing w:line="360" w:lineRule="auto"/>
        <w:ind w:left="288" w:right="-576"/>
        <w:rPr>
          <w:rFonts w:ascii="Times New Roman" w:hAnsi="Times New Roman" w:cs="Times New Roman"/>
          <w:sz w:val="24"/>
          <w:szCs w:val="24"/>
        </w:rPr>
      </w:pPr>
      <w:r w:rsidRPr="0056169E">
        <w:rPr>
          <w:rFonts w:ascii="Times New Roman" w:hAnsi="Times New Roman" w:cs="Times New Roman"/>
          <w:sz w:val="24"/>
          <w:szCs w:val="24"/>
        </w:rPr>
        <w:t xml:space="preserve">      System.</w:t>
      </w:r>
      <w:r w:rsidR="00FF5EF4" w:rsidRPr="0056169E">
        <w:rPr>
          <w:rFonts w:ascii="Times New Roman" w:hAnsi="Times New Roman" w:cs="Times New Roman"/>
          <w:sz w:val="24"/>
          <w:szCs w:val="24"/>
        </w:rPr>
        <w:t xml:space="preserve"> </w:t>
      </w:r>
      <w:proofErr w:type="gramStart"/>
      <w:r w:rsidR="00FF5EF4" w:rsidRPr="0056169E">
        <w:rPr>
          <w:rFonts w:ascii="Times New Roman" w:hAnsi="Times New Roman" w:cs="Times New Roman"/>
          <w:sz w:val="24"/>
          <w:szCs w:val="24"/>
        </w:rPr>
        <w:t>O</w:t>
      </w:r>
      <w:r w:rsidRPr="0056169E">
        <w:rPr>
          <w:rFonts w:ascii="Times New Roman" w:hAnsi="Times New Roman" w:cs="Times New Roman"/>
          <w:sz w:val="24"/>
          <w:szCs w:val="24"/>
        </w:rPr>
        <w:t>ut</w:t>
      </w:r>
      <w:r w:rsidR="00FF5EF4" w:rsidRPr="0056169E">
        <w:rPr>
          <w:rFonts w:ascii="Times New Roman" w:hAnsi="Times New Roman" w:cs="Times New Roman"/>
          <w:sz w:val="24"/>
          <w:szCs w:val="24"/>
        </w:rPr>
        <w:t xml:space="preserve"> </w:t>
      </w:r>
      <w:r w:rsidRPr="0056169E">
        <w:rPr>
          <w:rFonts w:ascii="Times New Roman" w:hAnsi="Times New Roman" w:cs="Times New Roman"/>
          <w:sz w:val="24"/>
          <w:szCs w:val="24"/>
        </w:rPr>
        <w:t>.</w:t>
      </w:r>
      <w:proofErr w:type="spellStart"/>
      <w:r w:rsidRPr="0056169E">
        <w:rPr>
          <w:rFonts w:ascii="Times New Roman" w:hAnsi="Times New Roman" w:cs="Times New Roman"/>
          <w:sz w:val="24"/>
          <w:szCs w:val="24"/>
        </w:rPr>
        <w:t>println</w:t>
      </w:r>
      <w:proofErr w:type="spellEnd"/>
      <w:proofErr w:type="gramEnd"/>
      <w:r w:rsidRPr="0056169E">
        <w:rPr>
          <w:rFonts w:ascii="Times New Roman" w:hAnsi="Times New Roman" w:cs="Times New Roman"/>
          <w:sz w:val="24"/>
          <w:szCs w:val="24"/>
        </w:rPr>
        <w:t>(“hello world”)</w:t>
      </w:r>
    </w:p>
    <w:p w14:paraId="67E68F19" w14:textId="130CACE4" w:rsidR="00B95BD3" w:rsidRPr="0056169E" w:rsidRDefault="00B95BD3" w:rsidP="004D39D5">
      <w:pPr>
        <w:pStyle w:val="ListParagraph"/>
        <w:spacing w:line="360" w:lineRule="auto"/>
        <w:ind w:left="288" w:right="-576"/>
        <w:rPr>
          <w:rFonts w:ascii="Times New Roman" w:hAnsi="Times New Roman" w:cs="Times New Roman"/>
          <w:sz w:val="24"/>
          <w:szCs w:val="24"/>
        </w:rPr>
      </w:pPr>
      <w:r w:rsidRPr="0056169E">
        <w:rPr>
          <w:rFonts w:ascii="Times New Roman" w:hAnsi="Times New Roman" w:cs="Times New Roman"/>
          <w:sz w:val="24"/>
          <w:szCs w:val="24"/>
        </w:rPr>
        <w:t>}</w:t>
      </w:r>
    </w:p>
    <w:p w14:paraId="1815A511" w14:textId="116A306E" w:rsidR="00B95BD3" w:rsidRPr="0056169E" w:rsidRDefault="00B95BD3" w:rsidP="004D39D5">
      <w:pPr>
        <w:pStyle w:val="ListParagraph"/>
        <w:spacing w:line="360" w:lineRule="auto"/>
        <w:ind w:left="288" w:right="-576"/>
        <w:rPr>
          <w:rFonts w:ascii="Times New Roman" w:hAnsi="Times New Roman" w:cs="Times New Roman"/>
          <w:sz w:val="24"/>
          <w:szCs w:val="24"/>
        </w:rPr>
      </w:pPr>
      <w:r w:rsidRPr="0056169E">
        <w:rPr>
          <w:rFonts w:ascii="Times New Roman" w:hAnsi="Times New Roman" w:cs="Times New Roman"/>
          <w:sz w:val="24"/>
          <w:szCs w:val="24"/>
        </w:rPr>
        <w:t>}</w:t>
      </w:r>
    </w:p>
    <w:p w14:paraId="0E16B1EF" w14:textId="2B57DEBE" w:rsidR="00B95BD3" w:rsidRPr="0056169E" w:rsidRDefault="00B95BD3">
      <w:pPr>
        <w:pStyle w:val="ListParagraph"/>
        <w:numPr>
          <w:ilvl w:val="0"/>
          <w:numId w:val="37"/>
        </w:numPr>
        <w:spacing w:line="360" w:lineRule="auto"/>
        <w:ind w:left="216" w:right="-576"/>
        <w:rPr>
          <w:rFonts w:ascii="Times New Roman" w:hAnsi="Times New Roman" w:cs="Times New Roman"/>
          <w:sz w:val="24"/>
          <w:szCs w:val="24"/>
        </w:rPr>
      </w:pPr>
      <w:r w:rsidRPr="0056169E">
        <w:rPr>
          <w:rFonts w:ascii="Times New Roman" w:hAnsi="Times New Roman" w:cs="Times New Roman"/>
          <w:sz w:val="24"/>
          <w:szCs w:val="24"/>
        </w:rPr>
        <w:t xml:space="preserve">System is a </w:t>
      </w:r>
      <w:proofErr w:type="gramStart"/>
      <w:r w:rsidR="00FF5EF4" w:rsidRPr="0056169E">
        <w:rPr>
          <w:rFonts w:ascii="Times New Roman" w:hAnsi="Times New Roman" w:cs="Times New Roman"/>
          <w:sz w:val="24"/>
          <w:szCs w:val="24"/>
        </w:rPr>
        <w:t>built</w:t>
      </w:r>
      <w:r w:rsidRPr="0056169E">
        <w:rPr>
          <w:rFonts w:ascii="Times New Roman" w:hAnsi="Times New Roman" w:cs="Times New Roman"/>
          <w:sz w:val="24"/>
          <w:szCs w:val="24"/>
        </w:rPr>
        <w:t xml:space="preserve"> in</w:t>
      </w:r>
      <w:proofErr w:type="gramEnd"/>
      <w:r w:rsidRPr="0056169E">
        <w:rPr>
          <w:rFonts w:ascii="Times New Roman" w:hAnsi="Times New Roman" w:cs="Times New Roman"/>
          <w:sz w:val="24"/>
          <w:szCs w:val="24"/>
        </w:rPr>
        <w:t xml:space="preserve"> java class that contains useful members such as out which is short for </w:t>
      </w:r>
      <w:r w:rsidR="00FF5EF4" w:rsidRPr="0056169E">
        <w:rPr>
          <w:rFonts w:ascii="Times New Roman" w:hAnsi="Times New Roman" w:cs="Times New Roman"/>
          <w:sz w:val="24"/>
          <w:szCs w:val="24"/>
        </w:rPr>
        <w:t>output. The</w:t>
      </w:r>
      <w:r w:rsidRPr="0056169E">
        <w:rPr>
          <w:rFonts w:ascii="Times New Roman" w:hAnsi="Times New Roman" w:cs="Times New Roman"/>
          <w:sz w:val="24"/>
          <w:szCs w:val="24"/>
        </w:rPr>
        <w:t xml:space="preserve"> </w:t>
      </w:r>
      <w:proofErr w:type="spellStart"/>
      <w:proofErr w:type="gramStart"/>
      <w:r w:rsidRPr="0056169E">
        <w:rPr>
          <w:rFonts w:ascii="Times New Roman" w:hAnsi="Times New Roman" w:cs="Times New Roman"/>
          <w:sz w:val="24"/>
          <w:szCs w:val="24"/>
        </w:rPr>
        <w:t>println</w:t>
      </w:r>
      <w:proofErr w:type="spellEnd"/>
      <w:r w:rsidRPr="0056169E">
        <w:rPr>
          <w:rFonts w:ascii="Times New Roman" w:hAnsi="Times New Roman" w:cs="Times New Roman"/>
          <w:sz w:val="24"/>
          <w:szCs w:val="24"/>
        </w:rPr>
        <w:t>(</w:t>
      </w:r>
      <w:proofErr w:type="gramEnd"/>
      <w:r w:rsidRPr="0056169E">
        <w:rPr>
          <w:rFonts w:ascii="Times New Roman" w:hAnsi="Times New Roman" w:cs="Times New Roman"/>
          <w:sz w:val="24"/>
          <w:szCs w:val="24"/>
        </w:rPr>
        <w:t>)</w:t>
      </w:r>
    </w:p>
    <w:p w14:paraId="52337018" w14:textId="2394D51D" w:rsidR="00B95BD3" w:rsidRPr="0056169E" w:rsidRDefault="00B95BD3" w:rsidP="004D39D5">
      <w:pPr>
        <w:pStyle w:val="ListParagraph"/>
        <w:spacing w:line="360" w:lineRule="auto"/>
        <w:ind w:left="216" w:right="-576"/>
        <w:rPr>
          <w:rFonts w:ascii="Times New Roman" w:hAnsi="Times New Roman" w:cs="Times New Roman"/>
          <w:sz w:val="24"/>
          <w:szCs w:val="24"/>
        </w:rPr>
      </w:pPr>
      <w:r w:rsidRPr="0056169E">
        <w:rPr>
          <w:rFonts w:ascii="Times New Roman" w:hAnsi="Times New Roman" w:cs="Times New Roman"/>
          <w:sz w:val="24"/>
          <w:szCs w:val="24"/>
        </w:rPr>
        <w:t>Method short for print line.</w:t>
      </w:r>
    </w:p>
    <w:p w14:paraId="340EBEAB" w14:textId="06A15600" w:rsidR="00B95BD3" w:rsidRPr="0056169E" w:rsidRDefault="00B95BD3">
      <w:pPr>
        <w:pStyle w:val="ListParagraph"/>
        <w:numPr>
          <w:ilvl w:val="0"/>
          <w:numId w:val="37"/>
        </w:numPr>
        <w:spacing w:line="360" w:lineRule="auto"/>
        <w:ind w:left="216" w:right="-576"/>
        <w:rPr>
          <w:rFonts w:ascii="Times New Roman" w:hAnsi="Times New Roman" w:cs="Times New Roman"/>
          <w:sz w:val="24"/>
          <w:szCs w:val="24"/>
        </w:rPr>
      </w:pPr>
      <w:r w:rsidRPr="0056169E">
        <w:rPr>
          <w:rFonts w:ascii="Times New Roman" w:hAnsi="Times New Roman" w:cs="Times New Roman"/>
          <w:sz w:val="24"/>
          <w:szCs w:val="24"/>
        </w:rPr>
        <w:t xml:space="preserve">All these system, out, </w:t>
      </w:r>
      <w:proofErr w:type="spellStart"/>
      <w:proofErr w:type="gramStart"/>
      <w:r w:rsidRPr="0056169E">
        <w:rPr>
          <w:rFonts w:ascii="Times New Roman" w:hAnsi="Times New Roman" w:cs="Times New Roman"/>
          <w:sz w:val="24"/>
          <w:szCs w:val="24"/>
        </w:rPr>
        <w:t>println</w:t>
      </w:r>
      <w:proofErr w:type="spellEnd"/>
      <w:r w:rsidRPr="0056169E">
        <w:rPr>
          <w:rFonts w:ascii="Times New Roman" w:hAnsi="Times New Roman" w:cs="Times New Roman"/>
          <w:sz w:val="24"/>
          <w:szCs w:val="24"/>
        </w:rPr>
        <w:t>(</w:t>
      </w:r>
      <w:proofErr w:type="gramEnd"/>
      <w:r w:rsidRPr="0056169E">
        <w:rPr>
          <w:rFonts w:ascii="Times New Roman" w:hAnsi="Times New Roman" w:cs="Times New Roman"/>
          <w:sz w:val="24"/>
          <w:szCs w:val="24"/>
        </w:rPr>
        <w:t>), together to print stuff in the screen</w:t>
      </w:r>
    </w:p>
    <w:p w14:paraId="4A567F90" w14:textId="76BC53A3" w:rsidR="00B95BD3" w:rsidRPr="0056169E" w:rsidRDefault="00B95BD3">
      <w:pPr>
        <w:pStyle w:val="ListParagraph"/>
        <w:numPr>
          <w:ilvl w:val="0"/>
          <w:numId w:val="37"/>
        </w:numPr>
        <w:spacing w:line="360" w:lineRule="auto"/>
        <w:ind w:left="216" w:right="-576"/>
        <w:rPr>
          <w:rFonts w:ascii="Times New Roman" w:hAnsi="Times New Roman" w:cs="Times New Roman"/>
          <w:sz w:val="24"/>
          <w:szCs w:val="24"/>
        </w:rPr>
      </w:pPr>
      <w:r w:rsidRPr="0056169E">
        <w:rPr>
          <w:rFonts w:ascii="Times New Roman" w:hAnsi="Times New Roman" w:cs="Times New Roman"/>
          <w:sz w:val="24"/>
          <w:szCs w:val="24"/>
        </w:rPr>
        <w:t xml:space="preserve">There is also </w:t>
      </w:r>
      <w:proofErr w:type="gramStart"/>
      <w:r w:rsidRPr="0056169E">
        <w:rPr>
          <w:rFonts w:ascii="Times New Roman" w:hAnsi="Times New Roman" w:cs="Times New Roman"/>
          <w:sz w:val="24"/>
          <w:szCs w:val="24"/>
        </w:rPr>
        <w:t>print(</w:t>
      </w:r>
      <w:proofErr w:type="gramEnd"/>
      <w:r w:rsidRPr="0056169E">
        <w:rPr>
          <w:rFonts w:ascii="Times New Roman" w:hAnsi="Times New Roman" w:cs="Times New Roman"/>
          <w:sz w:val="24"/>
          <w:szCs w:val="24"/>
        </w:rPr>
        <w:t xml:space="preserve">) method ,which is similar to </w:t>
      </w:r>
      <w:proofErr w:type="spellStart"/>
      <w:r w:rsidRPr="0056169E">
        <w:rPr>
          <w:rFonts w:ascii="Times New Roman" w:hAnsi="Times New Roman" w:cs="Times New Roman"/>
          <w:sz w:val="24"/>
          <w:szCs w:val="24"/>
        </w:rPr>
        <w:t>println</w:t>
      </w:r>
      <w:proofErr w:type="spellEnd"/>
      <w:r w:rsidRPr="0056169E">
        <w:rPr>
          <w:rFonts w:ascii="Times New Roman" w:hAnsi="Times New Roman" w:cs="Times New Roman"/>
          <w:sz w:val="24"/>
          <w:szCs w:val="24"/>
        </w:rPr>
        <w:t xml:space="preserve"> but the only </w:t>
      </w:r>
      <w:r w:rsidR="00FF5EF4" w:rsidRPr="0056169E">
        <w:rPr>
          <w:rFonts w:ascii="Times New Roman" w:hAnsi="Times New Roman" w:cs="Times New Roman"/>
          <w:sz w:val="24"/>
          <w:szCs w:val="24"/>
        </w:rPr>
        <w:t>difference is</w:t>
      </w:r>
      <w:r w:rsidRPr="0056169E">
        <w:rPr>
          <w:rFonts w:ascii="Times New Roman" w:hAnsi="Times New Roman" w:cs="Times New Roman"/>
          <w:sz w:val="24"/>
          <w:szCs w:val="24"/>
        </w:rPr>
        <w:t xml:space="preserve"> that </w:t>
      </w:r>
      <w:proofErr w:type="spellStart"/>
      <w:r w:rsidRPr="0056169E">
        <w:rPr>
          <w:rFonts w:ascii="Times New Roman" w:hAnsi="Times New Roman" w:cs="Times New Roman"/>
          <w:sz w:val="24"/>
          <w:szCs w:val="24"/>
        </w:rPr>
        <w:t>id</w:t>
      </w:r>
      <w:proofErr w:type="spellEnd"/>
      <w:r w:rsidRPr="0056169E">
        <w:rPr>
          <w:rFonts w:ascii="Times New Roman" w:hAnsi="Times New Roman" w:cs="Times New Roman"/>
          <w:sz w:val="24"/>
          <w:szCs w:val="24"/>
        </w:rPr>
        <w:t xml:space="preserve"> doesn’t print code by line by line.</w:t>
      </w:r>
    </w:p>
    <w:p w14:paraId="2CE5CD53" w14:textId="77777777" w:rsidR="00B95BD3" w:rsidRPr="0056169E" w:rsidRDefault="00B95BD3" w:rsidP="004D39D5">
      <w:pPr>
        <w:pStyle w:val="ListParagraph"/>
        <w:spacing w:line="360" w:lineRule="auto"/>
        <w:ind w:left="288" w:right="-576"/>
        <w:rPr>
          <w:rFonts w:ascii="Times New Roman" w:hAnsi="Times New Roman" w:cs="Times New Roman"/>
          <w:sz w:val="24"/>
          <w:szCs w:val="24"/>
        </w:rPr>
      </w:pPr>
    </w:p>
    <w:p w14:paraId="4441C124" w14:textId="31DF811A" w:rsidR="00661BA3" w:rsidRPr="0056169E" w:rsidRDefault="00661BA3" w:rsidP="004D39D5">
      <w:pPr>
        <w:spacing w:line="360" w:lineRule="auto"/>
        <w:ind w:right="-576"/>
        <w:jc w:val="center"/>
        <w:rPr>
          <w:rFonts w:ascii="Times New Roman" w:hAnsi="Times New Roman" w:cs="Times New Roman"/>
          <w:b/>
          <w:bCs/>
          <w:color w:val="000000" w:themeColor="text1"/>
          <w:sz w:val="24"/>
          <w:szCs w:val="24"/>
          <w:u w:val="single"/>
        </w:rPr>
      </w:pPr>
      <w:r w:rsidRPr="0056169E">
        <w:rPr>
          <w:rFonts w:ascii="Times New Roman" w:hAnsi="Times New Roman" w:cs="Times New Roman"/>
          <w:b/>
          <w:bCs/>
          <w:color w:val="000000" w:themeColor="text1"/>
          <w:sz w:val="24"/>
          <w:szCs w:val="24"/>
          <w:u w:val="single"/>
        </w:rPr>
        <w:t>Introduction to python</w:t>
      </w:r>
    </w:p>
    <w:p w14:paraId="422028D9" w14:textId="0336BCE6" w:rsidR="00661BA3" w:rsidRPr="0056169E" w:rsidRDefault="00661BA3" w:rsidP="004D39D5">
      <w:pPr>
        <w:spacing w:line="360" w:lineRule="auto"/>
        <w:ind w:right="-576"/>
        <w:rPr>
          <w:rFonts w:ascii="Times New Roman" w:hAnsi="Times New Roman" w:cs="Times New Roman"/>
          <w:color w:val="FF0000"/>
          <w:sz w:val="24"/>
          <w:szCs w:val="24"/>
        </w:rPr>
      </w:pPr>
    </w:p>
    <w:p w14:paraId="1E74F974" w14:textId="4A7B8833" w:rsidR="00661BA3" w:rsidRPr="0056169E" w:rsidRDefault="00661BA3" w:rsidP="004D39D5">
      <w:pPr>
        <w:pStyle w:val="ListParagraph"/>
        <w:numPr>
          <w:ilvl w:val="0"/>
          <w:numId w:val="8"/>
        </w:numPr>
        <w:spacing w:line="360" w:lineRule="auto"/>
        <w:ind w:right="-576"/>
        <w:rPr>
          <w:rFonts w:ascii="Times New Roman" w:hAnsi="Times New Roman" w:cs="Times New Roman"/>
          <w:sz w:val="24"/>
          <w:szCs w:val="24"/>
        </w:rPr>
      </w:pPr>
      <w:commentRangeStart w:id="3"/>
      <w:r w:rsidRPr="0056169E">
        <w:rPr>
          <w:rFonts w:ascii="Times New Roman" w:hAnsi="Times New Roman" w:cs="Times New Roman"/>
          <w:sz w:val="24"/>
          <w:szCs w:val="24"/>
        </w:rPr>
        <w:t xml:space="preserve">python </w:t>
      </w:r>
      <w:r w:rsidR="00150F30" w:rsidRPr="0056169E">
        <w:rPr>
          <w:rFonts w:ascii="Times New Roman" w:hAnsi="Times New Roman" w:cs="Times New Roman"/>
          <w:sz w:val="24"/>
          <w:szCs w:val="24"/>
        </w:rPr>
        <w:t xml:space="preserve">was developed by </w:t>
      </w:r>
      <w:r w:rsidR="00C208C7" w:rsidRPr="0056169E">
        <w:rPr>
          <w:rFonts w:ascii="Times New Roman" w:hAnsi="Times New Roman" w:cs="Times New Roman"/>
          <w:color w:val="6D509B" w:themeColor="accent1"/>
          <w:sz w:val="24"/>
          <w:szCs w:val="24"/>
        </w:rPr>
        <w:t xml:space="preserve">Guido van Rossum </w:t>
      </w:r>
      <w:r w:rsidR="00C208C7" w:rsidRPr="0056169E">
        <w:rPr>
          <w:rFonts w:ascii="Times New Roman" w:hAnsi="Times New Roman" w:cs="Times New Roman"/>
          <w:sz w:val="24"/>
          <w:szCs w:val="24"/>
        </w:rPr>
        <w:t>in the late 1980’s and early 1990’s in Netherlands.</w:t>
      </w:r>
    </w:p>
    <w:p w14:paraId="49F0B0D7" w14:textId="70C098FD" w:rsidR="00C208C7" w:rsidRPr="0056169E" w:rsidRDefault="00C208C7" w:rsidP="004D39D5">
      <w:pPr>
        <w:pStyle w:val="ListParagraph"/>
        <w:numPr>
          <w:ilvl w:val="0"/>
          <w:numId w:val="8"/>
        </w:numPr>
        <w:spacing w:line="360" w:lineRule="auto"/>
        <w:ind w:right="-576"/>
        <w:rPr>
          <w:rFonts w:ascii="Times New Roman" w:hAnsi="Times New Roman" w:cs="Times New Roman"/>
          <w:sz w:val="24"/>
          <w:szCs w:val="24"/>
        </w:rPr>
      </w:pPr>
      <w:r w:rsidRPr="0056169E">
        <w:rPr>
          <w:rFonts w:ascii="Times New Roman" w:hAnsi="Times New Roman" w:cs="Times New Roman"/>
          <w:sz w:val="24"/>
          <w:szCs w:val="24"/>
        </w:rPr>
        <w:t xml:space="preserve">The inspiration came from the </w:t>
      </w:r>
      <w:r w:rsidRPr="0056169E">
        <w:rPr>
          <w:rFonts w:ascii="Times New Roman" w:hAnsi="Times New Roman" w:cs="Times New Roman"/>
          <w:color w:val="6D509B" w:themeColor="accent1"/>
          <w:sz w:val="24"/>
          <w:szCs w:val="24"/>
        </w:rPr>
        <w:t xml:space="preserve">BBC’s Tv Show Monty Pythons Flying circus </w:t>
      </w:r>
      <w:r w:rsidRPr="0056169E">
        <w:rPr>
          <w:rFonts w:ascii="Times New Roman" w:hAnsi="Times New Roman" w:cs="Times New Roman"/>
          <w:sz w:val="24"/>
          <w:szCs w:val="24"/>
        </w:rPr>
        <w:t>which is very famous tv show at that time.</w:t>
      </w:r>
    </w:p>
    <w:p w14:paraId="54B8CA11" w14:textId="127B4A2D" w:rsidR="00C208C7" w:rsidRPr="0056169E" w:rsidRDefault="00C208C7" w:rsidP="004D39D5">
      <w:pPr>
        <w:pStyle w:val="ListParagraph"/>
        <w:numPr>
          <w:ilvl w:val="0"/>
          <w:numId w:val="7"/>
        </w:numPr>
        <w:spacing w:line="360" w:lineRule="auto"/>
        <w:ind w:right="-576"/>
        <w:rPr>
          <w:rFonts w:ascii="Times New Roman" w:hAnsi="Times New Roman" w:cs="Times New Roman"/>
          <w:sz w:val="24"/>
          <w:szCs w:val="24"/>
        </w:rPr>
      </w:pPr>
      <w:r w:rsidRPr="0056169E">
        <w:rPr>
          <w:rFonts w:ascii="Times New Roman" w:hAnsi="Times New Roman" w:cs="Times New Roman"/>
          <w:sz w:val="24"/>
          <w:szCs w:val="24"/>
        </w:rPr>
        <w:lastRenderedPageBreak/>
        <w:t xml:space="preserve">And also, he wanted a </w:t>
      </w:r>
      <w:r w:rsidRPr="0056169E">
        <w:rPr>
          <w:rFonts w:ascii="Times New Roman" w:hAnsi="Times New Roman" w:cs="Times New Roman"/>
          <w:color w:val="6D509B" w:themeColor="accent1"/>
          <w:sz w:val="24"/>
          <w:szCs w:val="24"/>
        </w:rPr>
        <w:t xml:space="preserve">short, unique </w:t>
      </w:r>
      <w:r w:rsidRPr="0056169E">
        <w:rPr>
          <w:rFonts w:ascii="Times New Roman" w:hAnsi="Times New Roman" w:cs="Times New Roman"/>
          <w:sz w:val="24"/>
          <w:szCs w:val="24"/>
        </w:rPr>
        <w:t>and slightly mysterious so it is named as python.</w:t>
      </w:r>
    </w:p>
    <w:p w14:paraId="65B92F90" w14:textId="2D2816A0" w:rsidR="00C208C7" w:rsidRPr="0056169E" w:rsidRDefault="00C208C7" w:rsidP="004D39D5">
      <w:pPr>
        <w:pStyle w:val="ListParagraph"/>
        <w:numPr>
          <w:ilvl w:val="0"/>
          <w:numId w:val="7"/>
        </w:numPr>
        <w:spacing w:line="360" w:lineRule="auto"/>
        <w:ind w:right="-576"/>
        <w:rPr>
          <w:rFonts w:ascii="Times New Roman" w:hAnsi="Times New Roman" w:cs="Times New Roman"/>
          <w:sz w:val="24"/>
          <w:szCs w:val="24"/>
        </w:rPr>
      </w:pPr>
      <w:r w:rsidRPr="0056169E">
        <w:rPr>
          <w:rFonts w:ascii="Times New Roman" w:hAnsi="Times New Roman" w:cs="Times New Roman"/>
          <w:sz w:val="24"/>
          <w:szCs w:val="24"/>
        </w:rPr>
        <w:t xml:space="preserve">Python is high level interpreted, interactive and object-oriented scripting language. </w:t>
      </w:r>
    </w:p>
    <w:p w14:paraId="7663EA5D" w14:textId="77777777" w:rsidR="00661BA3" w:rsidRPr="0056169E" w:rsidRDefault="00661BA3" w:rsidP="004D39D5">
      <w:pPr>
        <w:pStyle w:val="ListParagraph"/>
        <w:spacing w:line="360" w:lineRule="auto"/>
        <w:ind w:left="288" w:right="-576"/>
        <w:jc w:val="center"/>
        <w:rPr>
          <w:rFonts w:ascii="Times New Roman" w:hAnsi="Times New Roman" w:cs="Times New Roman"/>
          <w:color w:val="FF0000"/>
          <w:sz w:val="24"/>
          <w:szCs w:val="24"/>
        </w:rPr>
      </w:pPr>
    </w:p>
    <w:p w14:paraId="40629766" w14:textId="77777777" w:rsidR="00661BA3" w:rsidRPr="0056169E" w:rsidRDefault="00661BA3" w:rsidP="004D39D5">
      <w:pPr>
        <w:pStyle w:val="ListParagraph"/>
        <w:spacing w:line="360" w:lineRule="auto"/>
        <w:ind w:left="288" w:right="-576"/>
        <w:jc w:val="center"/>
        <w:rPr>
          <w:rFonts w:ascii="Times New Roman" w:hAnsi="Times New Roman" w:cs="Times New Roman"/>
          <w:color w:val="FF0000"/>
          <w:sz w:val="24"/>
          <w:szCs w:val="24"/>
        </w:rPr>
      </w:pPr>
    </w:p>
    <w:commentRangeEnd w:id="3"/>
    <w:p w14:paraId="34C52477" w14:textId="1631426E" w:rsidR="00661BA3" w:rsidRPr="0056169E" w:rsidRDefault="00E54DF6" w:rsidP="004D39D5">
      <w:pPr>
        <w:pStyle w:val="ListParagraph"/>
        <w:spacing w:line="360" w:lineRule="auto"/>
        <w:ind w:left="288" w:right="-576"/>
        <w:jc w:val="center"/>
        <w:rPr>
          <w:rFonts w:ascii="Times New Roman" w:hAnsi="Times New Roman" w:cs="Times New Roman"/>
          <w:color w:val="FF0000"/>
          <w:sz w:val="24"/>
          <w:szCs w:val="24"/>
        </w:rPr>
      </w:pPr>
      <w:r w:rsidRPr="0056169E">
        <w:rPr>
          <w:rStyle w:val="CommentReference"/>
          <w:rFonts w:ascii="Times New Roman" w:hAnsi="Times New Roman" w:cs="Times New Roman"/>
          <w:sz w:val="24"/>
          <w:szCs w:val="24"/>
        </w:rPr>
        <w:commentReference w:id="3"/>
      </w:r>
    </w:p>
    <w:p w14:paraId="5B9A75D3" w14:textId="62BB47DB" w:rsidR="0098079B" w:rsidRPr="0056169E" w:rsidRDefault="0098079B" w:rsidP="0056169E">
      <w:pPr>
        <w:spacing w:line="360" w:lineRule="auto"/>
        <w:ind w:right="-576"/>
        <w:jc w:val="center"/>
        <w:rPr>
          <w:rFonts w:ascii="Times New Roman" w:hAnsi="Times New Roman" w:cs="Times New Roman"/>
          <w:b/>
          <w:bCs/>
          <w:sz w:val="24"/>
          <w:szCs w:val="24"/>
          <w:u w:val="single"/>
        </w:rPr>
      </w:pPr>
      <w:r w:rsidRPr="0056169E">
        <w:rPr>
          <w:rFonts w:ascii="Times New Roman" w:hAnsi="Times New Roman" w:cs="Times New Roman"/>
          <w:b/>
          <w:bCs/>
          <w:sz w:val="24"/>
          <w:szCs w:val="24"/>
          <w:u w:val="single"/>
        </w:rPr>
        <w:t xml:space="preserve">Features of </w:t>
      </w:r>
      <w:r w:rsidR="00B62D31" w:rsidRPr="0056169E">
        <w:rPr>
          <w:rFonts w:ascii="Times New Roman" w:hAnsi="Times New Roman" w:cs="Times New Roman"/>
          <w:b/>
          <w:bCs/>
          <w:sz w:val="24"/>
          <w:szCs w:val="24"/>
          <w:u w:val="single"/>
        </w:rPr>
        <w:t>c:</w:t>
      </w:r>
    </w:p>
    <w:p w14:paraId="13A9558D" w14:textId="77777777" w:rsidR="00B62D31" w:rsidRPr="0056169E" w:rsidRDefault="00B62D31" w:rsidP="004D39D5">
      <w:pPr>
        <w:spacing w:line="360" w:lineRule="auto"/>
        <w:ind w:right="-576"/>
        <w:jc w:val="center"/>
        <w:rPr>
          <w:rFonts w:ascii="Times New Roman" w:hAnsi="Times New Roman" w:cs="Times New Roman"/>
          <w:b/>
          <w:bCs/>
          <w:sz w:val="24"/>
          <w:szCs w:val="24"/>
          <w:u w:val="single"/>
        </w:rPr>
      </w:pPr>
    </w:p>
    <w:p w14:paraId="61045310" w14:textId="5D2960A6" w:rsidR="0098079B" w:rsidRPr="0056169E" w:rsidRDefault="0098079B">
      <w:pPr>
        <w:pStyle w:val="ListParagraph"/>
        <w:numPr>
          <w:ilvl w:val="1"/>
          <w:numId w:val="18"/>
        </w:numPr>
        <w:spacing w:line="360" w:lineRule="auto"/>
        <w:rPr>
          <w:rFonts w:ascii="Times New Roman" w:hAnsi="Times New Roman" w:cs="Times New Roman"/>
          <w:sz w:val="24"/>
          <w:szCs w:val="24"/>
        </w:rPr>
      </w:pPr>
      <w:r w:rsidRPr="0056169E">
        <w:rPr>
          <w:rFonts w:ascii="Times New Roman" w:hAnsi="Times New Roman" w:cs="Times New Roman"/>
          <w:sz w:val="24"/>
          <w:szCs w:val="24"/>
        </w:rPr>
        <w:t>Simple syntax</w:t>
      </w:r>
    </w:p>
    <w:p w14:paraId="4A78C6BF" w14:textId="626ED2BC" w:rsidR="0098079B" w:rsidRPr="0056169E" w:rsidRDefault="0098079B">
      <w:pPr>
        <w:pStyle w:val="ListParagraph"/>
        <w:numPr>
          <w:ilvl w:val="1"/>
          <w:numId w:val="18"/>
        </w:numPr>
        <w:spacing w:line="360" w:lineRule="auto"/>
        <w:rPr>
          <w:rFonts w:ascii="Times New Roman" w:hAnsi="Times New Roman" w:cs="Times New Roman"/>
          <w:sz w:val="24"/>
          <w:szCs w:val="24"/>
        </w:rPr>
      </w:pPr>
      <w:r w:rsidRPr="0056169E">
        <w:rPr>
          <w:rFonts w:ascii="Times New Roman" w:hAnsi="Times New Roman" w:cs="Times New Roman"/>
          <w:sz w:val="24"/>
          <w:szCs w:val="24"/>
        </w:rPr>
        <w:t>Easy to learn</w:t>
      </w:r>
    </w:p>
    <w:p w14:paraId="48161929" w14:textId="055CE5C1" w:rsidR="0098079B" w:rsidRPr="0056169E" w:rsidRDefault="0098079B">
      <w:pPr>
        <w:pStyle w:val="ListParagraph"/>
        <w:numPr>
          <w:ilvl w:val="1"/>
          <w:numId w:val="18"/>
        </w:numPr>
        <w:spacing w:line="360" w:lineRule="auto"/>
        <w:ind w:right="-576"/>
        <w:rPr>
          <w:rFonts w:ascii="Times New Roman" w:hAnsi="Times New Roman" w:cs="Times New Roman"/>
          <w:sz w:val="24"/>
          <w:szCs w:val="24"/>
        </w:rPr>
      </w:pPr>
      <w:r w:rsidRPr="0056169E">
        <w:rPr>
          <w:rFonts w:ascii="Times New Roman" w:hAnsi="Times New Roman" w:cs="Times New Roman"/>
          <w:sz w:val="24"/>
          <w:szCs w:val="24"/>
        </w:rPr>
        <w:t>Easy to code</w:t>
      </w:r>
    </w:p>
    <w:p w14:paraId="4D921CFC" w14:textId="74444FD8" w:rsidR="0098079B" w:rsidRPr="0056169E" w:rsidRDefault="0098079B">
      <w:pPr>
        <w:pStyle w:val="ListParagraph"/>
        <w:numPr>
          <w:ilvl w:val="1"/>
          <w:numId w:val="18"/>
        </w:numPr>
        <w:spacing w:line="360" w:lineRule="auto"/>
        <w:jc w:val="both"/>
        <w:rPr>
          <w:rFonts w:ascii="Times New Roman" w:hAnsi="Times New Roman" w:cs="Times New Roman"/>
          <w:sz w:val="24"/>
          <w:szCs w:val="24"/>
        </w:rPr>
      </w:pPr>
      <w:r w:rsidRPr="0056169E">
        <w:rPr>
          <w:rFonts w:ascii="Times New Roman" w:hAnsi="Times New Roman" w:cs="Times New Roman"/>
          <w:sz w:val="24"/>
          <w:szCs w:val="24"/>
        </w:rPr>
        <w:t>Procedure oriented programming language</w:t>
      </w:r>
    </w:p>
    <w:p w14:paraId="2970C9E9" w14:textId="2CB236C6" w:rsidR="009D1C08" w:rsidRPr="0056169E" w:rsidRDefault="009D1C08">
      <w:pPr>
        <w:pStyle w:val="ListParagraph"/>
        <w:numPr>
          <w:ilvl w:val="1"/>
          <w:numId w:val="18"/>
        </w:numPr>
        <w:spacing w:line="360" w:lineRule="auto"/>
        <w:ind w:right="-576"/>
        <w:rPr>
          <w:rFonts w:ascii="Times New Roman" w:hAnsi="Times New Roman" w:cs="Times New Roman"/>
          <w:sz w:val="24"/>
          <w:szCs w:val="24"/>
        </w:rPr>
      </w:pPr>
      <w:r w:rsidRPr="0056169E">
        <w:rPr>
          <w:rFonts w:ascii="Times New Roman" w:hAnsi="Times New Roman" w:cs="Times New Roman"/>
          <w:sz w:val="24"/>
          <w:szCs w:val="24"/>
        </w:rPr>
        <w:t>Memory management</w:t>
      </w:r>
    </w:p>
    <w:p w14:paraId="527AE5DE" w14:textId="255780B2" w:rsidR="009D1C08" w:rsidRPr="0056169E" w:rsidRDefault="00D621C1">
      <w:pPr>
        <w:pStyle w:val="ListParagraph"/>
        <w:numPr>
          <w:ilvl w:val="1"/>
          <w:numId w:val="18"/>
        </w:numPr>
        <w:spacing w:line="360" w:lineRule="auto"/>
        <w:rPr>
          <w:rFonts w:ascii="Times New Roman" w:hAnsi="Times New Roman" w:cs="Times New Roman"/>
          <w:sz w:val="24"/>
          <w:szCs w:val="24"/>
        </w:rPr>
      </w:pPr>
      <w:r w:rsidRPr="0056169E">
        <w:rPr>
          <w:rFonts w:ascii="Times New Roman" w:hAnsi="Times New Roman" w:cs="Times New Roman"/>
          <w:sz w:val="24"/>
          <w:szCs w:val="24"/>
        </w:rPr>
        <w:t>S</w:t>
      </w:r>
      <w:r w:rsidR="009D1C08" w:rsidRPr="0056169E">
        <w:rPr>
          <w:rFonts w:ascii="Times New Roman" w:hAnsi="Times New Roman" w:cs="Times New Roman"/>
          <w:sz w:val="24"/>
          <w:szCs w:val="24"/>
        </w:rPr>
        <w:t>peed</w:t>
      </w:r>
    </w:p>
    <w:p w14:paraId="322F1EC0" w14:textId="77777777" w:rsidR="00B62D31" w:rsidRPr="0056169E" w:rsidRDefault="00B62D31" w:rsidP="004D39D5">
      <w:pPr>
        <w:pStyle w:val="ListParagraph"/>
        <w:spacing w:line="360" w:lineRule="auto"/>
        <w:ind w:left="792"/>
        <w:rPr>
          <w:rFonts w:ascii="Times New Roman" w:hAnsi="Times New Roman" w:cs="Times New Roman"/>
          <w:sz w:val="24"/>
          <w:szCs w:val="24"/>
        </w:rPr>
      </w:pPr>
    </w:p>
    <w:p w14:paraId="2B293A36" w14:textId="0310BDF5" w:rsidR="00D621C1" w:rsidRPr="0056169E" w:rsidRDefault="006A64F7" w:rsidP="0056169E">
      <w:pPr>
        <w:spacing w:line="360" w:lineRule="auto"/>
        <w:jc w:val="center"/>
        <w:rPr>
          <w:rFonts w:ascii="Times New Roman" w:hAnsi="Times New Roman" w:cs="Times New Roman"/>
          <w:b/>
          <w:bCs/>
          <w:sz w:val="24"/>
          <w:szCs w:val="24"/>
          <w:u w:val="single"/>
        </w:rPr>
      </w:pPr>
      <w:r w:rsidRPr="0056169E">
        <w:rPr>
          <w:rFonts w:ascii="Times New Roman" w:hAnsi="Times New Roman" w:cs="Times New Roman"/>
          <w:b/>
          <w:bCs/>
          <w:sz w:val="24"/>
          <w:szCs w:val="24"/>
          <w:u w:val="single"/>
        </w:rPr>
        <w:t>Features</w:t>
      </w:r>
      <w:r w:rsidR="00D621C1" w:rsidRPr="0056169E">
        <w:rPr>
          <w:rFonts w:ascii="Times New Roman" w:hAnsi="Times New Roman" w:cs="Times New Roman"/>
          <w:b/>
          <w:bCs/>
          <w:sz w:val="24"/>
          <w:szCs w:val="24"/>
          <w:u w:val="single"/>
        </w:rPr>
        <w:t xml:space="preserve"> of java:</w:t>
      </w:r>
    </w:p>
    <w:p w14:paraId="04FAE82D" w14:textId="77777777" w:rsidR="00B62D31" w:rsidRPr="0056169E" w:rsidRDefault="00B62D31" w:rsidP="004D39D5">
      <w:pPr>
        <w:spacing w:line="360" w:lineRule="auto"/>
        <w:jc w:val="center"/>
        <w:rPr>
          <w:rFonts w:ascii="Times New Roman" w:hAnsi="Times New Roman" w:cs="Times New Roman"/>
          <w:b/>
          <w:bCs/>
          <w:sz w:val="24"/>
          <w:szCs w:val="24"/>
          <w:u w:val="single"/>
        </w:rPr>
      </w:pPr>
    </w:p>
    <w:p w14:paraId="28EF996C" w14:textId="0210F43C" w:rsidR="00D621C1" w:rsidRPr="0056169E" w:rsidRDefault="00D621C1">
      <w:pPr>
        <w:pStyle w:val="ListParagraph"/>
        <w:numPr>
          <w:ilvl w:val="0"/>
          <w:numId w:val="19"/>
        </w:numPr>
        <w:spacing w:line="360" w:lineRule="auto"/>
        <w:ind w:left="360"/>
        <w:rPr>
          <w:rFonts w:ascii="Times New Roman" w:hAnsi="Times New Roman" w:cs="Times New Roman"/>
          <w:sz w:val="24"/>
          <w:szCs w:val="24"/>
        </w:rPr>
      </w:pPr>
      <w:r w:rsidRPr="0056169E">
        <w:rPr>
          <w:rFonts w:ascii="Times New Roman" w:hAnsi="Times New Roman" w:cs="Times New Roman"/>
          <w:sz w:val="24"/>
          <w:szCs w:val="24"/>
        </w:rPr>
        <w:t xml:space="preserve">Simple and easy to learn </w:t>
      </w:r>
    </w:p>
    <w:p w14:paraId="5B0B2095" w14:textId="3CB235FB" w:rsidR="00D621C1" w:rsidRPr="0056169E" w:rsidRDefault="00D621C1">
      <w:pPr>
        <w:pStyle w:val="ListParagraph"/>
        <w:numPr>
          <w:ilvl w:val="0"/>
          <w:numId w:val="19"/>
        </w:numPr>
        <w:spacing w:line="360" w:lineRule="auto"/>
        <w:ind w:left="360"/>
        <w:rPr>
          <w:rFonts w:ascii="Times New Roman" w:hAnsi="Times New Roman" w:cs="Times New Roman"/>
          <w:sz w:val="24"/>
          <w:szCs w:val="24"/>
        </w:rPr>
      </w:pPr>
      <w:r w:rsidRPr="0056169E">
        <w:rPr>
          <w:rFonts w:ascii="Times New Roman" w:hAnsi="Times New Roman" w:cs="Times New Roman"/>
          <w:sz w:val="24"/>
          <w:szCs w:val="24"/>
        </w:rPr>
        <w:t>Object oriented</w:t>
      </w:r>
    </w:p>
    <w:p w14:paraId="3C22867C" w14:textId="137E76BC" w:rsidR="00D621C1" w:rsidRPr="0056169E" w:rsidRDefault="00D621C1">
      <w:pPr>
        <w:pStyle w:val="ListParagraph"/>
        <w:numPr>
          <w:ilvl w:val="0"/>
          <w:numId w:val="19"/>
        </w:numPr>
        <w:spacing w:line="360" w:lineRule="auto"/>
        <w:ind w:left="360"/>
        <w:rPr>
          <w:rFonts w:ascii="Times New Roman" w:hAnsi="Times New Roman" w:cs="Times New Roman"/>
          <w:sz w:val="24"/>
          <w:szCs w:val="24"/>
        </w:rPr>
      </w:pPr>
      <w:r w:rsidRPr="0056169E">
        <w:rPr>
          <w:rFonts w:ascii="Times New Roman" w:hAnsi="Times New Roman" w:cs="Times New Roman"/>
          <w:sz w:val="24"/>
          <w:szCs w:val="24"/>
        </w:rPr>
        <w:t>Platform independence</w:t>
      </w:r>
    </w:p>
    <w:p w14:paraId="055B769B" w14:textId="47B0260C" w:rsidR="00D621C1" w:rsidRPr="0056169E" w:rsidRDefault="00D621C1">
      <w:pPr>
        <w:pStyle w:val="ListParagraph"/>
        <w:numPr>
          <w:ilvl w:val="0"/>
          <w:numId w:val="19"/>
        </w:numPr>
        <w:spacing w:line="360" w:lineRule="auto"/>
        <w:ind w:left="360"/>
        <w:rPr>
          <w:rFonts w:ascii="Times New Roman" w:hAnsi="Times New Roman" w:cs="Times New Roman"/>
          <w:sz w:val="24"/>
          <w:szCs w:val="24"/>
        </w:rPr>
      </w:pPr>
      <w:r w:rsidRPr="0056169E">
        <w:rPr>
          <w:rFonts w:ascii="Times New Roman" w:hAnsi="Times New Roman" w:cs="Times New Roman"/>
          <w:sz w:val="24"/>
          <w:szCs w:val="24"/>
        </w:rPr>
        <w:t>Security</w:t>
      </w:r>
    </w:p>
    <w:p w14:paraId="7B5CDDA1" w14:textId="4512A125" w:rsidR="00D621C1" w:rsidRPr="0056169E" w:rsidRDefault="00D621C1">
      <w:pPr>
        <w:pStyle w:val="ListParagraph"/>
        <w:numPr>
          <w:ilvl w:val="0"/>
          <w:numId w:val="19"/>
        </w:numPr>
        <w:spacing w:line="360" w:lineRule="auto"/>
        <w:ind w:left="360"/>
        <w:rPr>
          <w:rFonts w:ascii="Times New Roman" w:hAnsi="Times New Roman" w:cs="Times New Roman"/>
          <w:sz w:val="24"/>
          <w:szCs w:val="24"/>
        </w:rPr>
      </w:pPr>
      <w:r w:rsidRPr="0056169E">
        <w:rPr>
          <w:rFonts w:ascii="Times New Roman" w:hAnsi="Times New Roman" w:cs="Times New Roman"/>
          <w:sz w:val="24"/>
          <w:szCs w:val="24"/>
        </w:rPr>
        <w:t>Multithreading</w:t>
      </w:r>
    </w:p>
    <w:p w14:paraId="7E26EFD6" w14:textId="35147C16" w:rsidR="00D621C1" w:rsidRPr="0056169E" w:rsidRDefault="00D621C1">
      <w:pPr>
        <w:pStyle w:val="ListParagraph"/>
        <w:numPr>
          <w:ilvl w:val="0"/>
          <w:numId w:val="19"/>
        </w:numPr>
        <w:spacing w:line="360" w:lineRule="auto"/>
        <w:ind w:left="360"/>
        <w:rPr>
          <w:rFonts w:ascii="Times New Roman" w:hAnsi="Times New Roman" w:cs="Times New Roman"/>
          <w:sz w:val="24"/>
          <w:szCs w:val="24"/>
        </w:rPr>
      </w:pPr>
      <w:r w:rsidRPr="0056169E">
        <w:rPr>
          <w:rFonts w:ascii="Times New Roman" w:hAnsi="Times New Roman" w:cs="Times New Roman"/>
          <w:sz w:val="24"/>
          <w:szCs w:val="24"/>
        </w:rPr>
        <w:t>High performance</w:t>
      </w:r>
    </w:p>
    <w:p w14:paraId="2435608E" w14:textId="3CE199AC" w:rsidR="00D621C1" w:rsidRPr="0056169E" w:rsidRDefault="00D621C1">
      <w:pPr>
        <w:pStyle w:val="ListParagraph"/>
        <w:numPr>
          <w:ilvl w:val="0"/>
          <w:numId w:val="19"/>
        </w:numPr>
        <w:spacing w:line="360" w:lineRule="auto"/>
        <w:ind w:left="360"/>
        <w:rPr>
          <w:rFonts w:ascii="Times New Roman" w:hAnsi="Times New Roman" w:cs="Times New Roman"/>
          <w:sz w:val="24"/>
          <w:szCs w:val="24"/>
        </w:rPr>
      </w:pPr>
      <w:r w:rsidRPr="0056169E">
        <w:rPr>
          <w:rFonts w:ascii="Times New Roman" w:hAnsi="Times New Roman" w:cs="Times New Roman"/>
          <w:sz w:val="24"/>
          <w:szCs w:val="24"/>
        </w:rPr>
        <w:t xml:space="preserve">Features of </w:t>
      </w:r>
      <w:r w:rsidR="0042627D" w:rsidRPr="0056169E">
        <w:rPr>
          <w:rFonts w:ascii="Times New Roman" w:hAnsi="Times New Roman" w:cs="Times New Roman"/>
          <w:sz w:val="24"/>
          <w:szCs w:val="24"/>
        </w:rPr>
        <w:t>JavaScript</w:t>
      </w:r>
      <w:r w:rsidRPr="0056169E">
        <w:rPr>
          <w:rFonts w:ascii="Times New Roman" w:hAnsi="Times New Roman" w:cs="Times New Roman"/>
          <w:sz w:val="24"/>
          <w:szCs w:val="24"/>
        </w:rPr>
        <w:t>:</w:t>
      </w:r>
    </w:p>
    <w:p w14:paraId="764E291E" w14:textId="69732EA7" w:rsidR="00D621C1" w:rsidRPr="0056169E" w:rsidRDefault="00D621C1">
      <w:pPr>
        <w:pStyle w:val="ListParagraph"/>
        <w:numPr>
          <w:ilvl w:val="0"/>
          <w:numId w:val="19"/>
        </w:numPr>
        <w:spacing w:line="360" w:lineRule="auto"/>
        <w:ind w:left="360"/>
        <w:rPr>
          <w:rFonts w:ascii="Times New Roman" w:hAnsi="Times New Roman" w:cs="Times New Roman"/>
          <w:sz w:val="24"/>
          <w:szCs w:val="24"/>
        </w:rPr>
      </w:pPr>
      <w:r w:rsidRPr="0056169E">
        <w:rPr>
          <w:rFonts w:ascii="Times New Roman" w:hAnsi="Times New Roman" w:cs="Times New Roman"/>
          <w:sz w:val="24"/>
          <w:szCs w:val="24"/>
        </w:rPr>
        <w:t>Dynamic typing</w:t>
      </w:r>
    </w:p>
    <w:p w14:paraId="3F289826" w14:textId="717432C6" w:rsidR="00D621C1" w:rsidRPr="0056169E" w:rsidRDefault="00D621C1">
      <w:pPr>
        <w:pStyle w:val="ListParagraph"/>
        <w:numPr>
          <w:ilvl w:val="0"/>
          <w:numId w:val="19"/>
        </w:numPr>
        <w:spacing w:line="360" w:lineRule="auto"/>
        <w:ind w:left="360"/>
        <w:rPr>
          <w:rFonts w:ascii="Times New Roman" w:hAnsi="Times New Roman" w:cs="Times New Roman"/>
          <w:sz w:val="24"/>
          <w:szCs w:val="24"/>
        </w:rPr>
      </w:pPr>
      <w:r w:rsidRPr="0056169E">
        <w:rPr>
          <w:rFonts w:ascii="Times New Roman" w:hAnsi="Times New Roman" w:cs="Times New Roman"/>
          <w:sz w:val="24"/>
          <w:szCs w:val="24"/>
        </w:rPr>
        <w:t>Light weight scripting language</w:t>
      </w:r>
    </w:p>
    <w:p w14:paraId="32237244" w14:textId="4A03F00C" w:rsidR="00D621C1" w:rsidRPr="0056169E" w:rsidRDefault="0042627D">
      <w:pPr>
        <w:pStyle w:val="ListParagraph"/>
        <w:numPr>
          <w:ilvl w:val="0"/>
          <w:numId w:val="19"/>
        </w:numPr>
        <w:spacing w:line="360" w:lineRule="auto"/>
        <w:ind w:left="360"/>
        <w:rPr>
          <w:rFonts w:ascii="Times New Roman" w:hAnsi="Times New Roman" w:cs="Times New Roman"/>
          <w:sz w:val="24"/>
          <w:szCs w:val="24"/>
        </w:rPr>
      </w:pPr>
      <w:r w:rsidRPr="0056169E">
        <w:rPr>
          <w:rFonts w:ascii="Times New Roman" w:hAnsi="Times New Roman" w:cs="Times New Roman"/>
          <w:sz w:val="24"/>
          <w:szCs w:val="24"/>
        </w:rPr>
        <w:t>Platform</w:t>
      </w:r>
      <w:r w:rsidR="00D621C1" w:rsidRPr="0056169E">
        <w:rPr>
          <w:rFonts w:ascii="Times New Roman" w:hAnsi="Times New Roman" w:cs="Times New Roman"/>
          <w:sz w:val="24"/>
          <w:szCs w:val="24"/>
        </w:rPr>
        <w:t xml:space="preserve"> independent</w:t>
      </w:r>
    </w:p>
    <w:p w14:paraId="406D349A" w14:textId="3035A101" w:rsidR="00D621C1" w:rsidRPr="0056169E" w:rsidRDefault="00D621C1">
      <w:pPr>
        <w:pStyle w:val="ListParagraph"/>
        <w:numPr>
          <w:ilvl w:val="0"/>
          <w:numId w:val="19"/>
        </w:numPr>
        <w:spacing w:line="360" w:lineRule="auto"/>
        <w:ind w:left="360"/>
        <w:rPr>
          <w:rFonts w:ascii="Times New Roman" w:hAnsi="Times New Roman" w:cs="Times New Roman"/>
          <w:sz w:val="24"/>
          <w:szCs w:val="24"/>
        </w:rPr>
      </w:pPr>
      <w:r w:rsidRPr="0056169E">
        <w:rPr>
          <w:rFonts w:ascii="Times New Roman" w:hAnsi="Times New Roman" w:cs="Times New Roman"/>
          <w:sz w:val="24"/>
          <w:szCs w:val="24"/>
        </w:rPr>
        <w:t xml:space="preserve">Object oriented </w:t>
      </w:r>
      <w:r w:rsidR="0042627D" w:rsidRPr="0056169E">
        <w:rPr>
          <w:rFonts w:ascii="Times New Roman" w:hAnsi="Times New Roman" w:cs="Times New Roman"/>
          <w:sz w:val="24"/>
          <w:szCs w:val="24"/>
        </w:rPr>
        <w:t>programming</w:t>
      </w:r>
      <w:r w:rsidRPr="0056169E">
        <w:rPr>
          <w:rFonts w:ascii="Times New Roman" w:hAnsi="Times New Roman" w:cs="Times New Roman"/>
          <w:sz w:val="24"/>
          <w:szCs w:val="24"/>
        </w:rPr>
        <w:t xml:space="preserve"> support</w:t>
      </w:r>
    </w:p>
    <w:p w14:paraId="6F4C50AF" w14:textId="77777777" w:rsidR="00B62D31" w:rsidRPr="0056169E" w:rsidRDefault="00B62D31" w:rsidP="004D39D5">
      <w:pPr>
        <w:pStyle w:val="ListParagraph"/>
        <w:spacing w:line="360" w:lineRule="auto"/>
        <w:ind w:left="792"/>
        <w:rPr>
          <w:rFonts w:ascii="Times New Roman" w:hAnsi="Times New Roman" w:cs="Times New Roman"/>
          <w:sz w:val="24"/>
          <w:szCs w:val="24"/>
        </w:rPr>
      </w:pPr>
    </w:p>
    <w:p w14:paraId="68948ADC" w14:textId="4B819498" w:rsidR="00D621C1" w:rsidRPr="0056169E" w:rsidRDefault="006A64F7" w:rsidP="004D39D5">
      <w:pPr>
        <w:spacing w:line="360" w:lineRule="auto"/>
        <w:ind w:left="144"/>
        <w:jc w:val="center"/>
        <w:rPr>
          <w:rFonts w:ascii="Times New Roman" w:hAnsi="Times New Roman" w:cs="Times New Roman"/>
          <w:sz w:val="24"/>
          <w:szCs w:val="24"/>
        </w:rPr>
      </w:pPr>
      <w:r w:rsidRPr="0056169E">
        <w:rPr>
          <w:rFonts w:ascii="Times New Roman" w:hAnsi="Times New Roman" w:cs="Times New Roman"/>
          <w:b/>
          <w:bCs/>
          <w:sz w:val="24"/>
          <w:szCs w:val="24"/>
          <w:u w:val="single"/>
        </w:rPr>
        <w:t>Features</w:t>
      </w:r>
      <w:r w:rsidR="00D621C1" w:rsidRPr="0056169E">
        <w:rPr>
          <w:rFonts w:ascii="Times New Roman" w:hAnsi="Times New Roman" w:cs="Times New Roman"/>
          <w:b/>
          <w:bCs/>
          <w:sz w:val="24"/>
          <w:szCs w:val="24"/>
          <w:u w:val="single"/>
        </w:rPr>
        <w:t xml:space="preserve"> in python</w:t>
      </w:r>
      <w:r w:rsidR="00D621C1" w:rsidRPr="0056169E">
        <w:rPr>
          <w:rFonts w:ascii="Times New Roman" w:hAnsi="Times New Roman" w:cs="Times New Roman"/>
          <w:sz w:val="24"/>
          <w:szCs w:val="24"/>
        </w:rPr>
        <w:t>:</w:t>
      </w:r>
    </w:p>
    <w:p w14:paraId="59F1ED75" w14:textId="77777777" w:rsidR="00B62D31" w:rsidRPr="0056169E" w:rsidRDefault="00B62D31" w:rsidP="004D39D5">
      <w:pPr>
        <w:spacing w:line="360" w:lineRule="auto"/>
        <w:ind w:left="144"/>
        <w:jc w:val="center"/>
        <w:rPr>
          <w:rFonts w:ascii="Times New Roman" w:hAnsi="Times New Roman" w:cs="Times New Roman"/>
          <w:sz w:val="24"/>
          <w:szCs w:val="24"/>
        </w:rPr>
      </w:pPr>
    </w:p>
    <w:p w14:paraId="7522D2BD" w14:textId="0DF4501C" w:rsidR="00D621C1" w:rsidRPr="0056169E" w:rsidRDefault="00D621C1">
      <w:pPr>
        <w:pStyle w:val="ListParagraph"/>
        <w:numPr>
          <w:ilvl w:val="0"/>
          <w:numId w:val="20"/>
        </w:numPr>
        <w:spacing w:line="360" w:lineRule="auto"/>
        <w:ind w:left="360"/>
        <w:rPr>
          <w:rFonts w:ascii="Times New Roman" w:hAnsi="Times New Roman" w:cs="Times New Roman"/>
          <w:sz w:val="24"/>
          <w:szCs w:val="24"/>
        </w:rPr>
      </w:pPr>
      <w:commentRangeStart w:id="4"/>
      <w:r w:rsidRPr="0056169E">
        <w:rPr>
          <w:rFonts w:ascii="Times New Roman" w:hAnsi="Times New Roman" w:cs="Times New Roman"/>
          <w:sz w:val="24"/>
          <w:szCs w:val="24"/>
        </w:rPr>
        <w:lastRenderedPageBreak/>
        <w:t>Easy to learn and use</w:t>
      </w:r>
    </w:p>
    <w:p w14:paraId="753B1DB5" w14:textId="41CDA446" w:rsidR="00D621C1" w:rsidRPr="0056169E" w:rsidRDefault="00D621C1">
      <w:pPr>
        <w:pStyle w:val="ListParagraph"/>
        <w:numPr>
          <w:ilvl w:val="0"/>
          <w:numId w:val="20"/>
        </w:numPr>
        <w:spacing w:line="360" w:lineRule="auto"/>
        <w:ind w:left="360"/>
        <w:rPr>
          <w:rFonts w:ascii="Times New Roman" w:hAnsi="Times New Roman" w:cs="Times New Roman"/>
          <w:sz w:val="24"/>
          <w:szCs w:val="24"/>
        </w:rPr>
      </w:pPr>
      <w:r w:rsidRPr="0056169E">
        <w:rPr>
          <w:rFonts w:ascii="Times New Roman" w:hAnsi="Times New Roman" w:cs="Times New Roman"/>
          <w:sz w:val="24"/>
          <w:szCs w:val="24"/>
        </w:rPr>
        <w:t>Rich in library</w:t>
      </w:r>
    </w:p>
    <w:p w14:paraId="40565B23" w14:textId="5391810F" w:rsidR="00D621C1" w:rsidRPr="0056169E" w:rsidRDefault="00D621C1">
      <w:pPr>
        <w:pStyle w:val="ListParagraph"/>
        <w:numPr>
          <w:ilvl w:val="0"/>
          <w:numId w:val="20"/>
        </w:numPr>
        <w:spacing w:line="360" w:lineRule="auto"/>
        <w:ind w:left="360"/>
        <w:rPr>
          <w:rFonts w:ascii="Times New Roman" w:hAnsi="Times New Roman" w:cs="Times New Roman"/>
          <w:sz w:val="24"/>
          <w:szCs w:val="24"/>
        </w:rPr>
      </w:pPr>
      <w:r w:rsidRPr="0056169E">
        <w:rPr>
          <w:rFonts w:ascii="Times New Roman" w:hAnsi="Times New Roman" w:cs="Times New Roman"/>
          <w:sz w:val="24"/>
          <w:szCs w:val="24"/>
        </w:rPr>
        <w:t>Free and open source</w:t>
      </w:r>
    </w:p>
    <w:p w14:paraId="43DEC2D1" w14:textId="29AD1C27" w:rsidR="00D621C1" w:rsidRPr="0056169E" w:rsidRDefault="00C81405">
      <w:pPr>
        <w:pStyle w:val="ListParagraph"/>
        <w:numPr>
          <w:ilvl w:val="0"/>
          <w:numId w:val="20"/>
        </w:numPr>
        <w:spacing w:line="360" w:lineRule="auto"/>
        <w:ind w:left="360"/>
        <w:rPr>
          <w:rFonts w:ascii="Times New Roman" w:hAnsi="Times New Roman" w:cs="Times New Roman"/>
          <w:sz w:val="24"/>
          <w:szCs w:val="24"/>
        </w:rPr>
      </w:pPr>
      <w:r w:rsidRPr="0056169E">
        <w:rPr>
          <w:rFonts w:ascii="Times New Roman" w:hAnsi="Times New Roman" w:cs="Times New Roman"/>
          <w:sz w:val="24"/>
          <w:szCs w:val="24"/>
        </w:rPr>
        <w:t>Portable</w:t>
      </w:r>
    </w:p>
    <w:p w14:paraId="19E0DEEF" w14:textId="309B3412" w:rsidR="00C81405" w:rsidRPr="0056169E" w:rsidRDefault="00C81405">
      <w:pPr>
        <w:pStyle w:val="ListParagraph"/>
        <w:numPr>
          <w:ilvl w:val="0"/>
          <w:numId w:val="20"/>
        </w:numPr>
        <w:spacing w:line="360" w:lineRule="auto"/>
        <w:ind w:left="360"/>
        <w:rPr>
          <w:rFonts w:ascii="Times New Roman" w:hAnsi="Times New Roman" w:cs="Times New Roman"/>
          <w:sz w:val="24"/>
          <w:szCs w:val="24"/>
        </w:rPr>
      </w:pPr>
      <w:r w:rsidRPr="0056169E">
        <w:rPr>
          <w:rFonts w:ascii="Times New Roman" w:hAnsi="Times New Roman" w:cs="Times New Roman"/>
          <w:sz w:val="24"/>
          <w:szCs w:val="24"/>
        </w:rPr>
        <w:t>Support for GUI</w:t>
      </w:r>
    </w:p>
    <w:p w14:paraId="746C5612" w14:textId="5A110954" w:rsidR="00D621C1" w:rsidRPr="0056169E" w:rsidRDefault="00C81405">
      <w:pPr>
        <w:pStyle w:val="ListParagraph"/>
        <w:numPr>
          <w:ilvl w:val="0"/>
          <w:numId w:val="20"/>
        </w:numPr>
        <w:spacing w:line="360" w:lineRule="auto"/>
        <w:ind w:left="360"/>
        <w:rPr>
          <w:rFonts w:ascii="Times New Roman" w:hAnsi="Times New Roman" w:cs="Times New Roman"/>
          <w:sz w:val="24"/>
          <w:szCs w:val="24"/>
        </w:rPr>
      </w:pPr>
      <w:r w:rsidRPr="0056169E">
        <w:rPr>
          <w:rFonts w:ascii="Times New Roman" w:hAnsi="Times New Roman" w:cs="Times New Roman"/>
          <w:sz w:val="24"/>
          <w:szCs w:val="24"/>
        </w:rPr>
        <w:t>I</w:t>
      </w:r>
      <w:r w:rsidR="00D621C1" w:rsidRPr="0056169E">
        <w:rPr>
          <w:rFonts w:ascii="Times New Roman" w:hAnsi="Times New Roman" w:cs="Times New Roman"/>
          <w:sz w:val="24"/>
          <w:szCs w:val="24"/>
        </w:rPr>
        <w:t>nterpreted language</w:t>
      </w:r>
      <w:commentRangeEnd w:id="4"/>
      <w:r w:rsidRPr="0056169E">
        <w:rPr>
          <w:rStyle w:val="CommentReference"/>
          <w:rFonts w:ascii="Times New Roman" w:hAnsi="Times New Roman" w:cs="Times New Roman"/>
          <w:sz w:val="24"/>
          <w:szCs w:val="24"/>
        </w:rPr>
        <w:commentReference w:id="4"/>
      </w:r>
    </w:p>
    <w:p w14:paraId="351590AA" w14:textId="77777777" w:rsidR="00B62D31" w:rsidRPr="0056169E" w:rsidRDefault="00B62D31" w:rsidP="004D39D5">
      <w:pPr>
        <w:pStyle w:val="ListParagraph"/>
        <w:spacing w:line="360" w:lineRule="auto"/>
        <w:ind w:left="792"/>
        <w:rPr>
          <w:rFonts w:ascii="Times New Roman" w:hAnsi="Times New Roman" w:cs="Times New Roman"/>
          <w:sz w:val="24"/>
          <w:szCs w:val="24"/>
        </w:rPr>
      </w:pPr>
    </w:p>
    <w:p w14:paraId="0819D3EF" w14:textId="513C03F5" w:rsidR="00B62D31" w:rsidRPr="0056169E" w:rsidRDefault="00B62D31" w:rsidP="004D39D5">
      <w:pPr>
        <w:pStyle w:val="ListParagraph"/>
        <w:spacing w:line="360" w:lineRule="auto"/>
        <w:ind w:left="792"/>
        <w:jc w:val="center"/>
        <w:rPr>
          <w:rFonts w:ascii="Times New Roman" w:hAnsi="Times New Roman" w:cs="Times New Roman"/>
          <w:b/>
          <w:bCs/>
          <w:sz w:val="24"/>
          <w:szCs w:val="24"/>
          <w:u w:val="single"/>
        </w:rPr>
      </w:pPr>
      <w:r w:rsidRPr="0056169E">
        <w:rPr>
          <w:rFonts w:ascii="Times New Roman" w:hAnsi="Times New Roman" w:cs="Times New Roman"/>
          <w:b/>
          <w:bCs/>
          <w:sz w:val="24"/>
          <w:szCs w:val="24"/>
          <w:u w:val="single"/>
        </w:rPr>
        <w:t>Features In JavaScript:</w:t>
      </w:r>
    </w:p>
    <w:p w14:paraId="72654ACD" w14:textId="751FF224" w:rsidR="00B62D31" w:rsidRPr="0056169E" w:rsidRDefault="00B62D31">
      <w:pPr>
        <w:pStyle w:val="ListParagraph"/>
        <w:numPr>
          <w:ilvl w:val="0"/>
          <w:numId w:val="20"/>
        </w:numPr>
        <w:spacing w:line="360" w:lineRule="auto"/>
        <w:ind w:left="-3240"/>
        <w:rPr>
          <w:rFonts w:ascii="Times New Roman" w:hAnsi="Times New Roman" w:cs="Times New Roman"/>
          <w:sz w:val="24"/>
          <w:szCs w:val="24"/>
        </w:rPr>
      </w:pPr>
      <w:r w:rsidRPr="0056169E">
        <w:rPr>
          <w:rFonts w:ascii="Times New Roman" w:hAnsi="Times New Roman" w:cs="Times New Roman"/>
          <w:sz w:val="24"/>
          <w:szCs w:val="24"/>
        </w:rPr>
        <w:t>Scripting</w:t>
      </w:r>
    </w:p>
    <w:p w14:paraId="3C2D1FB0" w14:textId="7DAB3B5A" w:rsidR="00B62D31" w:rsidRPr="0056169E" w:rsidRDefault="003300BC">
      <w:pPr>
        <w:pStyle w:val="ListParagraph"/>
        <w:numPr>
          <w:ilvl w:val="0"/>
          <w:numId w:val="20"/>
        </w:numPr>
        <w:spacing w:line="360" w:lineRule="auto"/>
        <w:ind w:left="360"/>
        <w:rPr>
          <w:rFonts w:ascii="Times New Roman" w:hAnsi="Times New Roman" w:cs="Times New Roman"/>
          <w:sz w:val="24"/>
          <w:szCs w:val="24"/>
        </w:rPr>
      </w:pPr>
      <w:r w:rsidRPr="0056169E">
        <w:rPr>
          <w:rFonts w:ascii="Times New Roman" w:hAnsi="Times New Roman" w:cs="Times New Roman"/>
          <w:sz w:val="24"/>
          <w:szCs w:val="24"/>
        </w:rPr>
        <w:t>Platform independent</w:t>
      </w:r>
    </w:p>
    <w:p w14:paraId="46A6ECA1" w14:textId="5B4BE0CC" w:rsidR="003300BC" w:rsidRPr="0056169E" w:rsidRDefault="003300BC">
      <w:pPr>
        <w:pStyle w:val="ListParagraph"/>
        <w:numPr>
          <w:ilvl w:val="0"/>
          <w:numId w:val="20"/>
        </w:numPr>
        <w:spacing w:line="360" w:lineRule="auto"/>
        <w:ind w:left="360"/>
        <w:rPr>
          <w:rFonts w:ascii="Times New Roman" w:hAnsi="Times New Roman" w:cs="Times New Roman"/>
          <w:sz w:val="24"/>
          <w:szCs w:val="24"/>
        </w:rPr>
      </w:pPr>
      <w:r w:rsidRPr="0056169E">
        <w:rPr>
          <w:rFonts w:ascii="Times New Roman" w:hAnsi="Times New Roman" w:cs="Times New Roman"/>
          <w:sz w:val="24"/>
          <w:szCs w:val="24"/>
        </w:rPr>
        <w:t>Scripting Language</w:t>
      </w:r>
    </w:p>
    <w:p w14:paraId="297F6B2E" w14:textId="77777777" w:rsidR="00B62D31" w:rsidRPr="0056169E" w:rsidRDefault="00B62D31" w:rsidP="004D39D5">
      <w:pPr>
        <w:pStyle w:val="ListParagraph"/>
        <w:spacing w:line="360" w:lineRule="auto"/>
        <w:ind w:left="792"/>
        <w:jc w:val="center"/>
        <w:rPr>
          <w:rFonts w:ascii="Times New Roman" w:hAnsi="Times New Roman" w:cs="Times New Roman"/>
          <w:b/>
          <w:bCs/>
          <w:sz w:val="24"/>
          <w:szCs w:val="24"/>
          <w:u w:val="single"/>
        </w:rPr>
      </w:pPr>
    </w:p>
    <w:p w14:paraId="1E98B6F1" w14:textId="542E86AE" w:rsidR="00352E28" w:rsidRPr="0056169E" w:rsidRDefault="00352E28" w:rsidP="004D39D5">
      <w:pPr>
        <w:spacing w:line="360" w:lineRule="auto"/>
        <w:jc w:val="center"/>
        <w:rPr>
          <w:rFonts w:ascii="Times New Roman" w:hAnsi="Times New Roman" w:cs="Times New Roman"/>
          <w:b/>
          <w:bCs/>
          <w:sz w:val="24"/>
          <w:szCs w:val="24"/>
          <w:u w:val="single"/>
        </w:rPr>
      </w:pPr>
      <w:r w:rsidRPr="0056169E">
        <w:rPr>
          <w:rFonts w:ascii="Times New Roman" w:hAnsi="Times New Roman" w:cs="Times New Roman"/>
          <w:b/>
          <w:bCs/>
          <w:sz w:val="24"/>
          <w:szCs w:val="24"/>
          <w:u w:val="single"/>
        </w:rPr>
        <w:t>Program Development Cycle</w:t>
      </w:r>
    </w:p>
    <w:p w14:paraId="4C0B8F13" w14:textId="77777777" w:rsidR="00352E28" w:rsidRPr="0056169E" w:rsidRDefault="00352E28" w:rsidP="004D39D5">
      <w:pPr>
        <w:pStyle w:val="ListParagraph"/>
        <w:spacing w:line="360" w:lineRule="auto"/>
        <w:ind w:left="-432"/>
        <w:rPr>
          <w:rFonts w:ascii="Times New Roman" w:hAnsi="Times New Roman" w:cs="Times New Roman"/>
          <w:sz w:val="24"/>
          <w:szCs w:val="24"/>
        </w:rPr>
      </w:pPr>
    </w:p>
    <w:p w14:paraId="4E87C6AE" w14:textId="63AF02CE" w:rsidR="00932B77" w:rsidRPr="0056169E" w:rsidRDefault="00932B77">
      <w:pPr>
        <w:pStyle w:val="ListParagraph"/>
        <w:numPr>
          <w:ilvl w:val="0"/>
          <w:numId w:val="26"/>
        </w:numPr>
        <w:spacing w:line="360" w:lineRule="auto"/>
        <w:rPr>
          <w:rFonts w:ascii="Times New Roman" w:hAnsi="Times New Roman" w:cs="Times New Roman"/>
          <w:sz w:val="24"/>
          <w:szCs w:val="24"/>
        </w:rPr>
      </w:pPr>
      <w:r w:rsidRPr="0056169E">
        <w:rPr>
          <w:rFonts w:ascii="Times New Roman" w:hAnsi="Times New Roman" w:cs="Times New Roman"/>
          <w:sz w:val="24"/>
          <w:szCs w:val="24"/>
        </w:rPr>
        <w:t>Problem definition</w:t>
      </w:r>
    </w:p>
    <w:p w14:paraId="6C35F864" w14:textId="6AB95CC1" w:rsidR="00932B77" w:rsidRPr="0056169E" w:rsidRDefault="00932B77">
      <w:pPr>
        <w:pStyle w:val="ListParagraph"/>
        <w:numPr>
          <w:ilvl w:val="0"/>
          <w:numId w:val="26"/>
        </w:numPr>
        <w:spacing w:line="360" w:lineRule="auto"/>
        <w:rPr>
          <w:rFonts w:ascii="Times New Roman" w:hAnsi="Times New Roman" w:cs="Times New Roman"/>
          <w:sz w:val="24"/>
          <w:szCs w:val="24"/>
        </w:rPr>
      </w:pPr>
      <w:r w:rsidRPr="0056169E">
        <w:rPr>
          <w:rFonts w:ascii="Times New Roman" w:hAnsi="Times New Roman" w:cs="Times New Roman"/>
          <w:sz w:val="24"/>
          <w:szCs w:val="24"/>
        </w:rPr>
        <w:t>Problem analysis</w:t>
      </w:r>
    </w:p>
    <w:p w14:paraId="1D19FB43" w14:textId="70ADC5BE" w:rsidR="00932B77" w:rsidRPr="0056169E" w:rsidRDefault="00932B77">
      <w:pPr>
        <w:pStyle w:val="ListParagraph"/>
        <w:numPr>
          <w:ilvl w:val="0"/>
          <w:numId w:val="26"/>
        </w:numPr>
        <w:spacing w:line="360" w:lineRule="auto"/>
        <w:rPr>
          <w:rFonts w:ascii="Times New Roman" w:hAnsi="Times New Roman" w:cs="Times New Roman"/>
          <w:sz w:val="24"/>
          <w:szCs w:val="24"/>
        </w:rPr>
      </w:pPr>
      <w:r w:rsidRPr="0056169E">
        <w:rPr>
          <w:rFonts w:ascii="Times New Roman" w:hAnsi="Times New Roman" w:cs="Times New Roman"/>
          <w:sz w:val="24"/>
          <w:szCs w:val="24"/>
        </w:rPr>
        <w:t>Algorithm development</w:t>
      </w:r>
    </w:p>
    <w:p w14:paraId="5CA73FB7" w14:textId="16539A08" w:rsidR="00932B77" w:rsidRPr="0056169E" w:rsidRDefault="00932B77">
      <w:pPr>
        <w:pStyle w:val="ListParagraph"/>
        <w:numPr>
          <w:ilvl w:val="0"/>
          <w:numId w:val="26"/>
        </w:numPr>
        <w:spacing w:line="360" w:lineRule="auto"/>
        <w:rPr>
          <w:rFonts w:ascii="Times New Roman" w:hAnsi="Times New Roman" w:cs="Times New Roman"/>
          <w:sz w:val="24"/>
          <w:szCs w:val="24"/>
        </w:rPr>
      </w:pPr>
      <w:r w:rsidRPr="0056169E">
        <w:rPr>
          <w:rFonts w:ascii="Times New Roman" w:hAnsi="Times New Roman" w:cs="Times New Roman"/>
          <w:sz w:val="24"/>
          <w:szCs w:val="24"/>
        </w:rPr>
        <w:t>Coding and documentation</w:t>
      </w:r>
    </w:p>
    <w:p w14:paraId="43DFBAC3" w14:textId="31DE9D19" w:rsidR="00932B77" w:rsidRPr="0056169E" w:rsidRDefault="00932B77">
      <w:pPr>
        <w:pStyle w:val="ListParagraph"/>
        <w:numPr>
          <w:ilvl w:val="0"/>
          <w:numId w:val="26"/>
        </w:numPr>
        <w:spacing w:line="360" w:lineRule="auto"/>
        <w:rPr>
          <w:rFonts w:ascii="Times New Roman" w:hAnsi="Times New Roman" w:cs="Times New Roman"/>
          <w:sz w:val="24"/>
          <w:szCs w:val="24"/>
        </w:rPr>
      </w:pPr>
      <w:r w:rsidRPr="0056169E">
        <w:rPr>
          <w:rFonts w:ascii="Times New Roman" w:hAnsi="Times New Roman" w:cs="Times New Roman"/>
          <w:sz w:val="24"/>
          <w:szCs w:val="24"/>
        </w:rPr>
        <w:t>Testing and debugging</w:t>
      </w:r>
    </w:p>
    <w:p w14:paraId="07801A31" w14:textId="2AA7694F" w:rsidR="00932B77" w:rsidRPr="0056169E" w:rsidRDefault="00932B77">
      <w:pPr>
        <w:pStyle w:val="ListParagraph"/>
        <w:numPr>
          <w:ilvl w:val="0"/>
          <w:numId w:val="26"/>
        </w:numPr>
        <w:spacing w:line="360" w:lineRule="auto"/>
        <w:rPr>
          <w:rFonts w:ascii="Times New Roman" w:hAnsi="Times New Roman" w:cs="Times New Roman"/>
          <w:sz w:val="24"/>
          <w:szCs w:val="24"/>
        </w:rPr>
      </w:pPr>
      <w:r w:rsidRPr="0056169E">
        <w:rPr>
          <w:rFonts w:ascii="Times New Roman" w:hAnsi="Times New Roman" w:cs="Times New Roman"/>
          <w:sz w:val="24"/>
          <w:szCs w:val="24"/>
        </w:rPr>
        <w:t>Maintenance</w:t>
      </w:r>
    </w:p>
    <w:p w14:paraId="44A12B99" w14:textId="77777777" w:rsidR="00932B77" w:rsidRPr="0056169E" w:rsidRDefault="00932B77" w:rsidP="004D39D5">
      <w:pPr>
        <w:pStyle w:val="ListParagraph"/>
        <w:spacing w:line="360" w:lineRule="auto"/>
        <w:ind w:left="-432"/>
        <w:rPr>
          <w:rFonts w:ascii="Times New Roman" w:hAnsi="Times New Roman" w:cs="Times New Roman"/>
          <w:sz w:val="24"/>
          <w:szCs w:val="24"/>
        </w:rPr>
      </w:pPr>
    </w:p>
    <w:p w14:paraId="1645B563" w14:textId="7AD219F1" w:rsidR="00932B77" w:rsidRPr="0056169E" w:rsidRDefault="00932B77" w:rsidP="0056169E">
      <w:pPr>
        <w:spacing w:line="360" w:lineRule="auto"/>
        <w:ind w:left="-432"/>
        <w:rPr>
          <w:rFonts w:ascii="Times New Roman" w:hAnsi="Times New Roman" w:cs="Times New Roman"/>
          <w:b/>
          <w:bCs/>
          <w:sz w:val="24"/>
          <w:szCs w:val="24"/>
          <w:u w:val="single"/>
        </w:rPr>
      </w:pPr>
      <w:r w:rsidRPr="0056169E">
        <w:rPr>
          <w:rFonts w:ascii="Times New Roman" w:hAnsi="Times New Roman" w:cs="Times New Roman"/>
          <w:b/>
          <w:bCs/>
          <w:sz w:val="24"/>
          <w:szCs w:val="24"/>
          <w:u w:val="single"/>
        </w:rPr>
        <w:t>Flow chart:</w:t>
      </w:r>
    </w:p>
    <w:p w14:paraId="56A0F6FF" w14:textId="77777777" w:rsidR="00D11179" w:rsidRPr="0056169E" w:rsidRDefault="00D11179" w:rsidP="004D39D5">
      <w:pPr>
        <w:spacing w:line="360" w:lineRule="auto"/>
        <w:ind w:left="-432"/>
        <w:rPr>
          <w:rFonts w:ascii="Times New Roman" w:hAnsi="Times New Roman" w:cs="Times New Roman"/>
          <w:b/>
          <w:bCs/>
          <w:sz w:val="24"/>
          <w:szCs w:val="24"/>
          <w:u w:val="single"/>
        </w:rPr>
      </w:pPr>
    </w:p>
    <w:p w14:paraId="18087F23" w14:textId="7F7D8015" w:rsidR="00D11179" w:rsidRPr="0056169E" w:rsidRDefault="00D11179">
      <w:pPr>
        <w:pStyle w:val="ListParagraph"/>
        <w:numPr>
          <w:ilvl w:val="0"/>
          <w:numId w:val="17"/>
        </w:numPr>
        <w:spacing w:line="360" w:lineRule="auto"/>
        <w:rPr>
          <w:rFonts w:ascii="Times New Roman" w:hAnsi="Times New Roman" w:cs="Times New Roman"/>
          <w:sz w:val="24"/>
          <w:szCs w:val="24"/>
        </w:rPr>
      </w:pPr>
      <w:r w:rsidRPr="0056169E">
        <w:rPr>
          <w:rFonts w:ascii="Times New Roman" w:hAnsi="Times New Roman" w:cs="Times New Roman"/>
          <w:noProof/>
          <w:sz w:val="24"/>
          <w:szCs w:val="24"/>
          <w:vertAlign w:val="subscript"/>
        </w:rPr>
        <mc:AlternateContent>
          <mc:Choice Requires="wps">
            <w:drawing>
              <wp:anchor distT="0" distB="0" distL="114300" distR="114300" simplePos="0" relativeHeight="251658240" behindDoc="0" locked="0" layoutInCell="1" allowOverlap="1" wp14:anchorId="098FEE39" wp14:editId="4A801F98">
                <wp:simplePos x="0" y="0"/>
                <wp:positionH relativeFrom="column">
                  <wp:posOffset>457200</wp:posOffset>
                </wp:positionH>
                <wp:positionV relativeFrom="paragraph">
                  <wp:posOffset>235585</wp:posOffset>
                </wp:positionV>
                <wp:extent cx="1885950" cy="666750"/>
                <wp:effectExtent l="0" t="0" r="19050" b="19050"/>
                <wp:wrapNone/>
                <wp:docPr id="464743764" name="Rectangle 1"/>
                <wp:cNvGraphicFramePr/>
                <a:graphic xmlns:a="http://schemas.openxmlformats.org/drawingml/2006/main">
                  <a:graphicData uri="http://schemas.microsoft.com/office/word/2010/wordprocessingShape">
                    <wps:wsp>
                      <wps:cNvSpPr/>
                      <wps:spPr>
                        <a:xfrm>
                          <a:off x="0" y="0"/>
                          <a:ext cx="1885950" cy="6667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6019890" w14:textId="5C9B0948" w:rsidR="00D11179" w:rsidRDefault="00D11179" w:rsidP="00D11179">
                            <w:pPr>
                              <w:jc w:val="center"/>
                            </w:pPr>
                            <w:r>
                              <w:t>(a+b)</w:t>
                            </w:r>
                            <w:r w:rsidRPr="00D11179">
                              <w:rPr>
                                <w:vertAlign w:val="super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8FEE39" id="Rectangle 1" o:spid="_x0000_s1026" style="position:absolute;left:0;text-align:left;margin-left:36pt;margin-top:18.55pt;width:148.5pt;height:5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" fillcolor="white [3201]" strokecolor="#6d509b [3204]" strokeweight="1pt">
                <v:textbox>
                  <w:txbxContent>
                    <w:p w14:paraId="26019890" w14:textId="5C9B0948" w:rsidR="00D11179" w:rsidRDefault="00D11179" w:rsidP="00D11179">
                      <w:pPr>
                        <w:jc w:val="center"/>
                      </w:pPr>
                      <w:r>
                        <w:t>(a+b)</w:t>
                      </w:r>
                      <w:r w:rsidRPr="00D11179">
                        <w:rPr>
                          <w:vertAlign w:val="superscript"/>
                        </w:rPr>
                        <w:t>2</w:t>
                      </w:r>
                    </w:p>
                  </w:txbxContent>
                </v:textbox>
              </v:rect>
            </w:pict>
          </mc:Fallback>
        </mc:AlternateContent>
      </w:r>
      <w:r w:rsidR="00494243" w:rsidRPr="0056169E">
        <w:rPr>
          <w:rFonts w:ascii="Times New Roman" w:hAnsi="Times New Roman" w:cs="Times New Roman"/>
          <w:sz w:val="24"/>
          <w:szCs w:val="24"/>
        </w:rPr>
        <w:t>U</w:t>
      </w:r>
      <w:r w:rsidRPr="0056169E">
        <w:rPr>
          <w:rFonts w:ascii="Times New Roman" w:hAnsi="Times New Roman" w:cs="Times New Roman"/>
          <w:sz w:val="24"/>
          <w:szCs w:val="24"/>
        </w:rPr>
        <w:t>sed for formulas</w:t>
      </w:r>
    </w:p>
    <w:p w14:paraId="18194965" w14:textId="77777777" w:rsidR="00D11179" w:rsidRPr="0056169E" w:rsidRDefault="00D11179" w:rsidP="004D39D5">
      <w:pPr>
        <w:spacing w:line="360" w:lineRule="auto"/>
        <w:ind w:left="-432"/>
        <w:rPr>
          <w:rFonts w:ascii="Times New Roman" w:hAnsi="Times New Roman" w:cs="Times New Roman"/>
          <w:sz w:val="24"/>
          <w:szCs w:val="24"/>
        </w:rPr>
      </w:pPr>
    </w:p>
    <w:p w14:paraId="25C15AA1" w14:textId="77777777" w:rsidR="00D11179" w:rsidRPr="0056169E" w:rsidRDefault="00D11179" w:rsidP="004D39D5">
      <w:pPr>
        <w:spacing w:line="360" w:lineRule="auto"/>
        <w:ind w:left="-432"/>
        <w:rPr>
          <w:rFonts w:ascii="Times New Roman" w:hAnsi="Times New Roman" w:cs="Times New Roman"/>
          <w:sz w:val="24"/>
          <w:szCs w:val="24"/>
        </w:rPr>
      </w:pPr>
    </w:p>
    <w:p w14:paraId="7B0BF08B" w14:textId="77777777" w:rsidR="00D11179" w:rsidRPr="0056169E" w:rsidRDefault="00D11179" w:rsidP="004D39D5">
      <w:pPr>
        <w:spacing w:line="360" w:lineRule="auto"/>
        <w:ind w:left="-432"/>
        <w:rPr>
          <w:rFonts w:ascii="Times New Roman" w:hAnsi="Times New Roman" w:cs="Times New Roman"/>
          <w:sz w:val="24"/>
          <w:szCs w:val="24"/>
        </w:rPr>
      </w:pPr>
    </w:p>
    <w:p w14:paraId="7784C3D7" w14:textId="77777777" w:rsidR="00D11179" w:rsidRPr="0056169E" w:rsidRDefault="00D11179" w:rsidP="004D39D5">
      <w:pPr>
        <w:spacing w:line="360" w:lineRule="auto"/>
        <w:ind w:left="-432"/>
        <w:rPr>
          <w:rFonts w:ascii="Times New Roman" w:hAnsi="Times New Roman" w:cs="Times New Roman"/>
          <w:sz w:val="24"/>
          <w:szCs w:val="24"/>
        </w:rPr>
      </w:pPr>
    </w:p>
    <w:p w14:paraId="06105DCC" w14:textId="77777777" w:rsidR="00D11179" w:rsidRPr="0056169E" w:rsidRDefault="00D11179" w:rsidP="004D39D5">
      <w:pPr>
        <w:spacing w:line="360" w:lineRule="auto"/>
        <w:ind w:left="-432"/>
        <w:rPr>
          <w:rFonts w:ascii="Times New Roman" w:hAnsi="Times New Roman" w:cs="Times New Roman"/>
          <w:sz w:val="24"/>
          <w:szCs w:val="24"/>
        </w:rPr>
      </w:pPr>
    </w:p>
    <w:p w14:paraId="1F900E32" w14:textId="1D8BCB6C" w:rsidR="00D11179" w:rsidRPr="0056169E" w:rsidRDefault="00D11179"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 </w:t>
      </w:r>
    </w:p>
    <w:p w14:paraId="1D771666" w14:textId="77777777" w:rsidR="00D11179" w:rsidRPr="0056169E" w:rsidRDefault="00D11179" w:rsidP="004D39D5">
      <w:pPr>
        <w:spacing w:line="360" w:lineRule="auto"/>
        <w:ind w:left="-432"/>
        <w:rPr>
          <w:rFonts w:ascii="Times New Roman" w:hAnsi="Times New Roman" w:cs="Times New Roman"/>
          <w:sz w:val="24"/>
          <w:szCs w:val="24"/>
        </w:rPr>
      </w:pPr>
    </w:p>
    <w:p w14:paraId="17B933CF" w14:textId="2AF1FA37" w:rsidR="00D11179" w:rsidRPr="0056169E" w:rsidRDefault="00D11179">
      <w:pPr>
        <w:pStyle w:val="ListParagraph"/>
        <w:numPr>
          <w:ilvl w:val="0"/>
          <w:numId w:val="17"/>
        </w:numPr>
        <w:spacing w:line="360" w:lineRule="auto"/>
        <w:rPr>
          <w:rFonts w:ascii="Times New Roman" w:hAnsi="Times New Roman" w:cs="Times New Roman"/>
          <w:sz w:val="24"/>
          <w:szCs w:val="24"/>
        </w:rPr>
      </w:pPr>
      <w:r w:rsidRPr="0056169E">
        <w:rPr>
          <w:rFonts w:ascii="Times New Roman" w:hAnsi="Times New Roman" w:cs="Times New Roman"/>
          <w:sz w:val="24"/>
          <w:szCs w:val="24"/>
        </w:rPr>
        <w:lastRenderedPageBreak/>
        <w:t>Used for conditional statements like if, else if, while, for etc.</w:t>
      </w:r>
    </w:p>
    <w:p w14:paraId="126934B4" w14:textId="77777777" w:rsidR="00BA5712" w:rsidRPr="0056169E" w:rsidRDefault="00BA5712" w:rsidP="004D39D5">
      <w:pPr>
        <w:spacing w:line="360" w:lineRule="auto"/>
        <w:ind w:left="-432"/>
        <w:rPr>
          <w:rFonts w:ascii="Times New Roman" w:hAnsi="Times New Roman" w:cs="Times New Roman"/>
          <w:sz w:val="24"/>
          <w:szCs w:val="24"/>
        </w:rPr>
      </w:pPr>
    </w:p>
    <w:p w14:paraId="051291AD" w14:textId="18410BAA" w:rsidR="00D11179" w:rsidRPr="0056169E" w:rsidRDefault="00D11179" w:rsidP="004D39D5">
      <w:pPr>
        <w:spacing w:line="360" w:lineRule="auto"/>
        <w:ind w:left="-432"/>
        <w:rPr>
          <w:rFonts w:ascii="Times New Roman" w:hAnsi="Times New Roman" w:cs="Times New Roman"/>
          <w:sz w:val="24"/>
          <w:szCs w:val="24"/>
        </w:rPr>
      </w:pPr>
      <w:r w:rsidRPr="0056169E">
        <w:rPr>
          <w:rFonts w:ascii="Times New Roman" w:hAnsi="Times New Roman" w:cs="Times New Roman"/>
          <w:noProof/>
          <w:sz w:val="24"/>
          <w:szCs w:val="24"/>
        </w:rPr>
        <mc:AlternateContent>
          <mc:Choice Requires="wps">
            <w:drawing>
              <wp:anchor distT="0" distB="0" distL="114300" distR="114300" simplePos="0" relativeHeight="251658241" behindDoc="0" locked="0" layoutInCell="1" allowOverlap="1" wp14:anchorId="14D68136" wp14:editId="0C924251">
                <wp:simplePos x="0" y="0"/>
                <wp:positionH relativeFrom="column">
                  <wp:posOffset>409575</wp:posOffset>
                </wp:positionH>
                <wp:positionV relativeFrom="paragraph">
                  <wp:posOffset>16509</wp:posOffset>
                </wp:positionV>
                <wp:extent cx="1866900" cy="1133475"/>
                <wp:effectExtent l="19050" t="19050" r="38100" b="47625"/>
                <wp:wrapNone/>
                <wp:docPr id="627074067" name="Diamond 3"/>
                <wp:cNvGraphicFramePr/>
                <a:graphic xmlns:a="http://schemas.openxmlformats.org/drawingml/2006/main">
                  <a:graphicData uri="http://schemas.microsoft.com/office/word/2010/wordprocessingShape">
                    <wps:wsp>
                      <wps:cNvSpPr/>
                      <wps:spPr>
                        <a:xfrm>
                          <a:off x="0" y="0"/>
                          <a:ext cx="1866900" cy="1133475"/>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24A4F849" w14:textId="3E854688" w:rsidR="00D11179" w:rsidRDefault="00D11179" w:rsidP="00D11179">
                            <w:pPr>
                              <w:jc w:val="center"/>
                            </w:pPr>
                            <w:r>
                              <w:t>conditions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D68136" id="_x0000_t4" coordsize="21600,21600" o:spt="4" path="m10800,l,10800,10800,21600,21600,10800xe">
                <v:stroke joinstyle="miter"/>
                <v:path gradientshapeok="t" o:connecttype="rect" textboxrect="5400,5400,16200,16200"/>
              </v:shapetype>
              <v:shape id="Diamond 3" o:spid="_x0000_s1027" type="#_x0000_t4" style="position:absolute;left:0;text-align:left;margin-left:32.25pt;margin-top:1.3pt;width:147pt;height:89.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" fillcolor="white [3201]" strokecolor="#6d509b [3204]" strokeweight="1pt">
                <v:textbox>
                  <w:txbxContent>
                    <w:p w14:paraId="24A4F849" w14:textId="3E854688" w:rsidR="00D11179" w:rsidRDefault="00D11179" w:rsidP="00D11179">
                      <w:pPr>
                        <w:jc w:val="center"/>
                      </w:pPr>
                      <w:r>
                        <w:t>conditions</w:t>
                      </w:r>
                    </w:p>
                  </w:txbxContent>
                </v:textbox>
              </v:shape>
            </w:pict>
          </mc:Fallback>
        </mc:AlternateContent>
      </w:r>
    </w:p>
    <w:p w14:paraId="147F2F72" w14:textId="77777777" w:rsidR="00D11179" w:rsidRPr="0056169E" w:rsidRDefault="00D11179" w:rsidP="004D39D5">
      <w:pPr>
        <w:spacing w:line="360" w:lineRule="auto"/>
        <w:ind w:left="-432"/>
        <w:rPr>
          <w:rFonts w:ascii="Times New Roman" w:hAnsi="Times New Roman" w:cs="Times New Roman"/>
          <w:sz w:val="24"/>
          <w:szCs w:val="24"/>
        </w:rPr>
      </w:pPr>
    </w:p>
    <w:p w14:paraId="7287C03B" w14:textId="77777777" w:rsidR="00D11179" w:rsidRPr="0056169E" w:rsidRDefault="00D11179" w:rsidP="004D39D5">
      <w:pPr>
        <w:spacing w:line="360" w:lineRule="auto"/>
        <w:ind w:left="-432"/>
        <w:rPr>
          <w:rFonts w:ascii="Times New Roman" w:hAnsi="Times New Roman" w:cs="Times New Roman"/>
          <w:color w:val="ED0000"/>
          <w:sz w:val="24"/>
          <w:szCs w:val="24"/>
        </w:rPr>
      </w:pPr>
    </w:p>
    <w:p w14:paraId="14D87F73" w14:textId="77777777" w:rsidR="00D11179" w:rsidRPr="0056169E" w:rsidRDefault="00D11179" w:rsidP="004D39D5">
      <w:pPr>
        <w:spacing w:line="360" w:lineRule="auto"/>
        <w:ind w:left="-432"/>
        <w:rPr>
          <w:rFonts w:ascii="Times New Roman" w:hAnsi="Times New Roman" w:cs="Times New Roman"/>
          <w:sz w:val="24"/>
          <w:szCs w:val="24"/>
        </w:rPr>
      </w:pPr>
    </w:p>
    <w:p w14:paraId="5EAD1110" w14:textId="77777777" w:rsidR="00D11179" w:rsidRPr="0056169E" w:rsidRDefault="00D11179" w:rsidP="004D39D5">
      <w:pPr>
        <w:spacing w:line="360" w:lineRule="auto"/>
        <w:ind w:left="-432"/>
        <w:rPr>
          <w:rFonts w:ascii="Times New Roman" w:hAnsi="Times New Roman" w:cs="Times New Roman"/>
          <w:sz w:val="24"/>
          <w:szCs w:val="24"/>
        </w:rPr>
      </w:pPr>
    </w:p>
    <w:p w14:paraId="00CECDEF" w14:textId="77777777" w:rsidR="00D11179" w:rsidRPr="0056169E" w:rsidRDefault="00D11179" w:rsidP="004D39D5">
      <w:pPr>
        <w:spacing w:line="360" w:lineRule="auto"/>
        <w:ind w:left="-432"/>
        <w:rPr>
          <w:rFonts w:ascii="Times New Roman" w:hAnsi="Times New Roman" w:cs="Times New Roman"/>
          <w:sz w:val="24"/>
          <w:szCs w:val="24"/>
        </w:rPr>
      </w:pPr>
    </w:p>
    <w:p w14:paraId="41D81036" w14:textId="722072AE" w:rsidR="00D11179" w:rsidRPr="0056169E" w:rsidRDefault="00494243" w:rsidP="004D39D5">
      <w:pPr>
        <w:spacing w:line="360" w:lineRule="auto"/>
        <w:rPr>
          <w:rFonts w:ascii="Times New Roman" w:hAnsi="Times New Roman" w:cs="Times New Roman"/>
          <w:sz w:val="24"/>
          <w:szCs w:val="24"/>
        </w:rPr>
      </w:pPr>
      <w:r w:rsidRPr="0056169E">
        <w:rPr>
          <w:rFonts w:ascii="Times New Roman" w:hAnsi="Times New Roman" w:cs="Times New Roman"/>
          <w:sz w:val="24"/>
          <w:szCs w:val="24"/>
        </w:rPr>
        <w:t>3.</w:t>
      </w:r>
      <w:r w:rsidR="00D11179" w:rsidRPr="0056169E">
        <w:rPr>
          <w:rFonts w:ascii="Times New Roman" w:hAnsi="Times New Roman" w:cs="Times New Roman"/>
          <w:sz w:val="24"/>
          <w:szCs w:val="24"/>
        </w:rPr>
        <w:t>Used for start and stop</w:t>
      </w:r>
    </w:p>
    <w:p w14:paraId="0873E723" w14:textId="77777777" w:rsidR="00D11179" w:rsidRPr="0056169E" w:rsidRDefault="00D11179" w:rsidP="004D39D5">
      <w:pPr>
        <w:spacing w:line="360" w:lineRule="auto"/>
        <w:ind w:left="-432"/>
        <w:rPr>
          <w:rFonts w:ascii="Times New Roman" w:hAnsi="Times New Roman" w:cs="Times New Roman"/>
          <w:sz w:val="24"/>
          <w:szCs w:val="24"/>
        </w:rPr>
      </w:pPr>
    </w:p>
    <w:p w14:paraId="28C58A54" w14:textId="31847227" w:rsidR="00D11179" w:rsidRPr="0056169E" w:rsidRDefault="00494243" w:rsidP="004D39D5">
      <w:pPr>
        <w:spacing w:line="360" w:lineRule="auto"/>
        <w:ind w:left="-432"/>
        <w:rPr>
          <w:rFonts w:ascii="Times New Roman" w:hAnsi="Times New Roman" w:cs="Times New Roman"/>
          <w:sz w:val="24"/>
          <w:szCs w:val="24"/>
        </w:rPr>
      </w:pPr>
      <w:r w:rsidRPr="0056169E">
        <w:rPr>
          <w:rFonts w:ascii="Times New Roman" w:hAnsi="Times New Roman" w:cs="Times New Roman"/>
          <w:noProof/>
          <w:sz w:val="24"/>
          <w:szCs w:val="24"/>
        </w:rPr>
        <mc:AlternateContent>
          <mc:Choice Requires="wps">
            <w:drawing>
              <wp:anchor distT="0" distB="0" distL="114300" distR="114300" simplePos="0" relativeHeight="251658242" behindDoc="0" locked="0" layoutInCell="1" allowOverlap="1" wp14:anchorId="66F7190E" wp14:editId="52BF894A">
                <wp:simplePos x="0" y="0"/>
                <wp:positionH relativeFrom="column">
                  <wp:posOffset>647700</wp:posOffset>
                </wp:positionH>
                <wp:positionV relativeFrom="paragraph">
                  <wp:posOffset>19685</wp:posOffset>
                </wp:positionV>
                <wp:extent cx="1838325" cy="962025"/>
                <wp:effectExtent l="0" t="0" r="28575" b="28575"/>
                <wp:wrapNone/>
                <wp:docPr id="919706645" name="Flowchart: Terminator 5"/>
                <wp:cNvGraphicFramePr/>
                <a:graphic xmlns:a="http://schemas.openxmlformats.org/drawingml/2006/main">
                  <a:graphicData uri="http://schemas.microsoft.com/office/word/2010/wordprocessingShape">
                    <wps:wsp>
                      <wps:cNvSpPr/>
                      <wps:spPr>
                        <a:xfrm>
                          <a:off x="0" y="0"/>
                          <a:ext cx="1838325" cy="962025"/>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14:paraId="6069EF24" w14:textId="6ED706F2" w:rsidR="00D11179" w:rsidRDefault="00D11179" w:rsidP="00D11179">
                            <w:pPr>
                              <w:jc w:val="center"/>
                            </w:pPr>
                            <w:r>
                              <w:t>Start or 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6F7190E" id="_x0000_t116" coordsize="21600,21600" o:spt="116" path="m3475,qx,10800,3475,21600l18125,21600qx21600,10800,18125,xe">
                <v:stroke joinstyle="miter"/>
                <v:path gradientshapeok="t" o:connecttype="rect" textboxrect="1018,3163,20582,18437"/>
              </v:shapetype>
              <v:shape id="Flowchart: Terminator 5" o:spid="_x0000_s1028" type="#_x0000_t116" style="position:absolute;left:0;text-align:left;margin-left:51pt;margin-top:1.55pt;width:144.75pt;height:75.7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" fillcolor="white [3201]" strokecolor="#6d509b [3204]" strokeweight="1pt">
                <v:textbox>
                  <w:txbxContent>
                    <w:p w14:paraId="6069EF24" w14:textId="6ED706F2" w:rsidR="00D11179" w:rsidRDefault="00D11179" w:rsidP="00D11179">
                      <w:pPr>
                        <w:jc w:val="center"/>
                      </w:pPr>
                      <w:r>
                        <w:t>Start or stop</w:t>
                      </w:r>
                    </w:p>
                  </w:txbxContent>
                </v:textbox>
              </v:shape>
            </w:pict>
          </mc:Fallback>
        </mc:AlternateContent>
      </w:r>
    </w:p>
    <w:p w14:paraId="05789256" w14:textId="77777777" w:rsidR="00D11179" w:rsidRPr="0056169E" w:rsidRDefault="00D11179" w:rsidP="004D39D5">
      <w:pPr>
        <w:spacing w:line="360" w:lineRule="auto"/>
        <w:ind w:left="-432"/>
        <w:rPr>
          <w:rFonts w:ascii="Times New Roman" w:hAnsi="Times New Roman" w:cs="Times New Roman"/>
          <w:sz w:val="24"/>
          <w:szCs w:val="24"/>
        </w:rPr>
      </w:pPr>
    </w:p>
    <w:p w14:paraId="7C4F2E78" w14:textId="77777777" w:rsidR="00D11179" w:rsidRPr="0056169E" w:rsidRDefault="00D11179" w:rsidP="004D39D5">
      <w:pPr>
        <w:spacing w:line="360" w:lineRule="auto"/>
        <w:ind w:left="-432"/>
        <w:rPr>
          <w:rFonts w:ascii="Times New Roman" w:hAnsi="Times New Roman" w:cs="Times New Roman"/>
          <w:sz w:val="24"/>
          <w:szCs w:val="24"/>
        </w:rPr>
      </w:pPr>
    </w:p>
    <w:p w14:paraId="7150DF86" w14:textId="77777777" w:rsidR="00D11179" w:rsidRPr="0056169E" w:rsidRDefault="00D11179" w:rsidP="004D39D5">
      <w:pPr>
        <w:spacing w:line="360" w:lineRule="auto"/>
        <w:ind w:left="-432"/>
        <w:rPr>
          <w:rFonts w:ascii="Times New Roman" w:hAnsi="Times New Roman" w:cs="Times New Roman"/>
          <w:sz w:val="24"/>
          <w:szCs w:val="24"/>
        </w:rPr>
      </w:pPr>
    </w:p>
    <w:p w14:paraId="6C0279A5" w14:textId="77777777" w:rsidR="00D11179" w:rsidRPr="0056169E" w:rsidRDefault="00D11179" w:rsidP="004D39D5">
      <w:pPr>
        <w:spacing w:line="360" w:lineRule="auto"/>
        <w:ind w:left="-432"/>
        <w:rPr>
          <w:rFonts w:ascii="Times New Roman" w:hAnsi="Times New Roman" w:cs="Times New Roman"/>
          <w:sz w:val="24"/>
          <w:szCs w:val="24"/>
        </w:rPr>
      </w:pPr>
    </w:p>
    <w:p w14:paraId="75E03BD8" w14:textId="77777777" w:rsidR="00D11179" w:rsidRPr="0056169E" w:rsidRDefault="00D11179" w:rsidP="004D39D5">
      <w:pPr>
        <w:spacing w:line="360" w:lineRule="auto"/>
        <w:ind w:left="-432"/>
        <w:rPr>
          <w:rFonts w:ascii="Times New Roman" w:hAnsi="Times New Roman" w:cs="Times New Roman"/>
          <w:sz w:val="24"/>
          <w:szCs w:val="24"/>
        </w:rPr>
      </w:pPr>
    </w:p>
    <w:p w14:paraId="1A1CAB8F" w14:textId="6BEAFDEB" w:rsidR="00D11179" w:rsidRPr="0056169E" w:rsidRDefault="00494243" w:rsidP="004D050D">
      <w:pPr>
        <w:spacing w:line="360" w:lineRule="auto"/>
        <w:rPr>
          <w:rFonts w:ascii="Times New Roman" w:hAnsi="Times New Roman" w:cs="Times New Roman"/>
          <w:sz w:val="24"/>
          <w:szCs w:val="24"/>
        </w:rPr>
      </w:pPr>
      <w:r w:rsidRPr="0056169E">
        <w:rPr>
          <w:rFonts w:ascii="Times New Roman" w:hAnsi="Times New Roman" w:cs="Times New Roman"/>
          <w:sz w:val="24"/>
          <w:szCs w:val="24"/>
        </w:rPr>
        <w:t>4.</w:t>
      </w:r>
      <w:r w:rsidR="00D11179" w:rsidRPr="0056169E">
        <w:rPr>
          <w:rFonts w:ascii="Times New Roman" w:hAnsi="Times New Roman" w:cs="Times New Roman"/>
          <w:sz w:val="24"/>
          <w:szCs w:val="24"/>
        </w:rPr>
        <w:t xml:space="preserve">Used for </w:t>
      </w:r>
      <w:proofErr w:type="spellStart"/>
      <w:r w:rsidR="00D11179" w:rsidRPr="0056169E">
        <w:rPr>
          <w:rFonts w:ascii="Times New Roman" w:hAnsi="Times New Roman" w:cs="Times New Roman"/>
          <w:sz w:val="24"/>
          <w:szCs w:val="24"/>
        </w:rPr>
        <w:t>i</w:t>
      </w:r>
      <w:proofErr w:type="spellEnd"/>
      <w:r w:rsidR="00D11179" w:rsidRPr="0056169E">
        <w:rPr>
          <w:rFonts w:ascii="Times New Roman" w:hAnsi="Times New Roman" w:cs="Times New Roman"/>
          <w:sz w:val="24"/>
          <w:szCs w:val="24"/>
        </w:rPr>
        <w:t xml:space="preserve">/p and o/p indicators                                                         </w:t>
      </w:r>
    </w:p>
    <w:p w14:paraId="41FD39D1" w14:textId="3B59FA1B" w:rsidR="00D11179" w:rsidRPr="0056169E" w:rsidRDefault="00D11179" w:rsidP="004D39D5">
      <w:pPr>
        <w:spacing w:line="360" w:lineRule="auto"/>
        <w:ind w:left="-432"/>
        <w:rPr>
          <w:rFonts w:ascii="Times New Roman" w:hAnsi="Times New Roman" w:cs="Times New Roman"/>
          <w:sz w:val="24"/>
          <w:szCs w:val="24"/>
        </w:rPr>
      </w:pPr>
    </w:p>
    <w:p w14:paraId="535EC6C9" w14:textId="05DCC2BE" w:rsidR="00D11179" w:rsidRPr="0056169E" w:rsidRDefault="00494243" w:rsidP="004D39D5">
      <w:pPr>
        <w:spacing w:line="360" w:lineRule="auto"/>
        <w:ind w:left="-432"/>
        <w:rPr>
          <w:rFonts w:ascii="Times New Roman" w:hAnsi="Times New Roman" w:cs="Times New Roman"/>
          <w:sz w:val="24"/>
          <w:szCs w:val="24"/>
        </w:rPr>
      </w:pPr>
      <w:r w:rsidRPr="0056169E">
        <w:rPr>
          <w:rFonts w:ascii="Times New Roman" w:hAnsi="Times New Roman" w:cs="Times New Roman"/>
          <w:noProof/>
          <w:sz w:val="24"/>
          <w:szCs w:val="24"/>
        </w:rPr>
        <mc:AlternateContent>
          <mc:Choice Requires="wps">
            <w:drawing>
              <wp:anchor distT="0" distB="0" distL="114300" distR="114300" simplePos="0" relativeHeight="251658243" behindDoc="0" locked="0" layoutInCell="1" allowOverlap="1" wp14:anchorId="6BB83AD2" wp14:editId="0C9A2037">
                <wp:simplePos x="0" y="0"/>
                <wp:positionH relativeFrom="column">
                  <wp:posOffset>476250</wp:posOffset>
                </wp:positionH>
                <wp:positionV relativeFrom="paragraph">
                  <wp:posOffset>79374</wp:posOffset>
                </wp:positionV>
                <wp:extent cx="2162175" cy="1038225"/>
                <wp:effectExtent l="19050" t="0" r="47625" b="28575"/>
                <wp:wrapNone/>
                <wp:docPr id="420909883" name="Parallelogram 6"/>
                <wp:cNvGraphicFramePr/>
                <a:graphic xmlns:a="http://schemas.openxmlformats.org/drawingml/2006/main">
                  <a:graphicData uri="http://schemas.microsoft.com/office/word/2010/wordprocessingShape">
                    <wps:wsp>
                      <wps:cNvSpPr/>
                      <wps:spPr>
                        <a:xfrm>
                          <a:off x="0" y="0"/>
                          <a:ext cx="2162175" cy="1038225"/>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5BA0A767" w14:textId="7A6393A8" w:rsidR="00D11179" w:rsidRDefault="00D11179" w:rsidP="00D11179">
                            <w:pPr>
                              <w:jc w:val="center"/>
                            </w:pPr>
                            <w:r>
                              <w:t xml:space="preserve">Print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BB83AD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29" type="#_x0000_t7" style="position:absolute;left:0;text-align:left;margin-left:37.5pt;margin-top:6.25pt;width:170.25pt;height:81.75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" adj="2593" fillcolor="white [3201]" strokecolor="#6d509b [3204]" strokeweight="1pt">
                <v:textbox>
                  <w:txbxContent>
                    <w:p w14:paraId="5BA0A767" w14:textId="7A6393A8" w:rsidR="00D11179" w:rsidRDefault="00D11179" w:rsidP="00D11179">
                      <w:pPr>
                        <w:jc w:val="center"/>
                      </w:pPr>
                      <w:r>
                        <w:t xml:space="preserve">Print </w:t>
                      </w:r>
                    </w:p>
                  </w:txbxContent>
                </v:textbox>
              </v:shape>
            </w:pict>
          </mc:Fallback>
        </mc:AlternateContent>
      </w:r>
    </w:p>
    <w:p w14:paraId="05B22F3F" w14:textId="77777777" w:rsidR="00D11179" w:rsidRPr="0056169E" w:rsidRDefault="00D11179" w:rsidP="004D39D5">
      <w:pPr>
        <w:spacing w:line="360" w:lineRule="auto"/>
        <w:ind w:left="-432"/>
        <w:rPr>
          <w:rFonts w:ascii="Times New Roman" w:hAnsi="Times New Roman" w:cs="Times New Roman"/>
          <w:sz w:val="24"/>
          <w:szCs w:val="24"/>
        </w:rPr>
      </w:pPr>
    </w:p>
    <w:p w14:paraId="54D51CE7" w14:textId="77777777" w:rsidR="00D11179" w:rsidRPr="0056169E" w:rsidRDefault="00D11179" w:rsidP="004D39D5">
      <w:pPr>
        <w:spacing w:line="360" w:lineRule="auto"/>
        <w:ind w:left="-432"/>
        <w:rPr>
          <w:rFonts w:ascii="Times New Roman" w:hAnsi="Times New Roman" w:cs="Times New Roman"/>
          <w:sz w:val="24"/>
          <w:szCs w:val="24"/>
        </w:rPr>
      </w:pPr>
    </w:p>
    <w:p w14:paraId="5AC969E4" w14:textId="77777777" w:rsidR="00D11179" w:rsidRPr="0056169E" w:rsidRDefault="00D11179" w:rsidP="004D39D5">
      <w:pPr>
        <w:spacing w:line="360" w:lineRule="auto"/>
        <w:ind w:left="-432"/>
        <w:rPr>
          <w:rFonts w:ascii="Times New Roman" w:hAnsi="Times New Roman" w:cs="Times New Roman"/>
          <w:sz w:val="24"/>
          <w:szCs w:val="24"/>
        </w:rPr>
      </w:pPr>
    </w:p>
    <w:p w14:paraId="48D44746" w14:textId="77777777" w:rsidR="00D11179" w:rsidRPr="0056169E" w:rsidRDefault="00D11179" w:rsidP="004D39D5">
      <w:pPr>
        <w:spacing w:line="360" w:lineRule="auto"/>
        <w:ind w:left="-432"/>
        <w:rPr>
          <w:rFonts w:ascii="Times New Roman" w:hAnsi="Times New Roman" w:cs="Times New Roman"/>
          <w:sz w:val="24"/>
          <w:szCs w:val="24"/>
        </w:rPr>
      </w:pPr>
    </w:p>
    <w:p w14:paraId="0A6B0F01" w14:textId="77777777" w:rsidR="0056169E" w:rsidRPr="0056169E" w:rsidRDefault="0056169E" w:rsidP="0056169E">
      <w:pPr>
        <w:spacing w:line="360" w:lineRule="auto"/>
        <w:rPr>
          <w:rFonts w:ascii="Times New Roman" w:hAnsi="Times New Roman" w:cs="Times New Roman"/>
          <w:sz w:val="24"/>
          <w:szCs w:val="24"/>
        </w:rPr>
      </w:pPr>
    </w:p>
    <w:p w14:paraId="37E70A94" w14:textId="77777777" w:rsidR="0053744C" w:rsidRDefault="00494243" w:rsidP="0053744C">
      <w:pPr>
        <w:spacing w:line="360" w:lineRule="auto"/>
        <w:jc w:val="both"/>
        <w:rPr>
          <w:rFonts w:ascii="Times New Roman" w:hAnsi="Times New Roman" w:cs="Times New Roman"/>
          <w:sz w:val="24"/>
          <w:szCs w:val="24"/>
        </w:rPr>
      </w:pPr>
      <w:r w:rsidRPr="0056169E">
        <w:rPr>
          <w:rFonts w:ascii="Times New Roman" w:hAnsi="Times New Roman" w:cs="Times New Roman"/>
          <w:b/>
          <w:bCs/>
          <w:sz w:val="24"/>
          <w:szCs w:val="24"/>
          <w:u w:val="single"/>
        </w:rPr>
        <w:t>C</w:t>
      </w:r>
      <w:r w:rsidR="00EE1690" w:rsidRPr="0056169E">
        <w:rPr>
          <w:rFonts w:ascii="Times New Roman" w:hAnsi="Times New Roman" w:cs="Times New Roman"/>
          <w:b/>
          <w:bCs/>
          <w:sz w:val="24"/>
          <w:szCs w:val="24"/>
          <w:u w:val="single"/>
        </w:rPr>
        <w:t>omments</w:t>
      </w:r>
      <w:r w:rsidRPr="0056169E">
        <w:rPr>
          <w:rFonts w:ascii="Times New Roman" w:hAnsi="Times New Roman" w:cs="Times New Roman"/>
          <w:b/>
          <w:bCs/>
          <w:sz w:val="24"/>
          <w:szCs w:val="24"/>
          <w:u w:val="single"/>
        </w:rPr>
        <w:t xml:space="preserve"> </w:t>
      </w:r>
      <w:r w:rsidR="00EE1690" w:rsidRPr="0056169E">
        <w:rPr>
          <w:rFonts w:ascii="Times New Roman" w:hAnsi="Times New Roman" w:cs="Times New Roman"/>
          <w:sz w:val="24"/>
          <w:szCs w:val="24"/>
        </w:rPr>
        <w:t>(</w:t>
      </w:r>
      <w:r w:rsidR="000C0677" w:rsidRPr="0056169E">
        <w:rPr>
          <w:rFonts w:ascii="Times New Roman" w:hAnsi="Times New Roman" w:cs="Times New Roman"/>
          <w:sz w:val="24"/>
          <w:szCs w:val="24"/>
        </w:rPr>
        <w:t>C,</w:t>
      </w:r>
      <w:r w:rsidR="008E0FA5" w:rsidRPr="0056169E">
        <w:rPr>
          <w:rFonts w:ascii="Times New Roman" w:hAnsi="Times New Roman" w:cs="Times New Roman"/>
          <w:sz w:val="24"/>
          <w:szCs w:val="24"/>
        </w:rPr>
        <w:t xml:space="preserve"> </w:t>
      </w:r>
      <w:r w:rsidR="000C0677" w:rsidRPr="0056169E">
        <w:rPr>
          <w:rFonts w:ascii="Times New Roman" w:hAnsi="Times New Roman" w:cs="Times New Roman"/>
          <w:sz w:val="24"/>
          <w:szCs w:val="24"/>
        </w:rPr>
        <w:t>Java,</w:t>
      </w:r>
      <w:r w:rsidR="008E0FA5" w:rsidRPr="0056169E">
        <w:rPr>
          <w:rFonts w:ascii="Times New Roman" w:hAnsi="Times New Roman" w:cs="Times New Roman"/>
          <w:sz w:val="24"/>
          <w:szCs w:val="24"/>
        </w:rPr>
        <w:t xml:space="preserve"> </w:t>
      </w:r>
      <w:r w:rsidR="000C0677" w:rsidRPr="0056169E">
        <w:rPr>
          <w:rFonts w:ascii="Times New Roman" w:hAnsi="Times New Roman" w:cs="Times New Roman"/>
          <w:sz w:val="24"/>
          <w:szCs w:val="24"/>
        </w:rPr>
        <w:t>JavaScript)</w:t>
      </w:r>
    </w:p>
    <w:p w14:paraId="7C7DDF57" w14:textId="3AB47486" w:rsidR="004C68A2" w:rsidRPr="0056169E" w:rsidRDefault="004C68A2" w:rsidP="0053744C">
      <w:pPr>
        <w:spacing w:line="360" w:lineRule="auto"/>
        <w:jc w:val="both"/>
        <w:rPr>
          <w:rFonts w:ascii="Times New Roman" w:hAnsi="Times New Roman" w:cs="Times New Roman"/>
          <w:sz w:val="24"/>
          <w:szCs w:val="24"/>
        </w:rPr>
      </w:pPr>
      <w:r w:rsidRPr="0056169E">
        <w:rPr>
          <w:rFonts w:ascii="Times New Roman" w:hAnsi="Times New Roman" w:cs="Times New Roman"/>
          <w:sz w:val="24"/>
          <w:szCs w:val="24"/>
        </w:rPr>
        <w:t xml:space="preserve">There are two types of comments that which are available in c language those </w:t>
      </w:r>
      <w:r w:rsidR="00AA5F33" w:rsidRPr="0056169E">
        <w:rPr>
          <w:rFonts w:ascii="Times New Roman" w:hAnsi="Times New Roman" w:cs="Times New Roman"/>
          <w:sz w:val="24"/>
          <w:szCs w:val="24"/>
        </w:rPr>
        <w:t>are:</w:t>
      </w:r>
    </w:p>
    <w:p w14:paraId="4A726303" w14:textId="57C5086C" w:rsidR="004C68A2" w:rsidRPr="0053744C" w:rsidRDefault="004C68A2">
      <w:pPr>
        <w:pStyle w:val="ListParagraph"/>
        <w:numPr>
          <w:ilvl w:val="0"/>
          <w:numId w:val="72"/>
        </w:numPr>
        <w:spacing w:line="360" w:lineRule="auto"/>
        <w:rPr>
          <w:rFonts w:ascii="Times New Roman" w:hAnsi="Times New Roman" w:cs="Times New Roman"/>
          <w:sz w:val="24"/>
          <w:szCs w:val="24"/>
        </w:rPr>
      </w:pPr>
      <w:r w:rsidRPr="0053744C">
        <w:rPr>
          <w:rFonts w:ascii="Times New Roman" w:hAnsi="Times New Roman" w:cs="Times New Roman"/>
          <w:sz w:val="24"/>
          <w:szCs w:val="24"/>
        </w:rPr>
        <w:t>Single line comment</w:t>
      </w:r>
      <w:r w:rsidR="00F170E9" w:rsidRPr="0053744C">
        <w:rPr>
          <w:rFonts w:ascii="Times New Roman" w:hAnsi="Times New Roman" w:cs="Times New Roman"/>
          <w:sz w:val="24"/>
          <w:szCs w:val="24"/>
        </w:rPr>
        <w:t xml:space="preserve"> (//)</w:t>
      </w:r>
    </w:p>
    <w:p w14:paraId="534B36CD" w14:textId="15DF2676" w:rsidR="004C68A2" w:rsidRPr="0053744C" w:rsidRDefault="004C68A2">
      <w:pPr>
        <w:pStyle w:val="ListParagraph"/>
        <w:numPr>
          <w:ilvl w:val="0"/>
          <w:numId w:val="72"/>
        </w:numPr>
        <w:spacing w:line="360" w:lineRule="auto"/>
        <w:rPr>
          <w:rFonts w:ascii="Times New Roman" w:hAnsi="Times New Roman" w:cs="Times New Roman"/>
          <w:sz w:val="24"/>
          <w:szCs w:val="24"/>
        </w:rPr>
      </w:pPr>
      <w:r w:rsidRPr="0053744C">
        <w:rPr>
          <w:rFonts w:ascii="Times New Roman" w:hAnsi="Times New Roman" w:cs="Times New Roman"/>
          <w:sz w:val="24"/>
          <w:szCs w:val="24"/>
        </w:rPr>
        <w:t>Multi line comment</w:t>
      </w:r>
      <w:r w:rsidR="00F170E9" w:rsidRPr="0053744C">
        <w:rPr>
          <w:rFonts w:ascii="Times New Roman" w:hAnsi="Times New Roman" w:cs="Times New Roman"/>
          <w:sz w:val="24"/>
          <w:szCs w:val="24"/>
        </w:rPr>
        <w:t xml:space="preserve"> (/*___*/)</w:t>
      </w:r>
    </w:p>
    <w:p w14:paraId="5FA69297" w14:textId="77777777" w:rsidR="0053744C" w:rsidRDefault="0053744C" w:rsidP="0053744C">
      <w:pPr>
        <w:spacing w:line="360" w:lineRule="auto"/>
        <w:rPr>
          <w:rFonts w:ascii="Times New Roman" w:hAnsi="Times New Roman" w:cs="Times New Roman"/>
          <w:sz w:val="24"/>
          <w:szCs w:val="24"/>
        </w:rPr>
      </w:pPr>
    </w:p>
    <w:p w14:paraId="6D997D48" w14:textId="77777777" w:rsidR="0053744C" w:rsidRDefault="00AA5F33" w:rsidP="0053744C">
      <w:pPr>
        <w:spacing w:line="360" w:lineRule="auto"/>
        <w:jc w:val="center"/>
        <w:rPr>
          <w:rFonts w:ascii="Times New Roman" w:hAnsi="Times New Roman" w:cs="Times New Roman"/>
          <w:sz w:val="24"/>
          <w:szCs w:val="24"/>
        </w:rPr>
      </w:pPr>
      <w:r w:rsidRPr="0056169E">
        <w:rPr>
          <w:rFonts w:ascii="Times New Roman" w:hAnsi="Times New Roman" w:cs="Times New Roman"/>
          <w:b/>
          <w:bCs/>
          <w:sz w:val="24"/>
          <w:szCs w:val="24"/>
          <w:u w:val="single"/>
        </w:rPr>
        <w:t>Comments in python</w:t>
      </w:r>
      <w:r w:rsidRPr="0056169E">
        <w:rPr>
          <w:rFonts w:ascii="Times New Roman" w:hAnsi="Times New Roman" w:cs="Times New Roman"/>
          <w:sz w:val="24"/>
          <w:szCs w:val="24"/>
        </w:rPr>
        <w:t>:</w:t>
      </w:r>
    </w:p>
    <w:p w14:paraId="07FE701D" w14:textId="4EF023C8" w:rsidR="0053744C" w:rsidRDefault="00F170E9" w:rsidP="0053744C">
      <w:pPr>
        <w:spacing w:line="360" w:lineRule="auto"/>
        <w:ind w:left="-288"/>
        <w:rPr>
          <w:rFonts w:ascii="Times New Roman" w:hAnsi="Times New Roman" w:cs="Times New Roman"/>
          <w:sz w:val="24"/>
          <w:szCs w:val="24"/>
        </w:rPr>
      </w:pPr>
      <w:r w:rsidRPr="0056169E">
        <w:rPr>
          <w:rFonts w:ascii="Times New Roman" w:hAnsi="Times New Roman" w:cs="Times New Roman"/>
          <w:sz w:val="24"/>
          <w:szCs w:val="24"/>
        </w:rPr>
        <w:t>There are two types of comment line in python</w:t>
      </w:r>
    </w:p>
    <w:p w14:paraId="248B8B05" w14:textId="610B4261" w:rsidR="003300BC" w:rsidRPr="0053744C" w:rsidRDefault="00352E28">
      <w:pPr>
        <w:pStyle w:val="ListParagraph"/>
        <w:numPr>
          <w:ilvl w:val="0"/>
          <w:numId w:val="71"/>
        </w:numPr>
        <w:spacing w:line="360" w:lineRule="auto"/>
        <w:rPr>
          <w:rFonts w:ascii="Times New Roman" w:hAnsi="Times New Roman" w:cs="Times New Roman"/>
          <w:sz w:val="24"/>
          <w:szCs w:val="24"/>
        </w:rPr>
      </w:pPr>
      <w:r w:rsidRPr="0053744C">
        <w:rPr>
          <w:rFonts w:ascii="Times New Roman" w:hAnsi="Times New Roman" w:cs="Times New Roman"/>
          <w:sz w:val="24"/>
          <w:szCs w:val="24"/>
        </w:rPr>
        <w:lastRenderedPageBreak/>
        <w:t>Single Line Comment:</w:t>
      </w:r>
    </w:p>
    <w:p w14:paraId="62702B9A" w14:textId="245FA32C" w:rsidR="00AA5F33" w:rsidRPr="0056169E" w:rsidRDefault="003300BC" w:rsidP="004D39D5">
      <w:pPr>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                             </w:t>
      </w:r>
      <w:r w:rsidR="00AA5F33" w:rsidRPr="0056169E">
        <w:rPr>
          <w:rFonts w:ascii="Times New Roman" w:hAnsi="Times New Roman" w:cs="Times New Roman"/>
          <w:sz w:val="24"/>
          <w:szCs w:val="24"/>
        </w:rPr>
        <w:t>#print</w:t>
      </w:r>
      <w:r w:rsidR="00352E28" w:rsidRPr="0056169E">
        <w:rPr>
          <w:rFonts w:ascii="Times New Roman" w:hAnsi="Times New Roman" w:cs="Times New Roman"/>
          <w:sz w:val="24"/>
          <w:szCs w:val="24"/>
        </w:rPr>
        <w:t xml:space="preserve"> </w:t>
      </w:r>
      <w:r w:rsidR="00AA5F33" w:rsidRPr="0056169E">
        <w:rPr>
          <w:rFonts w:ascii="Times New Roman" w:hAnsi="Times New Roman" w:cs="Times New Roman"/>
          <w:sz w:val="24"/>
          <w:szCs w:val="24"/>
        </w:rPr>
        <w:t>(“hello world”)</w:t>
      </w:r>
    </w:p>
    <w:p w14:paraId="289671D8" w14:textId="5A2A3441" w:rsidR="003300BC" w:rsidRPr="0053744C" w:rsidRDefault="00AA5F33">
      <w:pPr>
        <w:pStyle w:val="ListParagraph"/>
        <w:numPr>
          <w:ilvl w:val="0"/>
          <w:numId w:val="71"/>
        </w:numPr>
        <w:spacing w:line="360" w:lineRule="auto"/>
        <w:rPr>
          <w:rFonts w:ascii="Times New Roman" w:hAnsi="Times New Roman" w:cs="Times New Roman"/>
          <w:sz w:val="24"/>
          <w:szCs w:val="24"/>
        </w:rPr>
      </w:pPr>
      <w:r w:rsidRPr="0053744C">
        <w:rPr>
          <w:rFonts w:ascii="Times New Roman" w:hAnsi="Times New Roman" w:cs="Times New Roman"/>
          <w:sz w:val="24"/>
          <w:szCs w:val="24"/>
        </w:rPr>
        <w:t>Multiline comments:</w:t>
      </w:r>
    </w:p>
    <w:p w14:paraId="4DEB4915" w14:textId="6B0342F3" w:rsidR="00AA5F33" w:rsidRPr="0056169E" w:rsidRDefault="003300BC"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                                     </w:t>
      </w:r>
      <w:r w:rsidR="00AA5F33" w:rsidRPr="0056169E">
        <w:rPr>
          <w:rFonts w:ascii="Times New Roman" w:hAnsi="Times New Roman" w:cs="Times New Roman"/>
          <w:sz w:val="24"/>
          <w:szCs w:val="24"/>
        </w:rPr>
        <w:t>#</w:t>
      </w:r>
      <w:r w:rsidR="00352E28" w:rsidRPr="0056169E">
        <w:rPr>
          <w:rFonts w:ascii="Times New Roman" w:hAnsi="Times New Roman" w:cs="Times New Roman"/>
          <w:sz w:val="24"/>
          <w:szCs w:val="24"/>
        </w:rPr>
        <w:t xml:space="preserve">This </w:t>
      </w:r>
      <w:r w:rsidR="00AA5F33" w:rsidRPr="0056169E">
        <w:rPr>
          <w:rFonts w:ascii="Times New Roman" w:hAnsi="Times New Roman" w:cs="Times New Roman"/>
          <w:sz w:val="24"/>
          <w:szCs w:val="24"/>
        </w:rPr>
        <w:t>is comment</w:t>
      </w:r>
    </w:p>
    <w:p w14:paraId="1A7D50CE" w14:textId="7B25F9CE" w:rsidR="00AA5F33" w:rsidRPr="0056169E" w:rsidRDefault="003300BC"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                                     </w:t>
      </w:r>
      <w:r w:rsidR="00AA5F33" w:rsidRPr="0056169E">
        <w:rPr>
          <w:rFonts w:ascii="Times New Roman" w:hAnsi="Times New Roman" w:cs="Times New Roman"/>
          <w:sz w:val="24"/>
          <w:szCs w:val="24"/>
        </w:rPr>
        <w:t>#written in</w:t>
      </w:r>
    </w:p>
    <w:p w14:paraId="3C2B5709" w14:textId="15E3F625" w:rsidR="00AA5F33" w:rsidRPr="0056169E" w:rsidRDefault="003300BC"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                                    </w:t>
      </w:r>
      <w:r w:rsidR="00AA5F33" w:rsidRPr="0056169E">
        <w:rPr>
          <w:rFonts w:ascii="Times New Roman" w:hAnsi="Times New Roman" w:cs="Times New Roman"/>
          <w:sz w:val="24"/>
          <w:szCs w:val="24"/>
        </w:rPr>
        <w:t>#</w:t>
      </w:r>
      <w:r w:rsidR="00352E28" w:rsidRPr="0056169E">
        <w:rPr>
          <w:rFonts w:ascii="Times New Roman" w:hAnsi="Times New Roman" w:cs="Times New Roman"/>
          <w:sz w:val="24"/>
          <w:szCs w:val="24"/>
        </w:rPr>
        <w:t xml:space="preserve">More </w:t>
      </w:r>
      <w:r w:rsidR="00AA5F33" w:rsidRPr="0056169E">
        <w:rPr>
          <w:rFonts w:ascii="Times New Roman" w:hAnsi="Times New Roman" w:cs="Times New Roman"/>
          <w:sz w:val="24"/>
          <w:szCs w:val="24"/>
        </w:rPr>
        <w:t>than just one lin</w:t>
      </w:r>
      <w:r w:rsidRPr="0056169E">
        <w:rPr>
          <w:rFonts w:ascii="Times New Roman" w:hAnsi="Times New Roman" w:cs="Times New Roman"/>
          <w:sz w:val="24"/>
          <w:szCs w:val="24"/>
        </w:rPr>
        <w:t>e</w:t>
      </w:r>
    </w:p>
    <w:p w14:paraId="254D0B14" w14:textId="77777777" w:rsidR="00352E28" w:rsidRPr="0056169E" w:rsidRDefault="00352E28" w:rsidP="004D39D5">
      <w:pPr>
        <w:spacing w:line="360" w:lineRule="auto"/>
        <w:ind w:left="-432"/>
        <w:rPr>
          <w:rFonts w:ascii="Times New Roman" w:hAnsi="Times New Roman" w:cs="Times New Roman"/>
          <w:sz w:val="24"/>
          <w:szCs w:val="24"/>
        </w:rPr>
      </w:pPr>
    </w:p>
    <w:p w14:paraId="59C4433F" w14:textId="609C3F77" w:rsidR="00AA5F33" w:rsidRPr="0056169E" w:rsidRDefault="00AA5F33" w:rsidP="004D39D5">
      <w:pPr>
        <w:spacing w:line="360" w:lineRule="auto"/>
        <w:ind w:left="-432"/>
        <w:jc w:val="center"/>
        <w:rPr>
          <w:rFonts w:ascii="Times New Roman" w:hAnsi="Times New Roman" w:cs="Times New Roman"/>
          <w:sz w:val="24"/>
          <w:szCs w:val="24"/>
        </w:rPr>
      </w:pPr>
      <w:r w:rsidRPr="0056169E">
        <w:rPr>
          <w:rFonts w:ascii="Times New Roman" w:hAnsi="Times New Roman" w:cs="Times New Roman"/>
          <w:sz w:val="24"/>
          <w:szCs w:val="24"/>
        </w:rPr>
        <w:t>Or</w:t>
      </w:r>
    </w:p>
    <w:p w14:paraId="646AF17A" w14:textId="77777777" w:rsidR="00352E28" w:rsidRPr="0056169E" w:rsidRDefault="00352E28" w:rsidP="004D39D5">
      <w:pPr>
        <w:spacing w:line="360" w:lineRule="auto"/>
        <w:ind w:left="-432"/>
        <w:rPr>
          <w:rFonts w:ascii="Times New Roman" w:hAnsi="Times New Roman" w:cs="Times New Roman"/>
          <w:sz w:val="24"/>
          <w:szCs w:val="24"/>
        </w:rPr>
      </w:pPr>
    </w:p>
    <w:p w14:paraId="69D016AE" w14:textId="55953839" w:rsidR="00AA5F33" w:rsidRPr="0056169E" w:rsidRDefault="00AA5F33"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this is a comment in more than one lines “””</w:t>
      </w:r>
    </w:p>
    <w:p w14:paraId="3A7A9339" w14:textId="77777777" w:rsidR="0094203D" w:rsidRPr="0056169E" w:rsidRDefault="0094203D" w:rsidP="004D39D5">
      <w:pPr>
        <w:spacing w:line="360" w:lineRule="auto"/>
        <w:ind w:left="-432"/>
        <w:rPr>
          <w:rFonts w:ascii="Times New Roman" w:hAnsi="Times New Roman" w:cs="Times New Roman"/>
          <w:color w:val="ED0000"/>
          <w:sz w:val="24"/>
          <w:szCs w:val="24"/>
        </w:rPr>
      </w:pPr>
      <w:r w:rsidRPr="0056169E">
        <w:rPr>
          <w:rFonts w:ascii="Times New Roman" w:hAnsi="Times New Roman" w:cs="Times New Roman"/>
          <w:color w:val="ED0000"/>
          <w:sz w:val="24"/>
          <w:szCs w:val="24"/>
        </w:rPr>
        <w:t xml:space="preserve">        </w:t>
      </w:r>
    </w:p>
    <w:p w14:paraId="57B7588E" w14:textId="77777777" w:rsidR="0040408F" w:rsidRPr="0056169E" w:rsidRDefault="0094203D" w:rsidP="004D39D5">
      <w:pPr>
        <w:spacing w:line="360" w:lineRule="auto"/>
        <w:ind w:left="-432"/>
        <w:jc w:val="center"/>
        <w:rPr>
          <w:rFonts w:ascii="Times New Roman" w:hAnsi="Times New Roman" w:cs="Times New Roman"/>
          <w:color w:val="ED0000"/>
          <w:sz w:val="24"/>
          <w:szCs w:val="24"/>
        </w:rPr>
      </w:pPr>
      <w:r w:rsidRPr="0056169E">
        <w:rPr>
          <w:rFonts w:ascii="Times New Roman" w:hAnsi="Times New Roman" w:cs="Times New Roman"/>
          <w:b/>
          <w:bCs/>
          <w:sz w:val="24"/>
          <w:szCs w:val="24"/>
          <w:u w:val="single"/>
        </w:rPr>
        <w:t>Types of variables</w:t>
      </w:r>
      <w:r w:rsidRPr="0056169E">
        <w:rPr>
          <w:rFonts w:ascii="Times New Roman" w:hAnsi="Times New Roman" w:cs="Times New Roman"/>
          <w:color w:val="ED0000"/>
          <w:sz w:val="24"/>
          <w:szCs w:val="24"/>
        </w:rPr>
        <w:t>:</w:t>
      </w:r>
    </w:p>
    <w:p w14:paraId="7566AC1C" w14:textId="44BD7279" w:rsidR="0094203D" w:rsidRPr="0053744C" w:rsidRDefault="0040408F" w:rsidP="004D39D5">
      <w:pPr>
        <w:spacing w:line="360" w:lineRule="auto"/>
        <w:ind w:left="-432"/>
        <w:rPr>
          <w:rFonts w:ascii="Times New Roman" w:hAnsi="Times New Roman" w:cs="Times New Roman"/>
          <w:b/>
          <w:bCs/>
          <w:color w:val="ED0000"/>
          <w:sz w:val="28"/>
        </w:rPr>
      </w:pPr>
      <w:r w:rsidRPr="0053744C">
        <w:rPr>
          <w:rFonts w:ascii="Times New Roman" w:hAnsi="Times New Roman" w:cs="Times New Roman"/>
          <w:b/>
          <w:bCs/>
          <w:sz w:val="28"/>
        </w:rPr>
        <w:t>1.</w:t>
      </w:r>
      <w:r w:rsidR="0094203D" w:rsidRPr="0053744C">
        <w:rPr>
          <w:rFonts w:ascii="Times New Roman" w:hAnsi="Times New Roman" w:cs="Times New Roman"/>
          <w:b/>
          <w:bCs/>
          <w:sz w:val="28"/>
        </w:rPr>
        <w:t>Camel case</w:t>
      </w:r>
      <w:r w:rsidR="0053744C" w:rsidRPr="0053744C">
        <w:rPr>
          <w:rFonts w:ascii="Times New Roman" w:hAnsi="Times New Roman" w:cs="Times New Roman"/>
          <w:b/>
          <w:bCs/>
          <w:sz w:val="28"/>
        </w:rPr>
        <w:t>:</w:t>
      </w:r>
    </w:p>
    <w:p w14:paraId="102F664E" w14:textId="20795900" w:rsidR="0094203D" w:rsidRPr="0056169E" w:rsidRDefault="0094203D" w:rsidP="004D39D5">
      <w:pPr>
        <w:spacing w:line="360" w:lineRule="auto"/>
        <w:ind w:left="-432"/>
        <w:rPr>
          <w:rFonts w:ascii="Times New Roman" w:hAnsi="Times New Roman" w:cs="Times New Roman"/>
          <w:color w:val="ED0000"/>
          <w:sz w:val="24"/>
          <w:szCs w:val="24"/>
        </w:rPr>
      </w:pPr>
      <w:r w:rsidRPr="0056169E">
        <w:rPr>
          <w:rFonts w:ascii="Times New Roman" w:hAnsi="Times New Roman" w:cs="Times New Roman"/>
          <w:sz w:val="24"/>
          <w:szCs w:val="24"/>
        </w:rPr>
        <w:t>Here each word except first word starts with capital letter</w:t>
      </w:r>
      <w:r w:rsidRPr="0056169E">
        <w:rPr>
          <w:rFonts w:ascii="Times New Roman" w:hAnsi="Times New Roman" w:cs="Times New Roman"/>
          <w:color w:val="ED0000"/>
          <w:sz w:val="24"/>
          <w:szCs w:val="24"/>
        </w:rPr>
        <w:t>.</w:t>
      </w:r>
    </w:p>
    <w:p w14:paraId="245C0DBF" w14:textId="4959A612" w:rsidR="0094203D" w:rsidRPr="0056169E" w:rsidRDefault="0094203D" w:rsidP="004D39D5">
      <w:pPr>
        <w:spacing w:line="360" w:lineRule="auto"/>
        <w:ind w:left="-432"/>
        <w:rPr>
          <w:rFonts w:ascii="Times New Roman" w:hAnsi="Times New Roman" w:cs="Times New Roman"/>
          <w:color w:val="ED0000"/>
          <w:sz w:val="24"/>
          <w:szCs w:val="24"/>
        </w:rPr>
      </w:pPr>
      <w:proofErr w:type="spellStart"/>
      <w:r w:rsidRPr="0056169E">
        <w:rPr>
          <w:rFonts w:ascii="Times New Roman" w:hAnsi="Times New Roman" w:cs="Times New Roman"/>
          <w:sz w:val="24"/>
          <w:szCs w:val="24"/>
        </w:rPr>
        <w:t>myVariableName</w:t>
      </w:r>
      <w:proofErr w:type="spellEnd"/>
    </w:p>
    <w:p w14:paraId="4B14B44C" w14:textId="38AB3498" w:rsidR="0094203D" w:rsidRPr="0053744C" w:rsidRDefault="0040408F" w:rsidP="004D39D5">
      <w:pPr>
        <w:spacing w:line="360" w:lineRule="auto"/>
        <w:ind w:left="-432"/>
        <w:rPr>
          <w:rFonts w:ascii="Times New Roman" w:hAnsi="Times New Roman" w:cs="Times New Roman"/>
          <w:b/>
          <w:bCs/>
          <w:sz w:val="28"/>
        </w:rPr>
      </w:pPr>
      <w:r w:rsidRPr="0053744C">
        <w:rPr>
          <w:rFonts w:ascii="Times New Roman" w:hAnsi="Times New Roman" w:cs="Times New Roman"/>
          <w:b/>
          <w:bCs/>
          <w:sz w:val="28"/>
        </w:rPr>
        <w:t>2.</w:t>
      </w:r>
      <w:r w:rsidR="0094203D" w:rsidRPr="0053744C">
        <w:rPr>
          <w:rFonts w:ascii="Times New Roman" w:hAnsi="Times New Roman" w:cs="Times New Roman"/>
          <w:b/>
          <w:bCs/>
          <w:sz w:val="28"/>
        </w:rPr>
        <w:t>Pascal case:</w:t>
      </w:r>
    </w:p>
    <w:p w14:paraId="2A9BA60A" w14:textId="0F44EB8A" w:rsidR="0094203D" w:rsidRPr="0056169E" w:rsidRDefault="0094203D"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Each word starts with a capital letter</w:t>
      </w:r>
    </w:p>
    <w:p w14:paraId="4DE84664" w14:textId="4F653D74" w:rsidR="0094203D" w:rsidRPr="0056169E" w:rsidRDefault="0094203D" w:rsidP="004D39D5">
      <w:pPr>
        <w:spacing w:line="360" w:lineRule="auto"/>
        <w:ind w:left="-432"/>
        <w:rPr>
          <w:rFonts w:ascii="Times New Roman" w:hAnsi="Times New Roman" w:cs="Times New Roman"/>
          <w:sz w:val="24"/>
          <w:szCs w:val="24"/>
        </w:rPr>
      </w:pPr>
      <w:proofErr w:type="spellStart"/>
      <w:r w:rsidRPr="0056169E">
        <w:rPr>
          <w:rFonts w:ascii="Times New Roman" w:hAnsi="Times New Roman" w:cs="Times New Roman"/>
          <w:sz w:val="24"/>
          <w:szCs w:val="24"/>
        </w:rPr>
        <w:t>MyVariableName</w:t>
      </w:r>
      <w:proofErr w:type="spellEnd"/>
    </w:p>
    <w:p w14:paraId="3093AED9" w14:textId="6CB4304A" w:rsidR="0094203D" w:rsidRPr="0053744C" w:rsidRDefault="0040408F" w:rsidP="004D39D5">
      <w:pPr>
        <w:spacing w:line="360" w:lineRule="auto"/>
        <w:ind w:left="-432"/>
        <w:rPr>
          <w:rFonts w:ascii="Times New Roman" w:hAnsi="Times New Roman" w:cs="Times New Roman"/>
          <w:b/>
          <w:bCs/>
          <w:sz w:val="28"/>
        </w:rPr>
      </w:pPr>
      <w:r w:rsidRPr="0053744C">
        <w:rPr>
          <w:rFonts w:ascii="Times New Roman" w:hAnsi="Times New Roman" w:cs="Times New Roman"/>
          <w:b/>
          <w:bCs/>
          <w:sz w:val="28"/>
        </w:rPr>
        <w:t>3.</w:t>
      </w:r>
      <w:r w:rsidR="0094203D" w:rsidRPr="0053744C">
        <w:rPr>
          <w:rFonts w:ascii="Times New Roman" w:hAnsi="Times New Roman" w:cs="Times New Roman"/>
          <w:b/>
          <w:bCs/>
          <w:sz w:val="28"/>
        </w:rPr>
        <w:t xml:space="preserve">Snake case: </w:t>
      </w:r>
    </w:p>
    <w:p w14:paraId="0F229084" w14:textId="7BB4603B" w:rsidR="0094203D" w:rsidRPr="0056169E" w:rsidRDefault="0053744C" w:rsidP="004D39D5">
      <w:pPr>
        <w:spacing w:line="360" w:lineRule="auto"/>
        <w:ind w:left="-432"/>
        <w:rPr>
          <w:rFonts w:ascii="Times New Roman" w:hAnsi="Times New Roman" w:cs="Times New Roman"/>
          <w:sz w:val="24"/>
          <w:szCs w:val="24"/>
        </w:rPr>
      </w:pPr>
      <w:r>
        <w:rPr>
          <w:rFonts w:ascii="Times New Roman" w:hAnsi="Times New Roman" w:cs="Times New Roman"/>
          <w:sz w:val="24"/>
          <w:szCs w:val="24"/>
        </w:rPr>
        <w:t>H</w:t>
      </w:r>
      <w:r w:rsidR="0094203D" w:rsidRPr="0056169E">
        <w:rPr>
          <w:rFonts w:ascii="Times New Roman" w:hAnsi="Times New Roman" w:cs="Times New Roman"/>
          <w:sz w:val="24"/>
          <w:szCs w:val="24"/>
        </w:rPr>
        <w:t>ere each word is separated by an underscore</w:t>
      </w:r>
    </w:p>
    <w:p w14:paraId="289441C5" w14:textId="7117B911" w:rsidR="00352E28" w:rsidRPr="0056169E" w:rsidRDefault="0094203D" w:rsidP="004D39D5">
      <w:pPr>
        <w:spacing w:line="360" w:lineRule="auto"/>
        <w:ind w:left="-432"/>
        <w:rPr>
          <w:rFonts w:ascii="Times New Roman" w:hAnsi="Times New Roman" w:cs="Times New Roman"/>
          <w:color w:val="ED0000"/>
          <w:sz w:val="24"/>
          <w:szCs w:val="24"/>
        </w:rPr>
      </w:pPr>
      <w:proofErr w:type="spellStart"/>
      <w:r w:rsidRPr="0056169E">
        <w:rPr>
          <w:rFonts w:ascii="Times New Roman" w:hAnsi="Times New Roman" w:cs="Times New Roman"/>
          <w:sz w:val="24"/>
          <w:szCs w:val="24"/>
        </w:rPr>
        <w:t>my_varaible_name</w:t>
      </w:r>
      <w:proofErr w:type="spellEnd"/>
      <w:r w:rsidRPr="0056169E">
        <w:rPr>
          <w:rFonts w:ascii="Times New Roman" w:hAnsi="Times New Roman" w:cs="Times New Roman"/>
          <w:sz w:val="24"/>
          <w:szCs w:val="24"/>
        </w:rPr>
        <w:t>.</w:t>
      </w:r>
      <w:r w:rsidRPr="0056169E">
        <w:rPr>
          <w:rFonts w:ascii="Times New Roman" w:hAnsi="Times New Roman" w:cs="Times New Roman"/>
          <w:color w:val="ED0000"/>
          <w:sz w:val="24"/>
          <w:szCs w:val="24"/>
        </w:rPr>
        <w:t xml:space="preserve">                       </w:t>
      </w:r>
    </w:p>
    <w:p w14:paraId="591207F0" w14:textId="77777777" w:rsidR="0094203D" w:rsidRPr="0056169E" w:rsidRDefault="0094203D" w:rsidP="004D39D5">
      <w:pPr>
        <w:spacing w:line="360" w:lineRule="auto"/>
        <w:ind w:left="-432"/>
        <w:jc w:val="center"/>
        <w:rPr>
          <w:rFonts w:ascii="Times New Roman" w:hAnsi="Times New Roman" w:cs="Times New Roman"/>
          <w:color w:val="ED0000"/>
          <w:sz w:val="24"/>
          <w:szCs w:val="24"/>
        </w:rPr>
      </w:pPr>
    </w:p>
    <w:p w14:paraId="70545426" w14:textId="17AED0FD" w:rsidR="006523AD" w:rsidRPr="0056169E" w:rsidRDefault="008E0FA5" w:rsidP="004D39D5">
      <w:pPr>
        <w:spacing w:line="360" w:lineRule="auto"/>
        <w:jc w:val="center"/>
        <w:rPr>
          <w:rFonts w:ascii="Times New Roman" w:hAnsi="Times New Roman" w:cs="Times New Roman"/>
          <w:b/>
          <w:bCs/>
          <w:sz w:val="24"/>
          <w:szCs w:val="24"/>
          <w:u w:val="single"/>
        </w:rPr>
      </w:pPr>
      <w:r w:rsidRPr="0056169E">
        <w:rPr>
          <w:rFonts w:ascii="Times New Roman" w:hAnsi="Times New Roman" w:cs="Times New Roman"/>
          <w:b/>
          <w:bCs/>
          <w:sz w:val="24"/>
          <w:szCs w:val="24"/>
          <w:u w:val="single"/>
        </w:rPr>
        <w:t>Variables: [C, python</w:t>
      </w:r>
      <w:r w:rsidR="00925FED" w:rsidRPr="0056169E">
        <w:rPr>
          <w:rFonts w:ascii="Times New Roman" w:hAnsi="Times New Roman" w:cs="Times New Roman"/>
          <w:b/>
          <w:bCs/>
          <w:sz w:val="24"/>
          <w:szCs w:val="24"/>
          <w:u w:val="single"/>
        </w:rPr>
        <w:t>]</w:t>
      </w:r>
    </w:p>
    <w:p w14:paraId="0357B646" w14:textId="77777777" w:rsidR="00F170E9" w:rsidRPr="0056169E" w:rsidRDefault="00F170E9" w:rsidP="004D39D5">
      <w:pPr>
        <w:spacing w:line="360" w:lineRule="auto"/>
        <w:ind w:left="-432"/>
        <w:jc w:val="center"/>
        <w:rPr>
          <w:rFonts w:ascii="Times New Roman" w:hAnsi="Times New Roman" w:cs="Times New Roman"/>
          <w:b/>
          <w:bCs/>
          <w:sz w:val="24"/>
          <w:szCs w:val="24"/>
          <w:u w:val="single"/>
        </w:rPr>
      </w:pPr>
    </w:p>
    <w:p w14:paraId="17950ADB" w14:textId="0764DDEE" w:rsidR="000C0677" w:rsidRPr="0056169E" w:rsidRDefault="00766CFE" w:rsidP="004D39D5">
      <w:pPr>
        <w:pStyle w:val="ListParagraph"/>
        <w:numPr>
          <w:ilvl w:val="0"/>
          <w:numId w:val="9"/>
        </w:numPr>
        <w:spacing w:line="360" w:lineRule="auto"/>
        <w:ind w:left="-72"/>
        <w:rPr>
          <w:rFonts w:ascii="Times New Roman" w:hAnsi="Times New Roman" w:cs="Times New Roman"/>
          <w:sz w:val="24"/>
          <w:szCs w:val="24"/>
        </w:rPr>
      </w:pPr>
      <w:r w:rsidRPr="0056169E">
        <w:rPr>
          <w:rFonts w:ascii="Times New Roman" w:hAnsi="Times New Roman" w:cs="Times New Roman"/>
          <w:sz w:val="24"/>
          <w:szCs w:val="24"/>
        </w:rPr>
        <w:t xml:space="preserve">A variable is a name of memory </w:t>
      </w:r>
      <w:r w:rsidR="00263B90" w:rsidRPr="0056169E">
        <w:rPr>
          <w:rFonts w:ascii="Times New Roman" w:hAnsi="Times New Roman" w:cs="Times New Roman"/>
          <w:sz w:val="24"/>
          <w:szCs w:val="24"/>
        </w:rPr>
        <w:t>location. It</w:t>
      </w:r>
      <w:r w:rsidRPr="0056169E">
        <w:rPr>
          <w:rFonts w:ascii="Times New Roman" w:hAnsi="Times New Roman" w:cs="Times New Roman"/>
          <w:sz w:val="24"/>
          <w:szCs w:val="24"/>
        </w:rPr>
        <w:t xml:space="preserve"> </w:t>
      </w:r>
      <w:r w:rsidR="000C0677" w:rsidRPr="0056169E">
        <w:rPr>
          <w:rFonts w:ascii="Times New Roman" w:hAnsi="Times New Roman" w:cs="Times New Roman"/>
          <w:sz w:val="24"/>
          <w:szCs w:val="24"/>
        </w:rPr>
        <w:t>i</w:t>
      </w:r>
      <w:r w:rsidRPr="0056169E">
        <w:rPr>
          <w:rFonts w:ascii="Times New Roman" w:hAnsi="Times New Roman" w:cs="Times New Roman"/>
          <w:sz w:val="24"/>
          <w:szCs w:val="24"/>
        </w:rPr>
        <w:t>s used for store the data</w:t>
      </w:r>
      <w:r w:rsidR="000C0677" w:rsidRPr="0056169E">
        <w:rPr>
          <w:rFonts w:ascii="Times New Roman" w:hAnsi="Times New Roman" w:cs="Times New Roman"/>
          <w:sz w:val="24"/>
          <w:szCs w:val="24"/>
        </w:rPr>
        <w:t>.</w:t>
      </w:r>
    </w:p>
    <w:p w14:paraId="739CDD7A" w14:textId="4BCE2443" w:rsidR="006523AD" w:rsidRPr="0056169E" w:rsidRDefault="00766CFE" w:rsidP="004D39D5">
      <w:pPr>
        <w:pStyle w:val="ListParagraph"/>
        <w:numPr>
          <w:ilvl w:val="0"/>
          <w:numId w:val="9"/>
        </w:numPr>
        <w:spacing w:line="360" w:lineRule="auto"/>
        <w:ind w:left="-72"/>
        <w:rPr>
          <w:rFonts w:ascii="Times New Roman" w:hAnsi="Times New Roman" w:cs="Times New Roman"/>
          <w:sz w:val="24"/>
          <w:szCs w:val="24"/>
        </w:rPr>
      </w:pPr>
      <w:r w:rsidRPr="0056169E">
        <w:rPr>
          <w:rFonts w:ascii="Times New Roman" w:hAnsi="Times New Roman" w:cs="Times New Roman"/>
          <w:sz w:val="24"/>
          <w:szCs w:val="24"/>
        </w:rPr>
        <w:t xml:space="preserve">variables are changeable we can change the value of the variable during the </w:t>
      </w:r>
      <w:r w:rsidR="0071098A" w:rsidRPr="0056169E">
        <w:rPr>
          <w:rFonts w:ascii="Times New Roman" w:hAnsi="Times New Roman" w:cs="Times New Roman"/>
          <w:sz w:val="24"/>
          <w:szCs w:val="24"/>
        </w:rPr>
        <w:t>execution</w:t>
      </w:r>
      <w:r w:rsidRPr="0056169E">
        <w:rPr>
          <w:rFonts w:ascii="Times New Roman" w:hAnsi="Times New Roman" w:cs="Times New Roman"/>
          <w:sz w:val="24"/>
          <w:szCs w:val="24"/>
        </w:rPr>
        <w:t xml:space="preserve"> of the program.</w:t>
      </w:r>
    </w:p>
    <w:p w14:paraId="04DD5F33" w14:textId="065397A1" w:rsidR="006523AD" w:rsidRPr="0056169E" w:rsidRDefault="006523AD" w:rsidP="004D39D5">
      <w:pPr>
        <w:pStyle w:val="ListParagraph"/>
        <w:numPr>
          <w:ilvl w:val="0"/>
          <w:numId w:val="9"/>
        </w:numPr>
        <w:spacing w:line="360" w:lineRule="auto"/>
        <w:ind w:left="-72"/>
        <w:rPr>
          <w:rFonts w:ascii="Times New Roman" w:hAnsi="Times New Roman" w:cs="Times New Roman"/>
          <w:sz w:val="24"/>
          <w:szCs w:val="24"/>
        </w:rPr>
      </w:pPr>
      <w:r w:rsidRPr="0056169E">
        <w:rPr>
          <w:rFonts w:ascii="Times New Roman" w:hAnsi="Times New Roman" w:cs="Times New Roman"/>
          <w:sz w:val="24"/>
          <w:szCs w:val="24"/>
        </w:rPr>
        <w:t>Variables must be declared before using them in program</w:t>
      </w:r>
      <w:r w:rsidR="000C0677" w:rsidRPr="0056169E">
        <w:rPr>
          <w:rFonts w:ascii="Times New Roman" w:hAnsi="Times New Roman" w:cs="Times New Roman"/>
          <w:sz w:val="24"/>
          <w:szCs w:val="24"/>
        </w:rPr>
        <w:t>.</w:t>
      </w:r>
    </w:p>
    <w:p w14:paraId="0052CF54" w14:textId="3C088EE1" w:rsidR="006523AD" w:rsidRPr="0056169E" w:rsidRDefault="006523AD" w:rsidP="004D39D5">
      <w:pPr>
        <w:pStyle w:val="ListParagraph"/>
        <w:numPr>
          <w:ilvl w:val="0"/>
          <w:numId w:val="9"/>
        </w:numPr>
        <w:spacing w:line="360" w:lineRule="auto"/>
        <w:ind w:left="-72"/>
        <w:rPr>
          <w:rFonts w:ascii="Times New Roman" w:hAnsi="Times New Roman" w:cs="Times New Roman"/>
          <w:sz w:val="24"/>
          <w:szCs w:val="24"/>
        </w:rPr>
      </w:pPr>
      <w:r w:rsidRPr="0056169E">
        <w:rPr>
          <w:rFonts w:ascii="Times New Roman" w:hAnsi="Times New Roman" w:cs="Times New Roman"/>
          <w:sz w:val="24"/>
          <w:szCs w:val="24"/>
        </w:rPr>
        <w:t>If we don’t declare variables then we get error.</w:t>
      </w:r>
    </w:p>
    <w:p w14:paraId="1D3E25CA" w14:textId="77777777" w:rsidR="0053744C" w:rsidRDefault="0053744C" w:rsidP="0053744C">
      <w:pPr>
        <w:spacing w:line="360" w:lineRule="auto"/>
        <w:rPr>
          <w:rFonts w:ascii="Times New Roman" w:hAnsi="Times New Roman" w:cs="Times New Roman"/>
          <w:b/>
          <w:bCs/>
          <w:sz w:val="24"/>
          <w:szCs w:val="24"/>
          <w:u w:val="single"/>
        </w:rPr>
      </w:pPr>
    </w:p>
    <w:p w14:paraId="63D1A149" w14:textId="77777777" w:rsidR="0053744C" w:rsidRDefault="000C0677" w:rsidP="0053744C">
      <w:pPr>
        <w:spacing w:line="360" w:lineRule="auto"/>
        <w:jc w:val="center"/>
        <w:rPr>
          <w:rFonts w:ascii="Times New Roman" w:hAnsi="Times New Roman" w:cs="Times New Roman"/>
          <w:b/>
          <w:bCs/>
          <w:sz w:val="24"/>
          <w:szCs w:val="24"/>
          <w:u w:val="single"/>
        </w:rPr>
      </w:pPr>
      <w:r w:rsidRPr="0056169E">
        <w:rPr>
          <w:rFonts w:ascii="Times New Roman" w:hAnsi="Times New Roman" w:cs="Times New Roman"/>
          <w:b/>
          <w:bCs/>
          <w:sz w:val="24"/>
          <w:szCs w:val="24"/>
          <w:u w:val="single"/>
        </w:rPr>
        <w:lastRenderedPageBreak/>
        <w:t>Rules:</w:t>
      </w:r>
    </w:p>
    <w:p w14:paraId="46C4BC82" w14:textId="3B5F1553" w:rsidR="006523AD" w:rsidRPr="00FE270E" w:rsidRDefault="006523AD">
      <w:pPr>
        <w:pStyle w:val="ListParagraph"/>
        <w:numPr>
          <w:ilvl w:val="0"/>
          <w:numId w:val="73"/>
        </w:numPr>
        <w:spacing w:line="360" w:lineRule="auto"/>
        <w:rPr>
          <w:rFonts w:ascii="Times New Roman" w:hAnsi="Times New Roman" w:cs="Times New Roman"/>
          <w:b/>
          <w:bCs/>
          <w:sz w:val="24"/>
          <w:szCs w:val="24"/>
          <w:u w:val="single"/>
        </w:rPr>
      </w:pPr>
      <w:r w:rsidRPr="00FE270E">
        <w:rPr>
          <w:rFonts w:ascii="Times New Roman" w:hAnsi="Times New Roman" w:cs="Times New Roman"/>
          <w:sz w:val="24"/>
          <w:szCs w:val="24"/>
        </w:rPr>
        <w:t xml:space="preserve">Variables must start with </w:t>
      </w:r>
      <w:r w:rsidR="00766CFE" w:rsidRPr="00FE270E">
        <w:rPr>
          <w:rFonts w:ascii="Times New Roman" w:hAnsi="Times New Roman" w:cs="Times New Roman"/>
          <w:sz w:val="24"/>
          <w:szCs w:val="24"/>
        </w:rPr>
        <w:t>letters</w:t>
      </w:r>
      <w:r w:rsidRPr="00FE270E">
        <w:rPr>
          <w:rFonts w:ascii="Times New Roman" w:hAnsi="Times New Roman" w:cs="Times New Roman"/>
          <w:sz w:val="24"/>
          <w:szCs w:val="24"/>
        </w:rPr>
        <w:t xml:space="preserve"> or underscore</w:t>
      </w:r>
      <w:r w:rsidR="00FE270E" w:rsidRPr="00FE270E">
        <w:rPr>
          <w:rFonts w:ascii="Times New Roman" w:hAnsi="Times New Roman" w:cs="Times New Roman"/>
          <w:sz w:val="24"/>
          <w:szCs w:val="24"/>
        </w:rPr>
        <w:t>.</w:t>
      </w:r>
    </w:p>
    <w:p w14:paraId="59303008" w14:textId="7059AD6D" w:rsidR="006523AD" w:rsidRPr="0056169E" w:rsidRDefault="006523AD">
      <w:pPr>
        <w:pStyle w:val="ListParagraph"/>
        <w:numPr>
          <w:ilvl w:val="0"/>
          <w:numId w:val="73"/>
        </w:numPr>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Noo special symbols are used for </w:t>
      </w:r>
      <w:r w:rsidR="00766CFE" w:rsidRPr="0056169E">
        <w:rPr>
          <w:rFonts w:ascii="Times New Roman" w:hAnsi="Times New Roman" w:cs="Times New Roman"/>
          <w:sz w:val="24"/>
          <w:szCs w:val="24"/>
        </w:rPr>
        <w:t>declaring</w:t>
      </w:r>
      <w:r w:rsidRPr="0056169E">
        <w:rPr>
          <w:rFonts w:ascii="Times New Roman" w:hAnsi="Times New Roman" w:cs="Times New Roman"/>
          <w:sz w:val="24"/>
          <w:szCs w:val="24"/>
        </w:rPr>
        <w:t xml:space="preserve"> variables except underscore</w:t>
      </w:r>
      <w:r w:rsidR="00FE270E">
        <w:rPr>
          <w:rFonts w:ascii="Times New Roman" w:hAnsi="Times New Roman" w:cs="Times New Roman"/>
          <w:sz w:val="24"/>
          <w:szCs w:val="24"/>
        </w:rPr>
        <w:t>.</w:t>
      </w:r>
    </w:p>
    <w:p w14:paraId="121C05D0" w14:textId="66F97117" w:rsidR="006523AD" w:rsidRPr="0056169E" w:rsidRDefault="006523AD">
      <w:pPr>
        <w:pStyle w:val="ListParagraph"/>
        <w:numPr>
          <w:ilvl w:val="0"/>
          <w:numId w:val="73"/>
        </w:numPr>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Variables </w:t>
      </w:r>
      <w:r w:rsidR="00766CFE" w:rsidRPr="0056169E">
        <w:rPr>
          <w:rFonts w:ascii="Times New Roman" w:hAnsi="Times New Roman" w:cs="Times New Roman"/>
          <w:sz w:val="24"/>
          <w:szCs w:val="24"/>
        </w:rPr>
        <w:t>names cannot contain special names or spaces.</w:t>
      </w:r>
    </w:p>
    <w:p w14:paraId="37217E76" w14:textId="77777777" w:rsidR="0053744C" w:rsidRDefault="009D1C08">
      <w:pPr>
        <w:pStyle w:val="ListParagraph"/>
        <w:numPr>
          <w:ilvl w:val="0"/>
          <w:numId w:val="73"/>
        </w:numPr>
        <w:spacing w:line="360" w:lineRule="auto"/>
        <w:rPr>
          <w:rFonts w:ascii="Times New Roman" w:hAnsi="Times New Roman" w:cs="Times New Roman"/>
          <w:sz w:val="24"/>
          <w:szCs w:val="24"/>
        </w:rPr>
      </w:pPr>
      <w:r w:rsidRPr="0056169E">
        <w:rPr>
          <w:rFonts w:ascii="Times New Roman" w:hAnsi="Times New Roman" w:cs="Times New Roman"/>
          <w:sz w:val="24"/>
          <w:szCs w:val="24"/>
        </w:rPr>
        <w:t>Variable</w:t>
      </w:r>
      <w:r w:rsidR="00766CFE" w:rsidRPr="0056169E">
        <w:rPr>
          <w:rFonts w:ascii="Times New Roman" w:hAnsi="Times New Roman" w:cs="Times New Roman"/>
          <w:sz w:val="24"/>
          <w:szCs w:val="24"/>
        </w:rPr>
        <w:t xml:space="preserve"> name </w:t>
      </w:r>
      <w:r w:rsidRPr="0056169E">
        <w:rPr>
          <w:rFonts w:ascii="Times New Roman" w:hAnsi="Times New Roman" w:cs="Times New Roman"/>
          <w:sz w:val="24"/>
          <w:szCs w:val="24"/>
        </w:rPr>
        <w:t>cannot</w:t>
      </w:r>
      <w:r w:rsidR="00766CFE" w:rsidRPr="0056169E">
        <w:rPr>
          <w:rFonts w:ascii="Times New Roman" w:hAnsi="Times New Roman" w:cs="Times New Roman"/>
          <w:sz w:val="24"/>
          <w:szCs w:val="24"/>
        </w:rPr>
        <w:t xml:space="preserve"> be keyword because keywords have special function in any language.</w:t>
      </w:r>
    </w:p>
    <w:p w14:paraId="67392185" w14:textId="77777777" w:rsidR="0053744C" w:rsidRDefault="00681197">
      <w:pPr>
        <w:pStyle w:val="ListParagraph"/>
        <w:numPr>
          <w:ilvl w:val="0"/>
          <w:numId w:val="73"/>
        </w:numPr>
        <w:spacing w:line="360" w:lineRule="auto"/>
        <w:rPr>
          <w:rFonts w:ascii="Times New Roman" w:hAnsi="Times New Roman" w:cs="Times New Roman"/>
          <w:sz w:val="24"/>
          <w:szCs w:val="24"/>
        </w:rPr>
      </w:pPr>
      <w:r w:rsidRPr="0053744C">
        <w:rPr>
          <w:rFonts w:ascii="Times New Roman" w:hAnsi="Times New Roman" w:cs="Times New Roman"/>
          <w:sz w:val="24"/>
          <w:szCs w:val="24"/>
        </w:rPr>
        <w:t>0x or 0X for hexadecimal.</w:t>
      </w:r>
    </w:p>
    <w:p w14:paraId="113A89E9" w14:textId="77777777" w:rsidR="0053744C" w:rsidRDefault="00681197">
      <w:pPr>
        <w:pStyle w:val="ListParagraph"/>
        <w:numPr>
          <w:ilvl w:val="0"/>
          <w:numId w:val="73"/>
        </w:numPr>
        <w:spacing w:line="360" w:lineRule="auto"/>
        <w:rPr>
          <w:rFonts w:ascii="Times New Roman" w:hAnsi="Times New Roman" w:cs="Times New Roman"/>
          <w:sz w:val="24"/>
          <w:szCs w:val="24"/>
        </w:rPr>
      </w:pPr>
      <w:r w:rsidRPr="0053744C">
        <w:rPr>
          <w:rFonts w:ascii="Times New Roman" w:hAnsi="Times New Roman" w:cs="Times New Roman"/>
          <w:sz w:val="24"/>
          <w:szCs w:val="24"/>
        </w:rPr>
        <w:t>0 for octal.</w:t>
      </w:r>
    </w:p>
    <w:p w14:paraId="430D5135" w14:textId="77777777" w:rsidR="0053744C" w:rsidRDefault="00681197">
      <w:pPr>
        <w:pStyle w:val="ListParagraph"/>
        <w:numPr>
          <w:ilvl w:val="0"/>
          <w:numId w:val="73"/>
        </w:numPr>
        <w:spacing w:line="360" w:lineRule="auto"/>
        <w:rPr>
          <w:rFonts w:ascii="Times New Roman" w:hAnsi="Times New Roman" w:cs="Times New Roman"/>
          <w:sz w:val="24"/>
          <w:szCs w:val="24"/>
        </w:rPr>
      </w:pPr>
      <w:r w:rsidRPr="0053744C">
        <w:rPr>
          <w:rFonts w:ascii="Times New Roman" w:hAnsi="Times New Roman" w:cs="Times New Roman"/>
          <w:sz w:val="24"/>
          <w:szCs w:val="24"/>
        </w:rPr>
        <w:t>Nothing for decimal.</w:t>
      </w:r>
    </w:p>
    <w:p w14:paraId="35D71BDA" w14:textId="49C1EC31" w:rsidR="0053744C" w:rsidRDefault="00681197">
      <w:pPr>
        <w:pStyle w:val="ListParagraph"/>
        <w:numPr>
          <w:ilvl w:val="0"/>
          <w:numId w:val="73"/>
        </w:numPr>
        <w:spacing w:line="360" w:lineRule="auto"/>
        <w:rPr>
          <w:rFonts w:ascii="Times New Roman" w:hAnsi="Times New Roman" w:cs="Times New Roman"/>
          <w:sz w:val="24"/>
          <w:szCs w:val="24"/>
        </w:rPr>
      </w:pPr>
      <w:r w:rsidRPr="0053744C">
        <w:rPr>
          <w:rFonts w:ascii="Times New Roman" w:hAnsi="Times New Roman" w:cs="Times New Roman"/>
          <w:sz w:val="24"/>
          <w:szCs w:val="24"/>
        </w:rPr>
        <w:t xml:space="preserve">12,245 </w:t>
      </w:r>
      <w:r w:rsidR="0053744C" w:rsidRPr="0053744C">
        <w:rPr>
          <w:rFonts w:ascii="Times New Roman" w:hAnsi="Times New Roman" w:cs="Times New Roman"/>
          <w:sz w:val="24"/>
          <w:szCs w:val="24"/>
        </w:rPr>
        <w:t>invalids</w:t>
      </w:r>
      <w:r w:rsidR="00FE270E">
        <w:rPr>
          <w:rFonts w:ascii="Times New Roman" w:hAnsi="Times New Roman" w:cs="Times New Roman"/>
          <w:sz w:val="24"/>
          <w:szCs w:val="24"/>
        </w:rPr>
        <w:t>.</w:t>
      </w:r>
    </w:p>
    <w:p w14:paraId="3C23C6F4" w14:textId="2F8EE1E1" w:rsidR="00681197" w:rsidRPr="0053744C" w:rsidRDefault="00681197">
      <w:pPr>
        <w:pStyle w:val="ListParagraph"/>
        <w:numPr>
          <w:ilvl w:val="0"/>
          <w:numId w:val="73"/>
        </w:numPr>
        <w:spacing w:line="360" w:lineRule="auto"/>
        <w:rPr>
          <w:rFonts w:ascii="Times New Roman" w:hAnsi="Times New Roman" w:cs="Times New Roman"/>
          <w:sz w:val="24"/>
          <w:szCs w:val="24"/>
        </w:rPr>
      </w:pPr>
      <w:r w:rsidRPr="0053744C">
        <w:rPr>
          <w:rFonts w:ascii="Times New Roman" w:hAnsi="Times New Roman" w:cs="Times New Roman"/>
          <w:sz w:val="24"/>
          <w:szCs w:val="24"/>
        </w:rPr>
        <w:t>10 20 30 invalids</w:t>
      </w:r>
      <w:r w:rsidR="00FE270E">
        <w:rPr>
          <w:rFonts w:ascii="Times New Roman" w:hAnsi="Times New Roman" w:cs="Times New Roman"/>
          <w:sz w:val="24"/>
          <w:szCs w:val="24"/>
        </w:rPr>
        <w:t>.</w:t>
      </w:r>
    </w:p>
    <w:p w14:paraId="68B5FDA1" w14:textId="508767DC" w:rsidR="008F6926" w:rsidRPr="0056169E" w:rsidRDefault="00707E5C" w:rsidP="0053744C">
      <w:pPr>
        <w:spacing w:line="360" w:lineRule="auto"/>
        <w:jc w:val="center"/>
        <w:rPr>
          <w:rFonts w:ascii="Times New Roman" w:hAnsi="Times New Roman" w:cs="Times New Roman"/>
          <w:b/>
          <w:bCs/>
          <w:sz w:val="24"/>
          <w:szCs w:val="24"/>
          <w:u w:val="single"/>
        </w:rPr>
      </w:pPr>
      <w:r w:rsidRPr="0056169E">
        <w:rPr>
          <w:rFonts w:ascii="Times New Roman" w:hAnsi="Times New Roman" w:cs="Times New Roman"/>
          <w:b/>
          <w:bCs/>
          <w:sz w:val="24"/>
          <w:szCs w:val="24"/>
          <w:u w:val="single"/>
        </w:rPr>
        <w:t>JavaScript</w:t>
      </w:r>
      <w:r w:rsidR="008F6926" w:rsidRPr="0056169E">
        <w:rPr>
          <w:rFonts w:ascii="Times New Roman" w:hAnsi="Times New Roman" w:cs="Times New Roman"/>
          <w:b/>
          <w:bCs/>
          <w:sz w:val="24"/>
          <w:szCs w:val="24"/>
          <w:u w:val="single"/>
        </w:rPr>
        <w:t xml:space="preserve"> var</w:t>
      </w:r>
      <w:r w:rsidRPr="0056169E">
        <w:rPr>
          <w:rFonts w:ascii="Times New Roman" w:hAnsi="Times New Roman" w:cs="Times New Roman"/>
          <w:b/>
          <w:bCs/>
          <w:sz w:val="24"/>
          <w:szCs w:val="24"/>
          <w:u w:val="single"/>
        </w:rPr>
        <w:t>iables:</w:t>
      </w:r>
    </w:p>
    <w:p w14:paraId="4C668FEB" w14:textId="77777777" w:rsidR="003300BC" w:rsidRPr="0056169E" w:rsidRDefault="003300BC" w:rsidP="004D39D5">
      <w:pPr>
        <w:spacing w:line="360" w:lineRule="auto"/>
        <w:ind w:left="-432"/>
        <w:jc w:val="center"/>
        <w:rPr>
          <w:rFonts w:ascii="Times New Roman" w:hAnsi="Times New Roman" w:cs="Times New Roman"/>
          <w:b/>
          <w:bCs/>
          <w:sz w:val="24"/>
          <w:szCs w:val="24"/>
          <w:u w:val="single"/>
        </w:rPr>
      </w:pPr>
    </w:p>
    <w:p w14:paraId="46A1BBF8" w14:textId="4B896844" w:rsidR="00707E5C" w:rsidRPr="0056169E" w:rsidRDefault="005B6BD2">
      <w:pPr>
        <w:pStyle w:val="ListParagraph"/>
        <w:numPr>
          <w:ilvl w:val="0"/>
          <w:numId w:val="21"/>
        </w:numPr>
        <w:spacing w:line="360" w:lineRule="auto"/>
        <w:ind w:left="-72"/>
        <w:rPr>
          <w:rFonts w:ascii="Times New Roman" w:hAnsi="Times New Roman" w:cs="Times New Roman"/>
          <w:sz w:val="24"/>
          <w:szCs w:val="24"/>
        </w:rPr>
      </w:pPr>
      <w:r w:rsidRPr="0056169E">
        <w:rPr>
          <w:rFonts w:ascii="Times New Roman" w:hAnsi="Times New Roman" w:cs="Times New Roman"/>
          <w:sz w:val="24"/>
          <w:szCs w:val="24"/>
        </w:rPr>
        <w:t>Here variables can be declared in 4 ways:</w:t>
      </w:r>
    </w:p>
    <w:p w14:paraId="39D46B92" w14:textId="38689080" w:rsidR="005B6BD2" w:rsidRPr="0056169E" w:rsidRDefault="005B6BD2">
      <w:pPr>
        <w:pStyle w:val="ListParagraph"/>
        <w:numPr>
          <w:ilvl w:val="0"/>
          <w:numId w:val="22"/>
        </w:numPr>
        <w:spacing w:line="360" w:lineRule="auto"/>
        <w:rPr>
          <w:rFonts w:ascii="Times New Roman" w:hAnsi="Times New Roman" w:cs="Times New Roman"/>
          <w:sz w:val="24"/>
          <w:szCs w:val="24"/>
        </w:rPr>
      </w:pPr>
      <w:r w:rsidRPr="0056169E">
        <w:rPr>
          <w:rFonts w:ascii="Times New Roman" w:hAnsi="Times New Roman" w:cs="Times New Roman"/>
          <w:sz w:val="24"/>
          <w:szCs w:val="24"/>
        </w:rPr>
        <w:t>Automatically</w:t>
      </w:r>
    </w:p>
    <w:p w14:paraId="1F95E9A1" w14:textId="72AD548F" w:rsidR="005B6BD2" w:rsidRPr="0056169E" w:rsidRDefault="005B6BD2">
      <w:pPr>
        <w:pStyle w:val="ListParagraph"/>
        <w:numPr>
          <w:ilvl w:val="0"/>
          <w:numId w:val="22"/>
        </w:numPr>
        <w:spacing w:line="360" w:lineRule="auto"/>
        <w:rPr>
          <w:rFonts w:ascii="Times New Roman" w:hAnsi="Times New Roman" w:cs="Times New Roman"/>
          <w:sz w:val="24"/>
          <w:szCs w:val="24"/>
        </w:rPr>
      </w:pPr>
      <w:r w:rsidRPr="0056169E">
        <w:rPr>
          <w:rFonts w:ascii="Times New Roman" w:hAnsi="Times New Roman" w:cs="Times New Roman"/>
          <w:sz w:val="24"/>
          <w:szCs w:val="24"/>
        </w:rPr>
        <w:t>Using var</w:t>
      </w:r>
    </w:p>
    <w:p w14:paraId="3F3A5CF8" w14:textId="0E0364E1" w:rsidR="005B6BD2" w:rsidRPr="0056169E" w:rsidRDefault="005B6BD2">
      <w:pPr>
        <w:pStyle w:val="ListParagraph"/>
        <w:numPr>
          <w:ilvl w:val="0"/>
          <w:numId w:val="22"/>
        </w:numPr>
        <w:spacing w:line="360" w:lineRule="auto"/>
        <w:rPr>
          <w:rFonts w:ascii="Times New Roman" w:hAnsi="Times New Roman" w:cs="Times New Roman"/>
          <w:sz w:val="24"/>
          <w:szCs w:val="24"/>
        </w:rPr>
      </w:pPr>
      <w:r w:rsidRPr="0056169E">
        <w:rPr>
          <w:rFonts w:ascii="Times New Roman" w:hAnsi="Times New Roman" w:cs="Times New Roman"/>
          <w:sz w:val="24"/>
          <w:szCs w:val="24"/>
        </w:rPr>
        <w:t>Using Let</w:t>
      </w:r>
    </w:p>
    <w:p w14:paraId="7C1AD51B" w14:textId="69D3D130" w:rsidR="005B6BD2" w:rsidRPr="0056169E" w:rsidRDefault="005B6BD2">
      <w:pPr>
        <w:pStyle w:val="ListParagraph"/>
        <w:numPr>
          <w:ilvl w:val="0"/>
          <w:numId w:val="22"/>
        </w:numPr>
        <w:spacing w:line="360" w:lineRule="auto"/>
        <w:rPr>
          <w:rFonts w:ascii="Times New Roman" w:hAnsi="Times New Roman" w:cs="Times New Roman"/>
          <w:sz w:val="24"/>
          <w:szCs w:val="24"/>
        </w:rPr>
      </w:pPr>
      <w:r w:rsidRPr="0056169E">
        <w:rPr>
          <w:rFonts w:ascii="Times New Roman" w:hAnsi="Times New Roman" w:cs="Times New Roman"/>
          <w:sz w:val="24"/>
          <w:szCs w:val="24"/>
        </w:rPr>
        <w:t>Using const</w:t>
      </w:r>
    </w:p>
    <w:p w14:paraId="5896C8AA" w14:textId="6EDAB807" w:rsidR="005B6BD2" w:rsidRPr="0056169E" w:rsidRDefault="00505E93">
      <w:pPr>
        <w:pStyle w:val="ListParagraph"/>
        <w:numPr>
          <w:ilvl w:val="0"/>
          <w:numId w:val="21"/>
        </w:numPr>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The var keyword is used I all </w:t>
      </w:r>
      <w:r w:rsidR="0071098A" w:rsidRPr="0056169E">
        <w:rPr>
          <w:rFonts w:ascii="Times New Roman" w:hAnsi="Times New Roman" w:cs="Times New Roman"/>
          <w:sz w:val="24"/>
          <w:szCs w:val="24"/>
        </w:rPr>
        <w:t>JavaScript</w:t>
      </w:r>
      <w:r w:rsidRPr="0056169E">
        <w:rPr>
          <w:rFonts w:ascii="Times New Roman" w:hAnsi="Times New Roman" w:cs="Times New Roman"/>
          <w:sz w:val="24"/>
          <w:szCs w:val="24"/>
        </w:rPr>
        <w:t xml:space="preserve"> code from 1995 to 2015.</w:t>
      </w:r>
    </w:p>
    <w:p w14:paraId="6E6F1A4D" w14:textId="53499A9B" w:rsidR="00505E93" w:rsidRPr="0056169E" w:rsidRDefault="00942824">
      <w:pPr>
        <w:pStyle w:val="ListParagraph"/>
        <w:numPr>
          <w:ilvl w:val="0"/>
          <w:numId w:val="21"/>
        </w:numPr>
        <w:spacing w:line="360" w:lineRule="auto"/>
        <w:ind w:left="360"/>
        <w:rPr>
          <w:rFonts w:ascii="Times New Roman" w:hAnsi="Times New Roman" w:cs="Times New Roman"/>
          <w:sz w:val="24"/>
          <w:szCs w:val="24"/>
        </w:rPr>
      </w:pPr>
      <w:r w:rsidRPr="0056169E">
        <w:rPr>
          <w:rFonts w:ascii="Times New Roman" w:hAnsi="Times New Roman" w:cs="Times New Roman"/>
          <w:sz w:val="24"/>
          <w:szCs w:val="24"/>
        </w:rPr>
        <w:t xml:space="preserve">               </w:t>
      </w:r>
      <w:r w:rsidR="00505E93" w:rsidRPr="0056169E">
        <w:rPr>
          <w:rFonts w:ascii="Times New Roman" w:hAnsi="Times New Roman" w:cs="Times New Roman"/>
          <w:sz w:val="24"/>
          <w:szCs w:val="24"/>
        </w:rPr>
        <w:t xml:space="preserve">The let </w:t>
      </w:r>
      <w:r w:rsidR="0071098A" w:rsidRPr="0056169E">
        <w:rPr>
          <w:rFonts w:ascii="Times New Roman" w:hAnsi="Times New Roman" w:cs="Times New Roman"/>
          <w:sz w:val="24"/>
          <w:szCs w:val="24"/>
        </w:rPr>
        <w:t>a</w:t>
      </w:r>
      <w:r w:rsidR="00505E93" w:rsidRPr="0056169E">
        <w:rPr>
          <w:rFonts w:ascii="Times New Roman" w:hAnsi="Times New Roman" w:cs="Times New Roman"/>
          <w:sz w:val="24"/>
          <w:szCs w:val="24"/>
        </w:rPr>
        <w:t xml:space="preserve"> const keywords were added to </w:t>
      </w:r>
      <w:r w:rsidR="0071098A" w:rsidRPr="0056169E">
        <w:rPr>
          <w:rFonts w:ascii="Times New Roman" w:hAnsi="Times New Roman" w:cs="Times New Roman"/>
          <w:sz w:val="24"/>
          <w:szCs w:val="24"/>
        </w:rPr>
        <w:t>JavaScript</w:t>
      </w:r>
      <w:r w:rsidR="00505E93" w:rsidRPr="0056169E">
        <w:rPr>
          <w:rFonts w:ascii="Times New Roman" w:hAnsi="Times New Roman" w:cs="Times New Roman"/>
          <w:sz w:val="24"/>
          <w:szCs w:val="24"/>
        </w:rPr>
        <w:t xml:space="preserve"> in 2015</w:t>
      </w:r>
    </w:p>
    <w:p w14:paraId="462F3B4D" w14:textId="2BB906A2" w:rsidR="00766CFE" w:rsidRPr="0056169E" w:rsidRDefault="00505E93">
      <w:pPr>
        <w:pStyle w:val="ListParagraph"/>
        <w:numPr>
          <w:ilvl w:val="0"/>
          <w:numId w:val="21"/>
        </w:numPr>
        <w:spacing w:line="360" w:lineRule="auto"/>
        <w:rPr>
          <w:rFonts w:ascii="Times New Roman" w:hAnsi="Times New Roman" w:cs="Times New Roman"/>
          <w:sz w:val="24"/>
          <w:szCs w:val="24"/>
        </w:rPr>
      </w:pPr>
      <w:r w:rsidRPr="0056169E">
        <w:rPr>
          <w:rFonts w:ascii="Times New Roman" w:hAnsi="Times New Roman" w:cs="Times New Roman"/>
          <w:sz w:val="24"/>
          <w:szCs w:val="24"/>
        </w:rPr>
        <w:t>The v</w:t>
      </w:r>
      <w:r w:rsidR="00DA421D" w:rsidRPr="0056169E">
        <w:rPr>
          <w:rFonts w:ascii="Times New Roman" w:hAnsi="Times New Roman" w:cs="Times New Roman"/>
          <w:sz w:val="24"/>
          <w:szCs w:val="24"/>
        </w:rPr>
        <w:t>ar keyword is used only when the code written in old folders.</w:t>
      </w:r>
    </w:p>
    <w:p w14:paraId="5E043CEB" w14:textId="2EFE3667" w:rsidR="00DA421D" w:rsidRPr="0056169E" w:rsidRDefault="003768F5">
      <w:pPr>
        <w:pStyle w:val="ListParagraph"/>
        <w:numPr>
          <w:ilvl w:val="0"/>
          <w:numId w:val="21"/>
        </w:numPr>
        <w:spacing w:line="360" w:lineRule="auto"/>
        <w:rPr>
          <w:rFonts w:ascii="Times New Roman" w:hAnsi="Times New Roman" w:cs="Times New Roman"/>
          <w:sz w:val="24"/>
          <w:szCs w:val="24"/>
        </w:rPr>
      </w:pPr>
      <w:r w:rsidRPr="0056169E">
        <w:rPr>
          <w:rFonts w:ascii="Times New Roman" w:hAnsi="Times New Roman" w:cs="Times New Roman"/>
          <w:sz w:val="24"/>
          <w:szCs w:val="24"/>
        </w:rPr>
        <w:t>Always use the constants if the value not be changed.</w:t>
      </w:r>
    </w:p>
    <w:p w14:paraId="031FD25F" w14:textId="67A70F24" w:rsidR="003768F5" w:rsidRPr="0056169E" w:rsidRDefault="003768F5">
      <w:pPr>
        <w:pStyle w:val="ListParagraph"/>
        <w:numPr>
          <w:ilvl w:val="0"/>
          <w:numId w:val="21"/>
        </w:numPr>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Only use </w:t>
      </w:r>
      <w:r w:rsidR="007C119F" w:rsidRPr="0056169E">
        <w:rPr>
          <w:rFonts w:ascii="Times New Roman" w:hAnsi="Times New Roman" w:cs="Times New Roman"/>
          <w:sz w:val="24"/>
          <w:szCs w:val="24"/>
        </w:rPr>
        <w:t xml:space="preserve">let if you </w:t>
      </w:r>
      <w:r w:rsidR="0071098A" w:rsidRPr="0056169E">
        <w:rPr>
          <w:rFonts w:ascii="Times New Roman" w:hAnsi="Times New Roman" w:cs="Times New Roman"/>
          <w:sz w:val="24"/>
          <w:szCs w:val="24"/>
        </w:rPr>
        <w:t>can’t</w:t>
      </w:r>
      <w:r w:rsidR="007C119F" w:rsidRPr="0056169E">
        <w:rPr>
          <w:rFonts w:ascii="Times New Roman" w:hAnsi="Times New Roman" w:cs="Times New Roman"/>
          <w:sz w:val="24"/>
          <w:szCs w:val="24"/>
        </w:rPr>
        <w:t xml:space="preserve"> use const.</w:t>
      </w:r>
    </w:p>
    <w:p w14:paraId="0D50CC9A" w14:textId="77777777" w:rsidR="003300BC" w:rsidRPr="0056169E" w:rsidRDefault="003300BC" w:rsidP="004D39D5">
      <w:pPr>
        <w:spacing w:line="360" w:lineRule="auto"/>
        <w:ind w:left="-288"/>
        <w:rPr>
          <w:rFonts w:ascii="Times New Roman" w:hAnsi="Times New Roman" w:cs="Times New Roman"/>
          <w:sz w:val="24"/>
          <w:szCs w:val="24"/>
        </w:rPr>
      </w:pPr>
    </w:p>
    <w:p w14:paraId="1F6B63A5" w14:textId="66F52F0D" w:rsidR="00626103" w:rsidRPr="0056169E" w:rsidRDefault="00536425" w:rsidP="004D39D5">
      <w:pPr>
        <w:spacing w:line="360" w:lineRule="auto"/>
        <w:ind w:left="-432"/>
        <w:jc w:val="center"/>
        <w:rPr>
          <w:rFonts w:ascii="Times New Roman" w:hAnsi="Times New Roman" w:cs="Times New Roman"/>
          <w:b/>
          <w:bCs/>
          <w:sz w:val="24"/>
          <w:szCs w:val="24"/>
          <w:u w:val="single"/>
        </w:rPr>
      </w:pPr>
      <w:r w:rsidRPr="0056169E">
        <w:rPr>
          <w:rFonts w:ascii="Times New Roman" w:hAnsi="Times New Roman" w:cs="Times New Roman"/>
          <w:b/>
          <w:bCs/>
          <w:sz w:val="24"/>
          <w:szCs w:val="24"/>
          <w:u w:val="single"/>
        </w:rPr>
        <w:t>Rules</w:t>
      </w:r>
      <w:r w:rsidR="003300BC" w:rsidRPr="0056169E">
        <w:rPr>
          <w:rFonts w:ascii="Times New Roman" w:hAnsi="Times New Roman" w:cs="Times New Roman"/>
          <w:b/>
          <w:bCs/>
          <w:sz w:val="24"/>
          <w:szCs w:val="24"/>
          <w:u w:val="single"/>
        </w:rPr>
        <w:t>:</w:t>
      </w:r>
    </w:p>
    <w:p w14:paraId="141A4A46" w14:textId="77777777" w:rsidR="003300BC" w:rsidRPr="0056169E" w:rsidRDefault="003300BC" w:rsidP="004D39D5">
      <w:pPr>
        <w:spacing w:line="360" w:lineRule="auto"/>
        <w:ind w:left="-432"/>
        <w:jc w:val="center"/>
        <w:rPr>
          <w:rFonts w:ascii="Times New Roman" w:hAnsi="Times New Roman" w:cs="Times New Roman"/>
          <w:sz w:val="24"/>
          <w:szCs w:val="24"/>
        </w:rPr>
      </w:pPr>
    </w:p>
    <w:p w14:paraId="4D12924A" w14:textId="43C5AA15" w:rsidR="00536425" w:rsidRPr="0056169E" w:rsidRDefault="00536425">
      <w:pPr>
        <w:pStyle w:val="ListParagraph"/>
        <w:numPr>
          <w:ilvl w:val="0"/>
          <w:numId w:val="11"/>
        </w:numPr>
        <w:spacing w:line="360" w:lineRule="auto"/>
        <w:ind w:left="-72"/>
        <w:rPr>
          <w:rFonts w:ascii="Times New Roman" w:hAnsi="Times New Roman" w:cs="Times New Roman"/>
          <w:sz w:val="24"/>
          <w:szCs w:val="24"/>
        </w:rPr>
      </w:pPr>
      <w:r w:rsidRPr="0056169E">
        <w:rPr>
          <w:rFonts w:ascii="Times New Roman" w:hAnsi="Times New Roman" w:cs="Times New Roman"/>
          <w:sz w:val="24"/>
          <w:szCs w:val="24"/>
        </w:rPr>
        <w:t xml:space="preserve">Name must </w:t>
      </w:r>
      <w:r w:rsidR="000B1208" w:rsidRPr="0056169E">
        <w:rPr>
          <w:rFonts w:ascii="Times New Roman" w:hAnsi="Times New Roman" w:cs="Times New Roman"/>
          <w:sz w:val="24"/>
          <w:szCs w:val="24"/>
        </w:rPr>
        <w:t>start</w:t>
      </w:r>
      <w:r w:rsidRPr="0056169E">
        <w:rPr>
          <w:rFonts w:ascii="Times New Roman" w:hAnsi="Times New Roman" w:cs="Times New Roman"/>
          <w:sz w:val="24"/>
          <w:szCs w:val="24"/>
        </w:rPr>
        <w:t xml:space="preserve"> with dollar sign or underscore or alphabets</w:t>
      </w:r>
    </w:p>
    <w:p w14:paraId="72F03530" w14:textId="77777777" w:rsidR="00CC53E7" w:rsidRPr="0056169E" w:rsidRDefault="000B1208">
      <w:pPr>
        <w:pStyle w:val="ListParagraph"/>
        <w:numPr>
          <w:ilvl w:val="0"/>
          <w:numId w:val="11"/>
        </w:numPr>
        <w:spacing w:line="360" w:lineRule="auto"/>
        <w:ind w:left="-72"/>
        <w:rPr>
          <w:rFonts w:ascii="Times New Roman" w:hAnsi="Times New Roman" w:cs="Times New Roman"/>
          <w:sz w:val="24"/>
          <w:szCs w:val="24"/>
        </w:rPr>
      </w:pPr>
      <w:r w:rsidRPr="0056169E">
        <w:rPr>
          <w:rFonts w:ascii="Times New Roman" w:hAnsi="Times New Roman" w:cs="Times New Roman"/>
          <w:sz w:val="24"/>
          <w:szCs w:val="24"/>
        </w:rPr>
        <w:t>JavaScript</w:t>
      </w:r>
      <w:r w:rsidR="00A46731" w:rsidRPr="0056169E">
        <w:rPr>
          <w:rFonts w:ascii="Times New Roman" w:hAnsi="Times New Roman" w:cs="Times New Roman"/>
          <w:sz w:val="24"/>
          <w:szCs w:val="24"/>
        </w:rPr>
        <w:t xml:space="preserve"> </w:t>
      </w:r>
      <w:r w:rsidRPr="0056169E">
        <w:rPr>
          <w:rFonts w:ascii="Times New Roman" w:hAnsi="Times New Roman" w:cs="Times New Roman"/>
          <w:sz w:val="24"/>
          <w:szCs w:val="24"/>
        </w:rPr>
        <w:t>is</w:t>
      </w:r>
      <w:r w:rsidR="00A46731" w:rsidRPr="0056169E">
        <w:rPr>
          <w:rFonts w:ascii="Times New Roman" w:hAnsi="Times New Roman" w:cs="Times New Roman"/>
          <w:sz w:val="24"/>
          <w:szCs w:val="24"/>
        </w:rPr>
        <w:t xml:space="preserve"> case sensitive</w:t>
      </w:r>
    </w:p>
    <w:p w14:paraId="21790984" w14:textId="115487F3" w:rsidR="00A46731" w:rsidRPr="0056169E" w:rsidRDefault="00A46731" w:rsidP="004D39D5">
      <w:pPr>
        <w:pStyle w:val="ListParagraph"/>
        <w:spacing w:line="360" w:lineRule="auto"/>
        <w:ind w:left="72"/>
        <w:rPr>
          <w:rFonts w:ascii="Times New Roman" w:hAnsi="Times New Roman" w:cs="Times New Roman"/>
          <w:sz w:val="24"/>
          <w:szCs w:val="24"/>
        </w:rPr>
      </w:pPr>
      <w:r w:rsidRPr="0056169E">
        <w:rPr>
          <w:rFonts w:ascii="Times New Roman" w:hAnsi="Times New Roman" w:cs="Times New Roman"/>
          <w:sz w:val="24"/>
          <w:szCs w:val="24"/>
        </w:rPr>
        <w:t xml:space="preserve"> </w:t>
      </w:r>
    </w:p>
    <w:p w14:paraId="7C1C6D88" w14:textId="492419DA" w:rsidR="00324D5C" w:rsidRPr="0056169E" w:rsidRDefault="0056169E" w:rsidP="004D39D5">
      <w:pPr>
        <w:spacing w:line="360" w:lineRule="auto"/>
        <w:ind w:left="1440"/>
        <w:rPr>
          <w:rFonts w:ascii="Times New Roman" w:hAnsi="Times New Roman" w:cs="Times New Roman"/>
          <w:sz w:val="24"/>
          <w:szCs w:val="24"/>
        </w:rPr>
      </w:pPr>
      <w:r w:rsidRPr="0056169E">
        <w:rPr>
          <w:rFonts w:ascii="Times New Roman" w:hAnsi="Times New Roman" w:cs="Times New Roman"/>
          <w:sz w:val="24"/>
          <w:szCs w:val="24"/>
        </w:rPr>
        <w:t xml:space="preserve">&lt;!document </w:t>
      </w:r>
      <w:r w:rsidR="00324D5C" w:rsidRPr="0056169E">
        <w:rPr>
          <w:rFonts w:ascii="Times New Roman" w:hAnsi="Times New Roman" w:cs="Times New Roman"/>
          <w:sz w:val="24"/>
          <w:szCs w:val="24"/>
        </w:rPr>
        <w:t>html&gt;</w:t>
      </w:r>
    </w:p>
    <w:p w14:paraId="69A2F7E9" w14:textId="77777777" w:rsidR="00324D5C" w:rsidRPr="0056169E" w:rsidRDefault="00324D5C" w:rsidP="004D39D5">
      <w:pPr>
        <w:spacing w:line="360" w:lineRule="auto"/>
        <w:ind w:left="1440"/>
        <w:rPr>
          <w:rFonts w:ascii="Times New Roman" w:hAnsi="Times New Roman" w:cs="Times New Roman"/>
          <w:sz w:val="24"/>
          <w:szCs w:val="24"/>
        </w:rPr>
      </w:pPr>
      <w:r w:rsidRPr="0056169E">
        <w:rPr>
          <w:rFonts w:ascii="Times New Roman" w:hAnsi="Times New Roman" w:cs="Times New Roman"/>
          <w:sz w:val="24"/>
          <w:szCs w:val="24"/>
        </w:rPr>
        <w:t>&lt;html&gt;</w:t>
      </w:r>
    </w:p>
    <w:p w14:paraId="2C0D8913" w14:textId="77777777" w:rsidR="00324D5C" w:rsidRPr="0056169E" w:rsidRDefault="00324D5C" w:rsidP="004D39D5">
      <w:pPr>
        <w:spacing w:line="360" w:lineRule="auto"/>
        <w:ind w:left="1440"/>
        <w:rPr>
          <w:rFonts w:ascii="Times New Roman" w:hAnsi="Times New Roman" w:cs="Times New Roman"/>
          <w:sz w:val="24"/>
          <w:szCs w:val="24"/>
        </w:rPr>
      </w:pPr>
      <w:r w:rsidRPr="0056169E">
        <w:rPr>
          <w:rFonts w:ascii="Times New Roman" w:hAnsi="Times New Roman" w:cs="Times New Roman"/>
          <w:sz w:val="24"/>
          <w:szCs w:val="24"/>
        </w:rPr>
        <w:t>&lt;body&gt;</w:t>
      </w:r>
    </w:p>
    <w:p w14:paraId="1E50792B" w14:textId="77777777" w:rsidR="00324D5C" w:rsidRPr="0056169E" w:rsidRDefault="00324D5C" w:rsidP="004D39D5">
      <w:pPr>
        <w:spacing w:line="360" w:lineRule="auto"/>
        <w:ind w:left="1440"/>
        <w:rPr>
          <w:rFonts w:ascii="Times New Roman" w:hAnsi="Times New Roman" w:cs="Times New Roman"/>
          <w:sz w:val="24"/>
          <w:szCs w:val="24"/>
        </w:rPr>
      </w:pPr>
      <w:r w:rsidRPr="0056169E">
        <w:rPr>
          <w:rFonts w:ascii="Times New Roman" w:hAnsi="Times New Roman" w:cs="Times New Roman"/>
          <w:sz w:val="24"/>
          <w:szCs w:val="24"/>
        </w:rPr>
        <w:lastRenderedPageBreak/>
        <w:t>&lt;script&gt;</w:t>
      </w:r>
    </w:p>
    <w:p w14:paraId="1045233E" w14:textId="77777777" w:rsidR="00324D5C" w:rsidRPr="0056169E" w:rsidRDefault="00324D5C" w:rsidP="004D39D5">
      <w:pPr>
        <w:spacing w:line="360" w:lineRule="auto"/>
        <w:ind w:left="1440"/>
        <w:rPr>
          <w:rFonts w:ascii="Times New Roman" w:hAnsi="Times New Roman" w:cs="Times New Roman"/>
          <w:sz w:val="24"/>
          <w:szCs w:val="24"/>
        </w:rPr>
      </w:pPr>
      <w:r w:rsidRPr="0056169E">
        <w:rPr>
          <w:rFonts w:ascii="Times New Roman" w:hAnsi="Times New Roman" w:cs="Times New Roman"/>
          <w:sz w:val="24"/>
          <w:szCs w:val="24"/>
        </w:rPr>
        <w:t>var x=10;</w:t>
      </w:r>
    </w:p>
    <w:p w14:paraId="4765B2FA" w14:textId="77777777" w:rsidR="00324D5C" w:rsidRPr="0056169E" w:rsidRDefault="00324D5C" w:rsidP="004D39D5">
      <w:pPr>
        <w:spacing w:line="360" w:lineRule="auto"/>
        <w:ind w:left="1440"/>
        <w:rPr>
          <w:rFonts w:ascii="Times New Roman" w:hAnsi="Times New Roman" w:cs="Times New Roman"/>
          <w:sz w:val="24"/>
          <w:szCs w:val="24"/>
        </w:rPr>
      </w:pPr>
      <w:r w:rsidRPr="0056169E">
        <w:rPr>
          <w:rFonts w:ascii="Times New Roman" w:hAnsi="Times New Roman" w:cs="Times New Roman"/>
          <w:sz w:val="24"/>
          <w:szCs w:val="24"/>
        </w:rPr>
        <w:t>var y=20;</w:t>
      </w:r>
    </w:p>
    <w:p w14:paraId="238FF62A" w14:textId="5D19690C" w:rsidR="00324D5C" w:rsidRPr="0056169E" w:rsidRDefault="00324D5C" w:rsidP="004D39D5">
      <w:pPr>
        <w:spacing w:line="360" w:lineRule="auto"/>
        <w:ind w:left="1440"/>
        <w:rPr>
          <w:rFonts w:ascii="Times New Roman" w:hAnsi="Times New Roman" w:cs="Times New Roman"/>
          <w:sz w:val="24"/>
          <w:szCs w:val="24"/>
        </w:rPr>
      </w:pPr>
      <w:r w:rsidRPr="0056169E">
        <w:rPr>
          <w:rFonts w:ascii="Times New Roman" w:hAnsi="Times New Roman" w:cs="Times New Roman"/>
          <w:sz w:val="24"/>
          <w:szCs w:val="24"/>
        </w:rPr>
        <w:t>var z=</w:t>
      </w:r>
      <w:r w:rsidR="008365C4" w:rsidRPr="0056169E">
        <w:rPr>
          <w:rFonts w:ascii="Times New Roman" w:hAnsi="Times New Roman" w:cs="Times New Roman"/>
          <w:sz w:val="24"/>
          <w:szCs w:val="24"/>
        </w:rPr>
        <w:t xml:space="preserve"> </w:t>
      </w:r>
      <w:proofErr w:type="spellStart"/>
      <w:r w:rsidRPr="0056169E">
        <w:rPr>
          <w:rFonts w:ascii="Times New Roman" w:hAnsi="Times New Roman" w:cs="Times New Roman"/>
          <w:sz w:val="24"/>
          <w:szCs w:val="24"/>
        </w:rPr>
        <w:t>x+y</w:t>
      </w:r>
      <w:proofErr w:type="spellEnd"/>
      <w:r w:rsidRPr="0056169E">
        <w:rPr>
          <w:rFonts w:ascii="Times New Roman" w:hAnsi="Times New Roman" w:cs="Times New Roman"/>
          <w:sz w:val="24"/>
          <w:szCs w:val="24"/>
        </w:rPr>
        <w:t>;</w:t>
      </w:r>
    </w:p>
    <w:p w14:paraId="64E37ED3" w14:textId="1D82A1CC" w:rsidR="00324D5C" w:rsidRPr="0056169E" w:rsidRDefault="000B1208" w:rsidP="004D39D5">
      <w:pPr>
        <w:spacing w:line="360" w:lineRule="auto"/>
        <w:ind w:left="1440"/>
        <w:rPr>
          <w:rFonts w:ascii="Times New Roman" w:hAnsi="Times New Roman" w:cs="Times New Roman"/>
          <w:sz w:val="24"/>
          <w:szCs w:val="24"/>
        </w:rPr>
      </w:pPr>
      <w:r w:rsidRPr="0056169E">
        <w:rPr>
          <w:rFonts w:ascii="Times New Roman" w:hAnsi="Times New Roman" w:cs="Times New Roman"/>
          <w:sz w:val="24"/>
          <w:szCs w:val="24"/>
        </w:rPr>
        <w:t>document. Write</w:t>
      </w:r>
      <w:r w:rsidR="00324D5C" w:rsidRPr="0056169E">
        <w:rPr>
          <w:rFonts w:ascii="Times New Roman" w:hAnsi="Times New Roman" w:cs="Times New Roman"/>
          <w:sz w:val="24"/>
          <w:szCs w:val="24"/>
        </w:rPr>
        <w:t>(z);</w:t>
      </w:r>
    </w:p>
    <w:p w14:paraId="3EC5F350" w14:textId="77777777" w:rsidR="00CC53E7" w:rsidRPr="0056169E" w:rsidRDefault="00324D5C" w:rsidP="004D39D5">
      <w:pPr>
        <w:spacing w:line="360" w:lineRule="auto"/>
        <w:ind w:left="1440"/>
        <w:rPr>
          <w:rFonts w:ascii="Times New Roman" w:hAnsi="Times New Roman" w:cs="Times New Roman"/>
          <w:sz w:val="24"/>
          <w:szCs w:val="24"/>
        </w:rPr>
      </w:pPr>
      <w:r w:rsidRPr="0056169E">
        <w:rPr>
          <w:rFonts w:ascii="Times New Roman" w:hAnsi="Times New Roman" w:cs="Times New Roman"/>
          <w:sz w:val="24"/>
          <w:szCs w:val="24"/>
        </w:rPr>
        <w:t>&lt;/script&gt;</w:t>
      </w:r>
    </w:p>
    <w:p w14:paraId="5DAC5A03" w14:textId="77777777" w:rsidR="00CC53E7" w:rsidRPr="0056169E" w:rsidRDefault="00324D5C" w:rsidP="004D39D5">
      <w:pPr>
        <w:spacing w:line="360" w:lineRule="auto"/>
        <w:ind w:left="1440"/>
        <w:rPr>
          <w:rFonts w:ascii="Times New Roman" w:hAnsi="Times New Roman" w:cs="Times New Roman"/>
          <w:sz w:val="24"/>
          <w:szCs w:val="24"/>
        </w:rPr>
      </w:pPr>
      <w:r w:rsidRPr="0056169E">
        <w:rPr>
          <w:rFonts w:ascii="Times New Roman" w:hAnsi="Times New Roman" w:cs="Times New Roman"/>
          <w:sz w:val="24"/>
          <w:szCs w:val="24"/>
        </w:rPr>
        <w:t>&lt;/body&gt;</w:t>
      </w:r>
    </w:p>
    <w:p w14:paraId="485EECC1" w14:textId="4B141D14" w:rsidR="00324D5C" w:rsidRPr="0056169E" w:rsidRDefault="00324D5C" w:rsidP="004D39D5">
      <w:pPr>
        <w:spacing w:line="360" w:lineRule="auto"/>
        <w:ind w:left="1440"/>
        <w:rPr>
          <w:rFonts w:ascii="Times New Roman" w:hAnsi="Times New Roman" w:cs="Times New Roman"/>
          <w:sz w:val="24"/>
          <w:szCs w:val="24"/>
        </w:rPr>
      </w:pPr>
      <w:r w:rsidRPr="0056169E">
        <w:rPr>
          <w:rFonts w:ascii="Times New Roman" w:hAnsi="Times New Roman" w:cs="Times New Roman"/>
          <w:sz w:val="24"/>
          <w:szCs w:val="24"/>
        </w:rPr>
        <w:t>&lt;/html&gt;</w:t>
      </w:r>
    </w:p>
    <w:p w14:paraId="1122B343" w14:textId="77777777" w:rsidR="00CC53E7" w:rsidRPr="0056169E" w:rsidRDefault="00CC53E7" w:rsidP="004D39D5">
      <w:pPr>
        <w:spacing w:line="360" w:lineRule="auto"/>
        <w:ind w:left="1440"/>
        <w:rPr>
          <w:rFonts w:ascii="Times New Roman" w:hAnsi="Times New Roman" w:cs="Times New Roman"/>
          <w:sz w:val="24"/>
          <w:szCs w:val="24"/>
        </w:rPr>
      </w:pPr>
    </w:p>
    <w:p w14:paraId="4553353A" w14:textId="518B7448" w:rsidR="00A706B3" w:rsidRPr="0056169E" w:rsidRDefault="000B1208" w:rsidP="004D39D5">
      <w:pPr>
        <w:spacing w:line="360" w:lineRule="auto"/>
        <w:ind w:left="-432"/>
        <w:rPr>
          <w:rFonts w:ascii="Times New Roman" w:hAnsi="Times New Roman" w:cs="Times New Roman"/>
          <w:b/>
          <w:bCs/>
          <w:sz w:val="24"/>
          <w:szCs w:val="24"/>
          <w:u w:val="single"/>
        </w:rPr>
      </w:pPr>
      <w:r w:rsidRPr="0056169E">
        <w:rPr>
          <w:rFonts w:ascii="Times New Roman" w:hAnsi="Times New Roman" w:cs="Times New Roman"/>
          <w:b/>
          <w:bCs/>
          <w:sz w:val="24"/>
          <w:szCs w:val="24"/>
          <w:u w:val="single"/>
        </w:rPr>
        <w:t>JavaScript</w:t>
      </w:r>
      <w:r w:rsidR="00A706B3" w:rsidRPr="0056169E">
        <w:rPr>
          <w:rFonts w:ascii="Times New Roman" w:hAnsi="Times New Roman" w:cs="Times New Roman"/>
          <w:b/>
          <w:bCs/>
          <w:sz w:val="24"/>
          <w:szCs w:val="24"/>
          <w:u w:val="single"/>
        </w:rPr>
        <w:t xml:space="preserve"> local </w:t>
      </w:r>
      <w:r w:rsidRPr="0056169E">
        <w:rPr>
          <w:rFonts w:ascii="Times New Roman" w:hAnsi="Times New Roman" w:cs="Times New Roman"/>
          <w:b/>
          <w:bCs/>
          <w:sz w:val="24"/>
          <w:szCs w:val="24"/>
          <w:u w:val="single"/>
        </w:rPr>
        <w:t>variables</w:t>
      </w:r>
      <w:r w:rsidR="00A706B3" w:rsidRPr="0056169E">
        <w:rPr>
          <w:rFonts w:ascii="Times New Roman" w:hAnsi="Times New Roman" w:cs="Times New Roman"/>
          <w:b/>
          <w:bCs/>
          <w:sz w:val="24"/>
          <w:szCs w:val="24"/>
          <w:u w:val="single"/>
        </w:rPr>
        <w:t>:</w:t>
      </w:r>
    </w:p>
    <w:p w14:paraId="5089C23B" w14:textId="77777777" w:rsidR="00CC53E7" w:rsidRPr="0056169E" w:rsidRDefault="001E3D1A" w:rsidP="004D39D5">
      <w:pPr>
        <w:spacing w:line="360" w:lineRule="auto"/>
        <w:ind w:left="360"/>
        <w:jc w:val="both"/>
        <w:rPr>
          <w:rFonts w:ascii="Times New Roman" w:eastAsia="Times New Roman" w:hAnsi="Times New Roman" w:cs="Times New Roman"/>
          <w:sz w:val="24"/>
          <w:szCs w:val="24"/>
          <w:bdr w:val="none" w:sz="0" w:space="0" w:color="auto" w:frame="1"/>
        </w:rPr>
      </w:pPr>
      <w:r w:rsidRPr="0056169E">
        <w:rPr>
          <w:rFonts w:ascii="Times New Roman" w:eastAsia="Times New Roman" w:hAnsi="Times New Roman" w:cs="Times New Roman"/>
          <w:sz w:val="24"/>
          <w:szCs w:val="24"/>
          <w:bdr w:val="none" w:sz="0" w:space="0" w:color="auto" w:frame="1"/>
        </w:rPr>
        <w:t>&lt;script&gt; </w:t>
      </w:r>
    </w:p>
    <w:p w14:paraId="2F84A2C6" w14:textId="288D51D9" w:rsidR="001E3D1A" w:rsidRPr="0056169E" w:rsidRDefault="00CC53E7" w:rsidP="004D39D5">
      <w:pPr>
        <w:spacing w:line="360" w:lineRule="auto"/>
        <w:ind w:left="360"/>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xml:space="preserve"> </w:t>
      </w:r>
      <w:r w:rsidR="001E3D1A" w:rsidRPr="0056169E">
        <w:rPr>
          <w:rFonts w:ascii="Times New Roman" w:eastAsia="Times New Roman" w:hAnsi="Times New Roman" w:cs="Times New Roman"/>
          <w:color w:val="000000"/>
          <w:sz w:val="24"/>
          <w:szCs w:val="24"/>
          <w:bdr w:val="none" w:sz="0" w:space="0" w:color="auto" w:frame="1"/>
        </w:rPr>
        <w:t>function </w:t>
      </w:r>
      <w:proofErr w:type="spellStart"/>
      <w:r w:rsidR="001E3D1A" w:rsidRPr="0056169E">
        <w:rPr>
          <w:rFonts w:ascii="Times New Roman" w:eastAsia="Times New Roman" w:hAnsi="Times New Roman" w:cs="Times New Roman"/>
          <w:color w:val="000000"/>
          <w:sz w:val="24"/>
          <w:szCs w:val="24"/>
          <w:bdr w:val="none" w:sz="0" w:space="0" w:color="auto" w:frame="1"/>
        </w:rPr>
        <w:t>abc</w:t>
      </w:r>
      <w:proofErr w:type="spellEnd"/>
      <w:r w:rsidRPr="0056169E">
        <w:rPr>
          <w:rFonts w:ascii="Times New Roman" w:eastAsia="Times New Roman" w:hAnsi="Times New Roman" w:cs="Times New Roman"/>
          <w:color w:val="000000"/>
          <w:sz w:val="24"/>
          <w:szCs w:val="24"/>
          <w:bdr w:val="none" w:sz="0" w:space="0" w:color="auto" w:frame="1"/>
        </w:rPr>
        <w:t xml:space="preserve"> </w:t>
      </w:r>
      <w:r w:rsidR="001E3D1A" w:rsidRPr="0056169E">
        <w:rPr>
          <w:rFonts w:ascii="Times New Roman" w:eastAsia="Times New Roman" w:hAnsi="Times New Roman" w:cs="Times New Roman"/>
          <w:color w:val="000000"/>
          <w:sz w:val="24"/>
          <w:szCs w:val="24"/>
          <w:bdr w:val="none" w:sz="0" w:space="0" w:color="auto" w:frame="1"/>
        </w:rPr>
        <w:t>()</w:t>
      </w:r>
      <w:r w:rsidRPr="0056169E">
        <w:rPr>
          <w:rFonts w:ascii="Times New Roman" w:eastAsia="Times New Roman" w:hAnsi="Times New Roman" w:cs="Times New Roman"/>
          <w:color w:val="000000"/>
          <w:sz w:val="24"/>
          <w:szCs w:val="24"/>
          <w:bdr w:val="none" w:sz="0" w:space="0" w:color="auto" w:frame="1"/>
        </w:rPr>
        <w:t xml:space="preserve"> </w:t>
      </w:r>
      <w:r w:rsidR="001E3D1A" w:rsidRPr="0056169E">
        <w:rPr>
          <w:rFonts w:ascii="Times New Roman" w:eastAsia="Times New Roman" w:hAnsi="Times New Roman" w:cs="Times New Roman"/>
          <w:color w:val="000000"/>
          <w:sz w:val="24"/>
          <w:szCs w:val="24"/>
          <w:bdr w:val="none" w:sz="0" w:space="0" w:color="auto" w:frame="1"/>
        </w:rPr>
        <w:t>{  </w:t>
      </w:r>
    </w:p>
    <w:p w14:paraId="0E6560BF" w14:textId="1C49AA47" w:rsidR="001E3D1A" w:rsidRPr="0056169E" w:rsidRDefault="001E3D1A" w:rsidP="004D39D5">
      <w:pPr>
        <w:spacing w:line="360" w:lineRule="auto"/>
        <w:ind w:left="360"/>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var </w:t>
      </w:r>
      <w:r w:rsidR="007B1014" w:rsidRPr="0056169E">
        <w:rPr>
          <w:rFonts w:ascii="Times New Roman" w:eastAsia="Times New Roman" w:hAnsi="Times New Roman" w:cs="Times New Roman"/>
          <w:color w:val="000000" w:themeColor="text1"/>
          <w:sz w:val="24"/>
          <w:szCs w:val="24"/>
          <w:bdr w:val="none" w:sz="0" w:space="0" w:color="auto" w:frame="1"/>
        </w:rPr>
        <w:t>x</w:t>
      </w:r>
      <w:r w:rsidRPr="0056169E">
        <w:rPr>
          <w:rFonts w:ascii="Times New Roman" w:eastAsia="Times New Roman" w:hAnsi="Times New Roman" w:cs="Times New Roman"/>
          <w:color w:val="000000" w:themeColor="text1"/>
          <w:sz w:val="24"/>
          <w:szCs w:val="24"/>
          <w:bdr w:val="none" w:sz="0" w:space="0" w:color="auto" w:frame="1"/>
        </w:rPr>
        <w:t>=10</w:t>
      </w:r>
      <w:r w:rsidRPr="0056169E">
        <w:rPr>
          <w:rFonts w:ascii="Times New Roman" w:eastAsia="Times New Roman" w:hAnsi="Times New Roman" w:cs="Times New Roman"/>
          <w:color w:val="000000"/>
          <w:sz w:val="24"/>
          <w:szCs w:val="24"/>
          <w:bdr w:val="none" w:sz="0" w:space="0" w:color="auto" w:frame="1"/>
        </w:rPr>
        <w:t>;//local variable  </w:t>
      </w:r>
    </w:p>
    <w:p w14:paraId="623D388E" w14:textId="77777777" w:rsidR="001E3D1A" w:rsidRPr="0056169E" w:rsidRDefault="001E3D1A" w:rsidP="004D39D5">
      <w:pPr>
        <w:spacing w:line="360" w:lineRule="auto"/>
        <w:ind w:left="360"/>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p>
    <w:p w14:paraId="61AF9020" w14:textId="77777777" w:rsidR="001E3D1A" w:rsidRPr="0056169E" w:rsidRDefault="001E3D1A" w:rsidP="004D39D5">
      <w:pPr>
        <w:spacing w:line="360" w:lineRule="auto"/>
        <w:ind w:left="360"/>
        <w:jc w:val="both"/>
        <w:rPr>
          <w:rFonts w:ascii="Times New Roman" w:eastAsia="Times New Roman" w:hAnsi="Times New Roman" w:cs="Times New Roman"/>
          <w:color w:val="000000" w:themeColor="text1"/>
          <w:sz w:val="24"/>
          <w:szCs w:val="24"/>
        </w:rPr>
      </w:pPr>
      <w:r w:rsidRPr="0056169E">
        <w:rPr>
          <w:rFonts w:ascii="Times New Roman" w:eastAsia="Times New Roman" w:hAnsi="Times New Roman" w:cs="Times New Roman"/>
          <w:color w:val="000000" w:themeColor="text1"/>
          <w:sz w:val="24"/>
          <w:szCs w:val="24"/>
          <w:bdr w:val="none" w:sz="0" w:space="0" w:color="auto" w:frame="1"/>
        </w:rPr>
        <w:t>&lt;/script&gt;</w:t>
      </w:r>
    </w:p>
    <w:p w14:paraId="6F0CDFBB" w14:textId="2E1124CC" w:rsidR="00A706B3" w:rsidRPr="0056169E" w:rsidRDefault="008E0FA5" w:rsidP="004D39D5">
      <w:pPr>
        <w:spacing w:line="360" w:lineRule="auto"/>
        <w:ind w:left="-432"/>
        <w:rPr>
          <w:rFonts w:ascii="Times New Roman" w:hAnsi="Times New Roman" w:cs="Times New Roman"/>
          <w:sz w:val="24"/>
          <w:szCs w:val="24"/>
        </w:rPr>
      </w:pPr>
      <w:r w:rsidRPr="0056169E">
        <w:rPr>
          <w:rFonts w:ascii="Times New Roman" w:hAnsi="Times New Roman" w:cs="Times New Roman"/>
          <w:b/>
          <w:bCs/>
          <w:sz w:val="24"/>
          <w:szCs w:val="24"/>
          <w:u w:val="single"/>
        </w:rPr>
        <w:t>JavaScript</w:t>
      </w:r>
      <w:r w:rsidR="001E3D1A" w:rsidRPr="0056169E">
        <w:rPr>
          <w:rFonts w:ascii="Times New Roman" w:hAnsi="Times New Roman" w:cs="Times New Roman"/>
          <w:b/>
          <w:bCs/>
          <w:sz w:val="24"/>
          <w:szCs w:val="24"/>
          <w:u w:val="single"/>
        </w:rPr>
        <w:t xml:space="preserve"> global variable</w:t>
      </w:r>
      <w:r w:rsidR="001E3D1A" w:rsidRPr="0056169E">
        <w:rPr>
          <w:rFonts w:ascii="Times New Roman" w:hAnsi="Times New Roman" w:cs="Times New Roman"/>
          <w:sz w:val="24"/>
          <w:szCs w:val="24"/>
        </w:rPr>
        <w:t>:</w:t>
      </w:r>
    </w:p>
    <w:p w14:paraId="196B2E1F" w14:textId="77777777" w:rsidR="00E14481" w:rsidRPr="0056169E" w:rsidRDefault="00E14481" w:rsidP="004D39D5">
      <w:pPr>
        <w:spacing w:line="360" w:lineRule="auto"/>
        <w:ind w:left="360"/>
        <w:jc w:val="both"/>
        <w:rPr>
          <w:rFonts w:ascii="Times New Roman" w:eastAsia="Times New Roman" w:hAnsi="Times New Roman" w:cs="Times New Roman"/>
          <w:color w:val="000000" w:themeColor="text1"/>
          <w:sz w:val="24"/>
          <w:szCs w:val="24"/>
        </w:rPr>
      </w:pPr>
      <w:r w:rsidRPr="0056169E">
        <w:rPr>
          <w:rFonts w:ascii="Times New Roman" w:eastAsia="Times New Roman" w:hAnsi="Times New Roman" w:cs="Times New Roman"/>
          <w:b/>
          <w:bCs/>
          <w:color w:val="000000" w:themeColor="text1"/>
          <w:sz w:val="24"/>
          <w:szCs w:val="24"/>
          <w:bdr w:val="none" w:sz="0" w:space="0" w:color="auto" w:frame="1"/>
        </w:rPr>
        <w:t>&lt;</w:t>
      </w:r>
      <w:r w:rsidRPr="0056169E">
        <w:rPr>
          <w:rFonts w:ascii="Times New Roman" w:eastAsia="Times New Roman" w:hAnsi="Times New Roman" w:cs="Times New Roman"/>
          <w:color w:val="000000" w:themeColor="text1"/>
          <w:sz w:val="24"/>
          <w:szCs w:val="24"/>
          <w:bdr w:val="none" w:sz="0" w:space="0" w:color="auto" w:frame="1"/>
        </w:rPr>
        <w:t>script</w:t>
      </w:r>
      <w:r w:rsidRPr="0056169E">
        <w:rPr>
          <w:rFonts w:ascii="Times New Roman" w:eastAsia="Times New Roman" w:hAnsi="Times New Roman" w:cs="Times New Roman"/>
          <w:b/>
          <w:bCs/>
          <w:color w:val="000000" w:themeColor="text1"/>
          <w:sz w:val="24"/>
          <w:szCs w:val="24"/>
          <w:bdr w:val="none" w:sz="0" w:space="0" w:color="auto" w:frame="1"/>
        </w:rPr>
        <w:t>&gt;</w:t>
      </w:r>
      <w:r w:rsidRPr="0056169E">
        <w:rPr>
          <w:rFonts w:ascii="Times New Roman" w:eastAsia="Times New Roman" w:hAnsi="Times New Roman" w:cs="Times New Roman"/>
          <w:color w:val="000000" w:themeColor="text1"/>
          <w:sz w:val="24"/>
          <w:szCs w:val="24"/>
          <w:bdr w:val="none" w:sz="0" w:space="0" w:color="auto" w:frame="1"/>
        </w:rPr>
        <w:t>  </w:t>
      </w:r>
    </w:p>
    <w:p w14:paraId="3FD51E9F" w14:textId="26243103" w:rsidR="00E14481" w:rsidRPr="0056169E" w:rsidRDefault="00E14481" w:rsidP="004D39D5">
      <w:pPr>
        <w:spacing w:line="360" w:lineRule="auto"/>
        <w:ind w:left="360"/>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var </w:t>
      </w:r>
      <w:r w:rsidRPr="0056169E">
        <w:rPr>
          <w:rFonts w:ascii="Times New Roman" w:eastAsia="Times New Roman" w:hAnsi="Times New Roman" w:cs="Times New Roman"/>
          <w:sz w:val="24"/>
          <w:szCs w:val="24"/>
          <w:bdr w:val="none" w:sz="0" w:space="0" w:color="auto" w:frame="1"/>
        </w:rPr>
        <w:t>data=200</w:t>
      </w:r>
      <w:r w:rsidRPr="0056169E">
        <w:rPr>
          <w:rFonts w:ascii="Times New Roman" w:eastAsia="Times New Roman" w:hAnsi="Times New Roman" w:cs="Times New Roman"/>
          <w:color w:val="000000"/>
          <w:sz w:val="24"/>
          <w:szCs w:val="24"/>
          <w:bdr w:val="none" w:sz="0" w:space="0" w:color="auto" w:frame="1"/>
        </w:rPr>
        <w:t>;//</w:t>
      </w:r>
      <w:r w:rsidR="000B1208" w:rsidRPr="0056169E">
        <w:rPr>
          <w:rFonts w:ascii="Times New Roman" w:eastAsia="Times New Roman" w:hAnsi="Times New Roman" w:cs="Times New Roman"/>
          <w:color w:val="000000"/>
          <w:sz w:val="24"/>
          <w:szCs w:val="24"/>
          <w:bdr w:val="none" w:sz="0" w:space="0" w:color="auto" w:frame="1"/>
        </w:rPr>
        <w:t>global</w:t>
      </w:r>
      <w:r w:rsidRPr="0056169E">
        <w:rPr>
          <w:rFonts w:ascii="Times New Roman" w:eastAsia="Times New Roman" w:hAnsi="Times New Roman" w:cs="Times New Roman"/>
          <w:color w:val="000000"/>
          <w:sz w:val="24"/>
          <w:szCs w:val="24"/>
          <w:bdr w:val="none" w:sz="0" w:space="0" w:color="auto" w:frame="1"/>
        </w:rPr>
        <w:t> variable  </w:t>
      </w:r>
    </w:p>
    <w:p w14:paraId="6E049EEA" w14:textId="12B6C628" w:rsidR="00E14481" w:rsidRPr="0056169E" w:rsidRDefault="00E14481" w:rsidP="004D39D5">
      <w:pPr>
        <w:spacing w:line="360" w:lineRule="auto"/>
        <w:ind w:left="360"/>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function </w:t>
      </w:r>
      <w:proofErr w:type="gramStart"/>
      <w:r w:rsidR="000526C0" w:rsidRPr="0056169E">
        <w:rPr>
          <w:rFonts w:ascii="Times New Roman" w:eastAsia="Times New Roman" w:hAnsi="Times New Roman" w:cs="Times New Roman"/>
          <w:color w:val="000000"/>
          <w:sz w:val="24"/>
          <w:szCs w:val="24"/>
          <w:bdr w:val="none" w:sz="0" w:space="0" w:color="auto" w:frame="1"/>
        </w:rPr>
        <w:t>a(</w:t>
      </w:r>
      <w:proofErr w:type="gramEnd"/>
      <w:r w:rsidRPr="0056169E">
        <w:rPr>
          <w:rFonts w:ascii="Times New Roman" w:eastAsia="Times New Roman" w:hAnsi="Times New Roman" w:cs="Times New Roman"/>
          <w:color w:val="000000"/>
          <w:sz w:val="24"/>
          <w:szCs w:val="24"/>
          <w:bdr w:val="none" w:sz="0" w:space="0" w:color="auto" w:frame="1"/>
        </w:rPr>
        <w:t>){  </w:t>
      </w:r>
    </w:p>
    <w:p w14:paraId="42515917" w14:textId="3BD1A8E3" w:rsidR="00E14481" w:rsidRPr="0056169E" w:rsidRDefault="00E14481" w:rsidP="004D39D5">
      <w:pPr>
        <w:spacing w:line="360" w:lineRule="auto"/>
        <w:ind w:left="360"/>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document.</w:t>
      </w:r>
      <w:r w:rsidR="00CC53E7" w:rsidRPr="0056169E">
        <w:rPr>
          <w:rFonts w:ascii="Times New Roman" w:eastAsia="Times New Roman" w:hAnsi="Times New Roman" w:cs="Times New Roman"/>
          <w:color w:val="000000"/>
          <w:sz w:val="24"/>
          <w:szCs w:val="24"/>
          <w:bdr w:val="none" w:sz="0" w:space="0" w:color="auto" w:frame="1"/>
        </w:rPr>
        <w:t xml:space="preserve"> </w:t>
      </w:r>
      <w:proofErr w:type="spellStart"/>
      <w:r w:rsidR="00CC53E7" w:rsidRPr="0056169E">
        <w:rPr>
          <w:rFonts w:ascii="Times New Roman" w:eastAsia="Times New Roman" w:hAnsi="Times New Roman" w:cs="Times New Roman"/>
          <w:color w:val="000000"/>
          <w:sz w:val="24"/>
          <w:szCs w:val="24"/>
          <w:bdr w:val="none" w:sz="0" w:space="0" w:color="auto" w:frame="1"/>
        </w:rPr>
        <w:t>W</w:t>
      </w:r>
      <w:r w:rsidRPr="0056169E">
        <w:rPr>
          <w:rFonts w:ascii="Times New Roman" w:eastAsia="Times New Roman" w:hAnsi="Times New Roman" w:cs="Times New Roman"/>
          <w:color w:val="000000"/>
          <w:sz w:val="24"/>
          <w:szCs w:val="24"/>
          <w:bdr w:val="none" w:sz="0" w:space="0" w:color="auto" w:frame="1"/>
        </w:rPr>
        <w:t>riteln</w:t>
      </w:r>
      <w:proofErr w:type="spellEnd"/>
      <w:r w:rsidR="00CC53E7" w:rsidRPr="0056169E">
        <w:rPr>
          <w:rFonts w:ascii="Times New Roman" w:eastAsia="Times New Roman" w:hAnsi="Times New Roman" w:cs="Times New Roman"/>
          <w:color w:val="000000"/>
          <w:sz w:val="24"/>
          <w:szCs w:val="24"/>
          <w:bdr w:val="none" w:sz="0" w:space="0" w:color="auto" w:frame="1"/>
        </w:rPr>
        <w:t xml:space="preserve"> </w:t>
      </w:r>
      <w:r w:rsidRPr="0056169E">
        <w:rPr>
          <w:rFonts w:ascii="Times New Roman" w:eastAsia="Times New Roman" w:hAnsi="Times New Roman" w:cs="Times New Roman"/>
          <w:color w:val="000000"/>
          <w:sz w:val="24"/>
          <w:szCs w:val="24"/>
          <w:bdr w:val="none" w:sz="0" w:space="0" w:color="auto" w:frame="1"/>
        </w:rPr>
        <w:t>(data);  </w:t>
      </w:r>
    </w:p>
    <w:p w14:paraId="45D3985A" w14:textId="77777777" w:rsidR="00E14481" w:rsidRPr="0056169E" w:rsidRDefault="00E14481" w:rsidP="004D39D5">
      <w:pPr>
        <w:spacing w:line="360" w:lineRule="auto"/>
        <w:ind w:left="360"/>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p>
    <w:p w14:paraId="61889C18" w14:textId="7ED2F81D" w:rsidR="00E14481" w:rsidRPr="0056169E" w:rsidRDefault="00E14481" w:rsidP="004D39D5">
      <w:pPr>
        <w:spacing w:line="360" w:lineRule="auto"/>
        <w:ind w:left="360"/>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function </w:t>
      </w:r>
      <w:proofErr w:type="gramStart"/>
      <w:r w:rsidRPr="0056169E">
        <w:rPr>
          <w:rFonts w:ascii="Times New Roman" w:eastAsia="Times New Roman" w:hAnsi="Times New Roman" w:cs="Times New Roman"/>
          <w:color w:val="000000"/>
          <w:sz w:val="24"/>
          <w:szCs w:val="24"/>
          <w:bdr w:val="none" w:sz="0" w:space="0" w:color="auto" w:frame="1"/>
        </w:rPr>
        <w:t>b(</w:t>
      </w:r>
      <w:proofErr w:type="gramEnd"/>
      <w:r w:rsidRPr="0056169E">
        <w:rPr>
          <w:rFonts w:ascii="Times New Roman" w:eastAsia="Times New Roman" w:hAnsi="Times New Roman" w:cs="Times New Roman"/>
          <w:color w:val="000000"/>
          <w:sz w:val="24"/>
          <w:szCs w:val="24"/>
          <w:bdr w:val="none" w:sz="0" w:space="0" w:color="auto" w:frame="1"/>
        </w:rPr>
        <w:t>){  </w:t>
      </w:r>
    </w:p>
    <w:p w14:paraId="50D93808" w14:textId="1C8A3168" w:rsidR="00E14481" w:rsidRPr="0056169E" w:rsidRDefault="00E14481" w:rsidP="004D39D5">
      <w:pPr>
        <w:spacing w:line="360" w:lineRule="auto"/>
        <w:ind w:left="360"/>
        <w:jc w:val="both"/>
        <w:rPr>
          <w:rFonts w:ascii="Times New Roman" w:eastAsia="Times New Roman" w:hAnsi="Times New Roman" w:cs="Times New Roman"/>
          <w:color w:val="000000"/>
          <w:sz w:val="24"/>
          <w:szCs w:val="24"/>
        </w:rPr>
      </w:pPr>
      <w:proofErr w:type="spellStart"/>
      <w:proofErr w:type="gramStart"/>
      <w:r w:rsidRPr="0056169E">
        <w:rPr>
          <w:rFonts w:ascii="Times New Roman" w:eastAsia="Times New Roman" w:hAnsi="Times New Roman" w:cs="Times New Roman"/>
          <w:color w:val="000000"/>
          <w:sz w:val="24"/>
          <w:szCs w:val="24"/>
          <w:bdr w:val="none" w:sz="0" w:space="0" w:color="auto" w:frame="1"/>
        </w:rPr>
        <w:t>document.</w:t>
      </w:r>
      <w:r w:rsidR="00CC53E7" w:rsidRPr="0056169E">
        <w:rPr>
          <w:rFonts w:ascii="Times New Roman" w:eastAsia="Times New Roman" w:hAnsi="Times New Roman" w:cs="Times New Roman"/>
          <w:color w:val="000000"/>
          <w:sz w:val="24"/>
          <w:szCs w:val="24"/>
          <w:bdr w:val="none" w:sz="0" w:space="0" w:color="auto" w:frame="1"/>
        </w:rPr>
        <w:t>W</w:t>
      </w:r>
      <w:r w:rsidRPr="0056169E">
        <w:rPr>
          <w:rFonts w:ascii="Times New Roman" w:eastAsia="Times New Roman" w:hAnsi="Times New Roman" w:cs="Times New Roman"/>
          <w:color w:val="000000"/>
          <w:sz w:val="24"/>
          <w:szCs w:val="24"/>
          <w:bdr w:val="none" w:sz="0" w:space="0" w:color="auto" w:frame="1"/>
        </w:rPr>
        <w:t>riteln</w:t>
      </w:r>
      <w:proofErr w:type="spellEnd"/>
      <w:proofErr w:type="gramEnd"/>
      <w:r w:rsidR="00CC53E7" w:rsidRPr="0056169E">
        <w:rPr>
          <w:rFonts w:ascii="Times New Roman" w:eastAsia="Times New Roman" w:hAnsi="Times New Roman" w:cs="Times New Roman"/>
          <w:color w:val="000000"/>
          <w:sz w:val="24"/>
          <w:szCs w:val="24"/>
          <w:bdr w:val="none" w:sz="0" w:space="0" w:color="auto" w:frame="1"/>
        </w:rPr>
        <w:t xml:space="preserve"> </w:t>
      </w:r>
      <w:r w:rsidRPr="0056169E">
        <w:rPr>
          <w:rFonts w:ascii="Times New Roman" w:eastAsia="Times New Roman" w:hAnsi="Times New Roman" w:cs="Times New Roman"/>
          <w:color w:val="000000"/>
          <w:sz w:val="24"/>
          <w:szCs w:val="24"/>
          <w:bdr w:val="none" w:sz="0" w:space="0" w:color="auto" w:frame="1"/>
        </w:rPr>
        <w:t>(data);  </w:t>
      </w:r>
    </w:p>
    <w:p w14:paraId="384779A7" w14:textId="77777777" w:rsidR="00E14481" w:rsidRPr="0056169E" w:rsidRDefault="00E14481" w:rsidP="004D39D5">
      <w:pPr>
        <w:spacing w:line="360" w:lineRule="auto"/>
        <w:ind w:left="360"/>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p>
    <w:p w14:paraId="2912C0FA" w14:textId="77777777" w:rsidR="00E14481" w:rsidRPr="0056169E" w:rsidRDefault="00E14481" w:rsidP="004D39D5">
      <w:pPr>
        <w:spacing w:line="360" w:lineRule="auto"/>
        <w:ind w:left="360"/>
        <w:jc w:val="both"/>
        <w:rPr>
          <w:rFonts w:ascii="Times New Roman" w:eastAsia="Times New Roman" w:hAnsi="Times New Roman" w:cs="Times New Roman"/>
          <w:color w:val="000000"/>
          <w:sz w:val="24"/>
          <w:szCs w:val="24"/>
        </w:rPr>
      </w:pPr>
      <w:proofErr w:type="gramStart"/>
      <w:r w:rsidRPr="0056169E">
        <w:rPr>
          <w:rFonts w:ascii="Times New Roman" w:eastAsia="Times New Roman" w:hAnsi="Times New Roman" w:cs="Times New Roman"/>
          <w:color w:val="000000"/>
          <w:sz w:val="24"/>
          <w:szCs w:val="24"/>
          <w:bdr w:val="none" w:sz="0" w:space="0" w:color="auto" w:frame="1"/>
        </w:rPr>
        <w:t>a(</w:t>
      </w:r>
      <w:proofErr w:type="gramEnd"/>
      <w:r w:rsidRPr="0056169E">
        <w:rPr>
          <w:rFonts w:ascii="Times New Roman" w:eastAsia="Times New Roman" w:hAnsi="Times New Roman" w:cs="Times New Roman"/>
          <w:color w:val="000000"/>
          <w:sz w:val="24"/>
          <w:szCs w:val="24"/>
          <w:bdr w:val="none" w:sz="0" w:space="0" w:color="auto" w:frame="1"/>
        </w:rPr>
        <w:t>);//calling JavaScript function  </w:t>
      </w:r>
    </w:p>
    <w:p w14:paraId="4F821155" w14:textId="77777777" w:rsidR="00E14481" w:rsidRPr="0056169E" w:rsidRDefault="00E14481" w:rsidP="004D39D5">
      <w:pPr>
        <w:spacing w:line="360" w:lineRule="auto"/>
        <w:ind w:left="360"/>
        <w:jc w:val="both"/>
        <w:rPr>
          <w:rFonts w:ascii="Times New Roman" w:eastAsia="Times New Roman" w:hAnsi="Times New Roman" w:cs="Times New Roman"/>
          <w:color w:val="000000"/>
          <w:sz w:val="24"/>
          <w:szCs w:val="24"/>
        </w:rPr>
      </w:pPr>
      <w:proofErr w:type="gramStart"/>
      <w:r w:rsidRPr="0056169E">
        <w:rPr>
          <w:rFonts w:ascii="Times New Roman" w:eastAsia="Times New Roman" w:hAnsi="Times New Roman" w:cs="Times New Roman"/>
          <w:color w:val="000000"/>
          <w:sz w:val="24"/>
          <w:szCs w:val="24"/>
          <w:bdr w:val="none" w:sz="0" w:space="0" w:color="auto" w:frame="1"/>
        </w:rPr>
        <w:t>b(</w:t>
      </w:r>
      <w:proofErr w:type="gramEnd"/>
      <w:r w:rsidRPr="0056169E">
        <w:rPr>
          <w:rFonts w:ascii="Times New Roman" w:eastAsia="Times New Roman" w:hAnsi="Times New Roman" w:cs="Times New Roman"/>
          <w:color w:val="000000"/>
          <w:sz w:val="24"/>
          <w:szCs w:val="24"/>
          <w:bdr w:val="none" w:sz="0" w:space="0" w:color="auto" w:frame="1"/>
        </w:rPr>
        <w:t>);  </w:t>
      </w:r>
    </w:p>
    <w:p w14:paraId="4BDFD3E7" w14:textId="77777777" w:rsidR="00E14481" w:rsidRPr="0056169E" w:rsidRDefault="00E14481" w:rsidP="004D39D5">
      <w:pPr>
        <w:spacing w:line="360" w:lineRule="auto"/>
        <w:ind w:left="360"/>
        <w:jc w:val="both"/>
        <w:rPr>
          <w:rFonts w:ascii="Times New Roman" w:eastAsia="Times New Roman" w:hAnsi="Times New Roman" w:cs="Times New Roman"/>
          <w:sz w:val="24"/>
          <w:szCs w:val="24"/>
        </w:rPr>
      </w:pPr>
      <w:r w:rsidRPr="0056169E">
        <w:rPr>
          <w:rFonts w:ascii="Times New Roman" w:eastAsia="Times New Roman" w:hAnsi="Times New Roman" w:cs="Times New Roman"/>
          <w:sz w:val="24"/>
          <w:szCs w:val="24"/>
          <w:bdr w:val="none" w:sz="0" w:space="0" w:color="auto" w:frame="1"/>
        </w:rPr>
        <w:t>&lt;/script&gt;</w:t>
      </w:r>
    </w:p>
    <w:p w14:paraId="6F2A952F" w14:textId="1338AC6C" w:rsidR="00E14481" w:rsidRPr="0056169E" w:rsidRDefault="000B1208"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Declaring</w:t>
      </w:r>
      <w:r w:rsidR="003B5F42" w:rsidRPr="0056169E">
        <w:rPr>
          <w:rFonts w:ascii="Times New Roman" w:hAnsi="Times New Roman" w:cs="Times New Roman"/>
          <w:sz w:val="24"/>
          <w:szCs w:val="24"/>
        </w:rPr>
        <w:t xml:space="preserve"> </w:t>
      </w:r>
      <w:r w:rsidRPr="0056169E">
        <w:rPr>
          <w:rFonts w:ascii="Times New Roman" w:hAnsi="Times New Roman" w:cs="Times New Roman"/>
          <w:sz w:val="24"/>
          <w:szCs w:val="24"/>
        </w:rPr>
        <w:t>JavaScript</w:t>
      </w:r>
      <w:r w:rsidR="0081633B" w:rsidRPr="0056169E">
        <w:rPr>
          <w:rFonts w:ascii="Times New Roman" w:hAnsi="Times New Roman" w:cs="Times New Roman"/>
          <w:sz w:val="24"/>
          <w:szCs w:val="24"/>
        </w:rPr>
        <w:t xml:space="preserve"> global variable within function</w:t>
      </w:r>
    </w:p>
    <w:p w14:paraId="1443BB59" w14:textId="77777777" w:rsidR="007B1014" w:rsidRPr="0056169E" w:rsidRDefault="0081633B"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To declare </w:t>
      </w:r>
      <w:r w:rsidR="000B1208" w:rsidRPr="0056169E">
        <w:rPr>
          <w:rFonts w:ascii="Times New Roman" w:hAnsi="Times New Roman" w:cs="Times New Roman"/>
          <w:sz w:val="24"/>
          <w:szCs w:val="24"/>
        </w:rPr>
        <w:t>JavaScript</w:t>
      </w:r>
      <w:r w:rsidRPr="0056169E">
        <w:rPr>
          <w:rFonts w:ascii="Times New Roman" w:hAnsi="Times New Roman" w:cs="Times New Roman"/>
          <w:sz w:val="24"/>
          <w:szCs w:val="24"/>
        </w:rPr>
        <w:t xml:space="preserve"> variables inside a function you need to use window object</w:t>
      </w:r>
    </w:p>
    <w:p w14:paraId="0C37770D" w14:textId="61C9C2D1" w:rsidR="00A50331" w:rsidRPr="0056169E" w:rsidRDefault="00A50331"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&lt;html&gt;</w:t>
      </w:r>
    </w:p>
    <w:p w14:paraId="46DEF02F" w14:textId="77777777" w:rsidR="00A50331" w:rsidRPr="0056169E" w:rsidRDefault="00A50331"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&lt;body&gt;</w:t>
      </w:r>
    </w:p>
    <w:p w14:paraId="71B11955" w14:textId="77777777" w:rsidR="00A50331" w:rsidRPr="0056169E" w:rsidRDefault="00A50331"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lastRenderedPageBreak/>
        <w:t>&lt;script&gt;</w:t>
      </w:r>
    </w:p>
    <w:p w14:paraId="3225BF0D" w14:textId="77777777" w:rsidR="00A50331" w:rsidRPr="0056169E" w:rsidRDefault="00A50331"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function </w:t>
      </w:r>
      <w:proofErr w:type="gramStart"/>
      <w:r w:rsidRPr="0056169E">
        <w:rPr>
          <w:rFonts w:ascii="Times New Roman" w:hAnsi="Times New Roman" w:cs="Times New Roman"/>
          <w:sz w:val="24"/>
          <w:szCs w:val="24"/>
        </w:rPr>
        <w:t>m(</w:t>
      </w:r>
      <w:proofErr w:type="gramEnd"/>
      <w:r w:rsidRPr="0056169E">
        <w:rPr>
          <w:rFonts w:ascii="Times New Roman" w:hAnsi="Times New Roman" w:cs="Times New Roman"/>
          <w:sz w:val="24"/>
          <w:szCs w:val="24"/>
        </w:rPr>
        <w:t xml:space="preserve">){  </w:t>
      </w:r>
    </w:p>
    <w:p w14:paraId="6D1F2239" w14:textId="4EDBD613" w:rsidR="00A50331" w:rsidRPr="0056169E" w:rsidRDefault="000B1208"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window. Value</w:t>
      </w:r>
      <w:r w:rsidR="00A50331" w:rsidRPr="0056169E">
        <w:rPr>
          <w:rFonts w:ascii="Times New Roman" w:hAnsi="Times New Roman" w:cs="Times New Roman"/>
          <w:sz w:val="24"/>
          <w:szCs w:val="24"/>
        </w:rPr>
        <w:t xml:space="preserve">=100;//declaring global variable by window object  </w:t>
      </w:r>
    </w:p>
    <w:p w14:paraId="5E70D001" w14:textId="77777777" w:rsidR="00A50331" w:rsidRPr="0056169E" w:rsidRDefault="00A50331"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  </w:t>
      </w:r>
    </w:p>
    <w:p w14:paraId="28E89466" w14:textId="77777777" w:rsidR="00A50331" w:rsidRPr="0056169E" w:rsidRDefault="00A50331"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function </w:t>
      </w:r>
      <w:proofErr w:type="gramStart"/>
      <w:r w:rsidRPr="0056169E">
        <w:rPr>
          <w:rFonts w:ascii="Times New Roman" w:hAnsi="Times New Roman" w:cs="Times New Roman"/>
          <w:sz w:val="24"/>
          <w:szCs w:val="24"/>
        </w:rPr>
        <w:t>n(</w:t>
      </w:r>
      <w:proofErr w:type="gramEnd"/>
      <w:r w:rsidRPr="0056169E">
        <w:rPr>
          <w:rFonts w:ascii="Times New Roman" w:hAnsi="Times New Roman" w:cs="Times New Roman"/>
          <w:sz w:val="24"/>
          <w:szCs w:val="24"/>
        </w:rPr>
        <w:t xml:space="preserve">){  </w:t>
      </w:r>
    </w:p>
    <w:p w14:paraId="7D91E551" w14:textId="30F2B11E" w:rsidR="00A50331" w:rsidRPr="0056169E" w:rsidRDefault="00A50331" w:rsidP="004D39D5">
      <w:pPr>
        <w:spacing w:line="360" w:lineRule="auto"/>
        <w:ind w:left="-432"/>
        <w:rPr>
          <w:rFonts w:ascii="Times New Roman" w:hAnsi="Times New Roman" w:cs="Times New Roman"/>
          <w:sz w:val="24"/>
          <w:szCs w:val="24"/>
        </w:rPr>
      </w:pPr>
      <w:proofErr w:type="gramStart"/>
      <w:r w:rsidRPr="0056169E">
        <w:rPr>
          <w:rFonts w:ascii="Times New Roman" w:hAnsi="Times New Roman" w:cs="Times New Roman"/>
          <w:sz w:val="24"/>
          <w:szCs w:val="24"/>
        </w:rPr>
        <w:t>alert(</w:t>
      </w:r>
      <w:proofErr w:type="gramEnd"/>
      <w:r w:rsidR="000B1208" w:rsidRPr="0056169E">
        <w:rPr>
          <w:rFonts w:ascii="Times New Roman" w:hAnsi="Times New Roman" w:cs="Times New Roman"/>
          <w:sz w:val="24"/>
          <w:szCs w:val="24"/>
        </w:rPr>
        <w:t xml:space="preserve">window. </w:t>
      </w:r>
      <w:proofErr w:type="gramStart"/>
      <w:r w:rsidR="000B1208" w:rsidRPr="0056169E">
        <w:rPr>
          <w:rFonts w:ascii="Times New Roman" w:hAnsi="Times New Roman" w:cs="Times New Roman"/>
          <w:sz w:val="24"/>
          <w:szCs w:val="24"/>
        </w:rPr>
        <w:t>Value</w:t>
      </w:r>
      <w:r w:rsidRPr="0056169E">
        <w:rPr>
          <w:rFonts w:ascii="Times New Roman" w:hAnsi="Times New Roman" w:cs="Times New Roman"/>
          <w:sz w:val="24"/>
          <w:szCs w:val="24"/>
        </w:rPr>
        <w:t>);/</w:t>
      </w:r>
      <w:proofErr w:type="gramEnd"/>
      <w:r w:rsidRPr="0056169E">
        <w:rPr>
          <w:rFonts w:ascii="Times New Roman" w:hAnsi="Times New Roman" w:cs="Times New Roman"/>
          <w:sz w:val="24"/>
          <w:szCs w:val="24"/>
        </w:rPr>
        <w:t xml:space="preserve">/accessing global variable from other function  </w:t>
      </w:r>
    </w:p>
    <w:p w14:paraId="61175394" w14:textId="77777777" w:rsidR="00A50331" w:rsidRPr="0056169E" w:rsidRDefault="00A50331"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  </w:t>
      </w:r>
    </w:p>
    <w:p w14:paraId="56EE380B" w14:textId="77777777" w:rsidR="00A50331" w:rsidRPr="0056169E" w:rsidRDefault="00A50331" w:rsidP="004D39D5">
      <w:pPr>
        <w:spacing w:line="360" w:lineRule="auto"/>
        <w:ind w:left="-432"/>
        <w:rPr>
          <w:rFonts w:ascii="Times New Roman" w:hAnsi="Times New Roman" w:cs="Times New Roman"/>
          <w:sz w:val="24"/>
          <w:szCs w:val="24"/>
        </w:rPr>
      </w:pPr>
      <w:proofErr w:type="gramStart"/>
      <w:r w:rsidRPr="0056169E">
        <w:rPr>
          <w:rFonts w:ascii="Times New Roman" w:hAnsi="Times New Roman" w:cs="Times New Roman"/>
          <w:sz w:val="24"/>
          <w:szCs w:val="24"/>
        </w:rPr>
        <w:t>m(</w:t>
      </w:r>
      <w:proofErr w:type="gramEnd"/>
      <w:r w:rsidRPr="0056169E">
        <w:rPr>
          <w:rFonts w:ascii="Times New Roman" w:hAnsi="Times New Roman" w:cs="Times New Roman"/>
          <w:sz w:val="24"/>
          <w:szCs w:val="24"/>
        </w:rPr>
        <w:t>);</w:t>
      </w:r>
    </w:p>
    <w:p w14:paraId="0BE8F1B0" w14:textId="77777777" w:rsidR="00A50331" w:rsidRPr="0056169E" w:rsidRDefault="00A50331" w:rsidP="004D39D5">
      <w:pPr>
        <w:spacing w:line="360" w:lineRule="auto"/>
        <w:ind w:left="-432"/>
        <w:rPr>
          <w:rFonts w:ascii="Times New Roman" w:hAnsi="Times New Roman" w:cs="Times New Roman"/>
          <w:sz w:val="24"/>
          <w:szCs w:val="24"/>
        </w:rPr>
      </w:pPr>
      <w:proofErr w:type="gramStart"/>
      <w:r w:rsidRPr="0056169E">
        <w:rPr>
          <w:rFonts w:ascii="Times New Roman" w:hAnsi="Times New Roman" w:cs="Times New Roman"/>
          <w:sz w:val="24"/>
          <w:szCs w:val="24"/>
        </w:rPr>
        <w:t>n(</w:t>
      </w:r>
      <w:proofErr w:type="gramEnd"/>
      <w:r w:rsidRPr="0056169E">
        <w:rPr>
          <w:rFonts w:ascii="Times New Roman" w:hAnsi="Times New Roman" w:cs="Times New Roman"/>
          <w:sz w:val="24"/>
          <w:szCs w:val="24"/>
        </w:rPr>
        <w:t>);</w:t>
      </w:r>
    </w:p>
    <w:p w14:paraId="028CB1CD" w14:textId="77777777" w:rsidR="00A50331" w:rsidRPr="0056169E" w:rsidRDefault="00A50331"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&lt;/script&gt;</w:t>
      </w:r>
    </w:p>
    <w:p w14:paraId="6A8DB62C" w14:textId="77777777" w:rsidR="00A50331" w:rsidRPr="0056169E" w:rsidRDefault="00A50331"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&lt;/body&gt;</w:t>
      </w:r>
    </w:p>
    <w:p w14:paraId="2913EC0C" w14:textId="1E82194E" w:rsidR="001E3D1A" w:rsidRPr="0056169E" w:rsidRDefault="00A50331"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&lt;/html&gt;</w:t>
      </w:r>
    </w:p>
    <w:p w14:paraId="71C8DE3A" w14:textId="428E64C7" w:rsidR="006C0271" w:rsidRPr="0056169E" w:rsidRDefault="00AA5F33" w:rsidP="004D39D5">
      <w:pPr>
        <w:spacing w:line="360" w:lineRule="auto"/>
        <w:ind w:left="-432"/>
        <w:jc w:val="center"/>
        <w:rPr>
          <w:rFonts w:ascii="Times New Roman" w:hAnsi="Times New Roman" w:cs="Times New Roman"/>
          <w:color w:val="ED0000"/>
          <w:sz w:val="24"/>
          <w:szCs w:val="24"/>
        </w:rPr>
      </w:pPr>
      <w:r w:rsidRPr="0056169E">
        <w:rPr>
          <w:rFonts w:ascii="Times New Roman" w:hAnsi="Times New Roman" w:cs="Times New Roman"/>
          <w:b/>
          <w:bCs/>
          <w:sz w:val="24"/>
          <w:szCs w:val="24"/>
          <w:u w:val="single"/>
        </w:rPr>
        <w:t>Variables in java</w:t>
      </w:r>
      <w:r w:rsidRPr="0056169E">
        <w:rPr>
          <w:rFonts w:ascii="Times New Roman" w:hAnsi="Times New Roman" w:cs="Times New Roman"/>
          <w:color w:val="ED0000"/>
          <w:sz w:val="24"/>
          <w:szCs w:val="24"/>
        </w:rPr>
        <w:t>:</w:t>
      </w:r>
    </w:p>
    <w:p w14:paraId="5E45F57F" w14:textId="49AFB055" w:rsidR="006C0271" w:rsidRPr="0056169E" w:rsidRDefault="006C0271" w:rsidP="004D39D5">
      <w:pPr>
        <w:spacing w:line="360" w:lineRule="auto"/>
        <w:ind w:left="-432"/>
        <w:jc w:val="center"/>
        <w:rPr>
          <w:rFonts w:ascii="Times New Roman" w:hAnsi="Times New Roman" w:cs="Times New Roman"/>
          <w:color w:val="ED0000"/>
          <w:sz w:val="24"/>
          <w:szCs w:val="24"/>
        </w:rPr>
      </w:pPr>
      <w:r w:rsidRPr="0056169E">
        <w:rPr>
          <w:rFonts w:ascii="Times New Roman" w:hAnsi="Times New Roman" w:cs="Times New Roman"/>
          <w:color w:val="ED0000"/>
          <w:sz w:val="24"/>
          <w:szCs w:val="24"/>
        </w:rPr>
        <w:t xml:space="preserve">             </w:t>
      </w:r>
    </w:p>
    <w:p w14:paraId="2239B441" w14:textId="3321DBC7" w:rsidR="006C0271" w:rsidRPr="0056169E" w:rsidRDefault="003300BC" w:rsidP="004D39D5">
      <w:pPr>
        <w:spacing w:line="360" w:lineRule="auto"/>
        <w:ind w:left="-432"/>
        <w:rPr>
          <w:rFonts w:ascii="Times New Roman" w:hAnsi="Times New Roman" w:cs="Times New Roman"/>
          <w:b/>
          <w:bCs/>
          <w:sz w:val="24"/>
          <w:szCs w:val="24"/>
          <w:u w:val="single"/>
        </w:rPr>
      </w:pPr>
      <w:r w:rsidRPr="0056169E">
        <w:rPr>
          <w:rFonts w:ascii="Times New Roman" w:hAnsi="Times New Roman" w:cs="Times New Roman"/>
          <w:color w:val="ED0000"/>
          <w:sz w:val="24"/>
          <w:szCs w:val="24"/>
        </w:rPr>
        <w:t xml:space="preserve">  </w:t>
      </w:r>
      <w:r w:rsidRPr="0056169E">
        <w:rPr>
          <w:rFonts w:ascii="Times New Roman" w:hAnsi="Times New Roman" w:cs="Times New Roman"/>
          <w:b/>
          <w:bCs/>
          <w:sz w:val="24"/>
          <w:szCs w:val="24"/>
          <w:u w:val="single"/>
        </w:rPr>
        <w:t>Rules</w:t>
      </w:r>
    </w:p>
    <w:p w14:paraId="01E8CE5B" w14:textId="77777777" w:rsidR="00C7202C" w:rsidRPr="0056169E" w:rsidRDefault="00C7202C" w:rsidP="004D39D5">
      <w:pPr>
        <w:spacing w:line="360" w:lineRule="auto"/>
        <w:ind w:left="-432"/>
        <w:rPr>
          <w:rFonts w:ascii="Times New Roman" w:hAnsi="Times New Roman" w:cs="Times New Roman"/>
          <w:b/>
          <w:bCs/>
          <w:color w:val="ED0000"/>
          <w:sz w:val="24"/>
          <w:szCs w:val="24"/>
          <w:u w:val="single"/>
        </w:rPr>
      </w:pPr>
    </w:p>
    <w:p w14:paraId="1B20B2D7" w14:textId="171F2E0A" w:rsidR="006C0271" w:rsidRPr="0056169E" w:rsidRDefault="006C0271">
      <w:pPr>
        <w:pStyle w:val="ListParagraph"/>
        <w:numPr>
          <w:ilvl w:val="0"/>
          <w:numId w:val="10"/>
        </w:numPr>
        <w:spacing w:line="360" w:lineRule="auto"/>
        <w:ind w:left="360"/>
        <w:rPr>
          <w:rFonts w:ascii="Times New Roman" w:hAnsi="Times New Roman" w:cs="Times New Roman"/>
          <w:color w:val="000000" w:themeColor="text1"/>
          <w:sz w:val="24"/>
          <w:szCs w:val="24"/>
        </w:rPr>
      </w:pPr>
      <w:r w:rsidRPr="0056169E">
        <w:rPr>
          <w:rFonts w:ascii="Times New Roman" w:hAnsi="Times New Roman" w:cs="Times New Roman"/>
          <w:color w:val="000000" w:themeColor="text1"/>
          <w:sz w:val="24"/>
          <w:szCs w:val="24"/>
        </w:rPr>
        <w:t>We can begin them with either dollar sign or underscore or any alphabet.</w:t>
      </w:r>
    </w:p>
    <w:p w14:paraId="65D743A4" w14:textId="044004CC" w:rsidR="00EE1690" w:rsidRPr="0056169E" w:rsidRDefault="006C0271">
      <w:pPr>
        <w:pStyle w:val="ListParagraph"/>
        <w:numPr>
          <w:ilvl w:val="0"/>
          <w:numId w:val="10"/>
        </w:numPr>
        <w:spacing w:line="360" w:lineRule="auto"/>
        <w:ind w:left="360"/>
        <w:rPr>
          <w:rFonts w:ascii="Times New Roman" w:hAnsi="Times New Roman" w:cs="Times New Roman"/>
          <w:color w:val="000000" w:themeColor="text1"/>
          <w:sz w:val="24"/>
          <w:szCs w:val="24"/>
        </w:rPr>
      </w:pPr>
      <w:r w:rsidRPr="0056169E">
        <w:rPr>
          <w:rFonts w:ascii="Times New Roman" w:hAnsi="Times New Roman" w:cs="Times New Roman"/>
          <w:color w:val="000000" w:themeColor="text1"/>
          <w:sz w:val="24"/>
          <w:szCs w:val="24"/>
        </w:rPr>
        <w:t>Don’t use capital letters as variables.</w:t>
      </w:r>
      <w:r w:rsidR="00B95BD3" w:rsidRPr="0056169E">
        <w:rPr>
          <w:rFonts w:ascii="Times New Roman" w:hAnsi="Times New Roman" w:cs="Times New Roman"/>
          <w:color w:val="000000" w:themeColor="text1"/>
          <w:sz w:val="24"/>
          <w:szCs w:val="24"/>
        </w:rPr>
        <w:t>’</w:t>
      </w:r>
    </w:p>
    <w:p w14:paraId="7D27EBF4" w14:textId="666802EA" w:rsidR="00B95BD3" w:rsidRPr="0056169E" w:rsidRDefault="00B95BD3" w:rsidP="004D39D5">
      <w:pPr>
        <w:pStyle w:val="ListParagraph"/>
        <w:spacing w:line="360" w:lineRule="auto"/>
        <w:ind w:left="360"/>
        <w:rPr>
          <w:rFonts w:ascii="Times New Roman" w:hAnsi="Times New Roman" w:cs="Times New Roman"/>
          <w:color w:val="000000" w:themeColor="text1"/>
          <w:sz w:val="24"/>
          <w:szCs w:val="24"/>
        </w:rPr>
      </w:pPr>
      <w:r w:rsidRPr="0056169E">
        <w:rPr>
          <w:rFonts w:ascii="Times New Roman" w:hAnsi="Times New Roman" w:cs="Times New Roman"/>
          <w:color w:val="000000" w:themeColor="text1"/>
          <w:sz w:val="24"/>
          <w:szCs w:val="24"/>
        </w:rPr>
        <w:t>Declaration of variables:</w:t>
      </w:r>
    </w:p>
    <w:p w14:paraId="34162608" w14:textId="50BDC0F8" w:rsidR="00B95BD3" w:rsidRPr="0056169E" w:rsidRDefault="00B95BD3" w:rsidP="004D39D5">
      <w:pPr>
        <w:pStyle w:val="ListParagraph"/>
        <w:spacing w:line="360" w:lineRule="auto"/>
        <w:ind w:left="360"/>
        <w:rPr>
          <w:rFonts w:ascii="Times New Roman" w:hAnsi="Times New Roman" w:cs="Times New Roman"/>
          <w:color w:val="000000" w:themeColor="text1"/>
          <w:sz w:val="24"/>
          <w:szCs w:val="24"/>
        </w:rPr>
      </w:pPr>
      <w:r w:rsidRPr="0056169E">
        <w:rPr>
          <w:rFonts w:ascii="Times New Roman" w:hAnsi="Times New Roman" w:cs="Times New Roman"/>
          <w:color w:val="000000" w:themeColor="text1"/>
          <w:sz w:val="24"/>
          <w:szCs w:val="24"/>
        </w:rPr>
        <w:t xml:space="preserve">Type </w:t>
      </w:r>
      <w:proofErr w:type="spellStart"/>
      <w:r w:rsidRPr="0056169E">
        <w:rPr>
          <w:rFonts w:ascii="Times New Roman" w:hAnsi="Times New Roman" w:cs="Times New Roman"/>
          <w:color w:val="000000" w:themeColor="text1"/>
          <w:sz w:val="24"/>
          <w:szCs w:val="24"/>
        </w:rPr>
        <w:t>varibalename</w:t>
      </w:r>
      <w:proofErr w:type="spellEnd"/>
      <w:r w:rsidRPr="0056169E">
        <w:rPr>
          <w:rFonts w:ascii="Times New Roman" w:hAnsi="Times New Roman" w:cs="Times New Roman"/>
          <w:color w:val="000000" w:themeColor="text1"/>
          <w:sz w:val="24"/>
          <w:szCs w:val="24"/>
        </w:rPr>
        <w:t>=value;</w:t>
      </w:r>
    </w:p>
    <w:p w14:paraId="26470574" w14:textId="0B7B6B83" w:rsidR="00B95BD3" w:rsidRPr="0056169E" w:rsidRDefault="00B95BD3">
      <w:pPr>
        <w:pStyle w:val="ListParagraph"/>
        <w:numPr>
          <w:ilvl w:val="0"/>
          <w:numId w:val="10"/>
        </w:numPr>
        <w:spacing w:line="360" w:lineRule="auto"/>
        <w:ind w:left="360"/>
        <w:rPr>
          <w:rFonts w:ascii="Times New Roman" w:hAnsi="Times New Roman" w:cs="Times New Roman"/>
          <w:color w:val="000000" w:themeColor="text1"/>
          <w:sz w:val="24"/>
          <w:szCs w:val="24"/>
        </w:rPr>
      </w:pPr>
      <w:r w:rsidRPr="0056169E">
        <w:rPr>
          <w:rFonts w:ascii="Times New Roman" w:hAnsi="Times New Roman" w:cs="Times New Roman"/>
          <w:color w:val="000000" w:themeColor="text1"/>
          <w:sz w:val="24"/>
          <w:szCs w:val="24"/>
        </w:rPr>
        <w:t xml:space="preserve">If you don’t want others to change </w:t>
      </w:r>
      <w:r w:rsidR="007041B7" w:rsidRPr="0056169E">
        <w:rPr>
          <w:rFonts w:ascii="Times New Roman" w:hAnsi="Times New Roman" w:cs="Times New Roman"/>
          <w:color w:val="000000" w:themeColor="text1"/>
          <w:sz w:val="24"/>
          <w:szCs w:val="24"/>
        </w:rPr>
        <w:t>existing values then in java, we have to use final or constant which means unchangeable or read only.</w:t>
      </w:r>
    </w:p>
    <w:p w14:paraId="0913C4B7" w14:textId="0637FC1C" w:rsidR="007041B7" w:rsidRPr="0056169E" w:rsidRDefault="007041B7" w:rsidP="004D39D5">
      <w:pPr>
        <w:pStyle w:val="ListParagraph"/>
        <w:spacing w:line="360" w:lineRule="auto"/>
        <w:ind w:left="360"/>
        <w:rPr>
          <w:rFonts w:ascii="Times New Roman" w:hAnsi="Times New Roman" w:cs="Times New Roman"/>
          <w:color w:val="000000" w:themeColor="text1"/>
          <w:sz w:val="24"/>
          <w:szCs w:val="24"/>
        </w:rPr>
      </w:pPr>
      <w:r w:rsidRPr="0056169E">
        <w:rPr>
          <w:rFonts w:ascii="Times New Roman" w:hAnsi="Times New Roman" w:cs="Times New Roman"/>
          <w:color w:val="000000" w:themeColor="text1"/>
          <w:sz w:val="24"/>
          <w:szCs w:val="24"/>
        </w:rPr>
        <w:t xml:space="preserve">Final int </w:t>
      </w:r>
      <w:proofErr w:type="spellStart"/>
      <w:r w:rsidRPr="0056169E">
        <w:rPr>
          <w:rFonts w:ascii="Times New Roman" w:hAnsi="Times New Roman" w:cs="Times New Roman"/>
          <w:color w:val="000000" w:themeColor="text1"/>
          <w:sz w:val="24"/>
          <w:szCs w:val="24"/>
        </w:rPr>
        <w:t>mynum</w:t>
      </w:r>
      <w:proofErr w:type="spellEnd"/>
      <w:r w:rsidRPr="0056169E">
        <w:rPr>
          <w:rFonts w:ascii="Times New Roman" w:hAnsi="Times New Roman" w:cs="Times New Roman"/>
          <w:color w:val="000000" w:themeColor="text1"/>
          <w:sz w:val="24"/>
          <w:szCs w:val="24"/>
        </w:rPr>
        <w:t>=15;</w:t>
      </w:r>
    </w:p>
    <w:p w14:paraId="40F1B7C5" w14:textId="77777777" w:rsidR="0056169E" w:rsidRDefault="007041B7" w:rsidP="0056169E">
      <w:pPr>
        <w:pStyle w:val="ListParagraph"/>
        <w:spacing w:line="360" w:lineRule="auto"/>
        <w:ind w:left="360"/>
        <w:rPr>
          <w:rFonts w:ascii="Times New Roman" w:hAnsi="Times New Roman" w:cs="Times New Roman"/>
          <w:color w:val="000000" w:themeColor="text1"/>
          <w:sz w:val="24"/>
          <w:szCs w:val="24"/>
        </w:rPr>
      </w:pPr>
      <w:proofErr w:type="spellStart"/>
      <w:r w:rsidRPr="0056169E">
        <w:rPr>
          <w:rFonts w:ascii="Times New Roman" w:hAnsi="Times New Roman" w:cs="Times New Roman"/>
          <w:color w:val="000000" w:themeColor="text1"/>
          <w:sz w:val="24"/>
          <w:szCs w:val="24"/>
        </w:rPr>
        <w:t>System.out.println</w:t>
      </w:r>
      <w:proofErr w:type="spellEnd"/>
      <w:r w:rsidRPr="0056169E">
        <w:rPr>
          <w:rFonts w:ascii="Times New Roman" w:hAnsi="Times New Roman" w:cs="Times New Roman"/>
          <w:color w:val="000000" w:themeColor="text1"/>
          <w:sz w:val="24"/>
          <w:szCs w:val="24"/>
        </w:rPr>
        <w:t>(</w:t>
      </w:r>
      <w:proofErr w:type="spellStart"/>
      <w:r w:rsidRPr="0056169E">
        <w:rPr>
          <w:rFonts w:ascii="Times New Roman" w:hAnsi="Times New Roman" w:cs="Times New Roman"/>
          <w:color w:val="000000" w:themeColor="text1"/>
          <w:sz w:val="24"/>
          <w:szCs w:val="24"/>
        </w:rPr>
        <w:t>mynum</w:t>
      </w:r>
      <w:proofErr w:type="spellEnd"/>
      <w:r w:rsidRPr="0056169E">
        <w:rPr>
          <w:rFonts w:ascii="Times New Roman" w:hAnsi="Times New Roman" w:cs="Times New Roman"/>
          <w:color w:val="000000" w:themeColor="text1"/>
          <w:sz w:val="24"/>
          <w:szCs w:val="24"/>
        </w:rPr>
        <w:t>);</w:t>
      </w:r>
    </w:p>
    <w:p w14:paraId="122752AD" w14:textId="6595DAA4" w:rsidR="00766CFE" w:rsidRPr="0056169E" w:rsidRDefault="00766CFE" w:rsidP="0056169E">
      <w:pPr>
        <w:pStyle w:val="ListParagraph"/>
        <w:spacing w:line="360" w:lineRule="auto"/>
        <w:ind w:left="360"/>
        <w:jc w:val="center"/>
        <w:rPr>
          <w:rFonts w:ascii="Times New Roman" w:hAnsi="Times New Roman" w:cs="Times New Roman"/>
          <w:color w:val="000000" w:themeColor="text1"/>
          <w:sz w:val="24"/>
          <w:szCs w:val="24"/>
        </w:rPr>
      </w:pPr>
      <w:r w:rsidRPr="0056169E">
        <w:rPr>
          <w:rFonts w:ascii="Times New Roman" w:hAnsi="Times New Roman" w:cs="Times New Roman"/>
          <w:b/>
          <w:bCs/>
          <w:sz w:val="24"/>
          <w:szCs w:val="24"/>
          <w:u w:val="single"/>
        </w:rPr>
        <w:t>Keywords</w:t>
      </w:r>
      <w:r w:rsidR="00EE1690" w:rsidRPr="0056169E">
        <w:rPr>
          <w:rFonts w:ascii="Times New Roman" w:hAnsi="Times New Roman" w:cs="Times New Roman"/>
          <w:b/>
          <w:bCs/>
          <w:sz w:val="24"/>
          <w:szCs w:val="24"/>
          <w:u w:val="single"/>
        </w:rPr>
        <w:t>(c)</w:t>
      </w:r>
    </w:p>
    <w:p w14:paraId="6C8A6A22" w14:textId="77777777" w:rsidR="00C7202C" w:rsidRPr="0056169E" w:rsidRDefault="00C7202C" w:rsidP="004D39D5">
      <w:pPr>
        <w:spacing w:line="360" w:lineRule="auto"/>
        <w:ind w:left="-648"/>
        <w:jc w:val="center"/>
        <w:rPr>
          <w:rFonts w:ascii="Times New Roman" w:hAnsi="Times New Roman" w:cs="Times New Roman"/>
          <w:b/>
          <w:bCs/>
          <w:sz w:val="24"/>
          <w:szCs w:val="24"/>
          <w:u w:val="single"/>
        </w:rPr>
      </w:pPr>
    </w:p>
    <w:p w14:paraId="1DC1F900" w14:textId="182206FB" w:rsidR="00766CFE" w:rsidRPr="0056169E" w:rsidRDefault="00766CFE">
      <w:pPr>
        <w:pStyle w:val="ListParagraph"/>
        <w:numPr>
          <w:ilvl w:val="0"/>
          <w:numId w:val="12"/>
        </w:numPr>
        <w:spacing w:line="360" w:lineRule="auto"/>
        <w:ind w:left="72"/>
        <w:rPr>
          <w:rFonts w:ascii="Times New Roman" w:hAnsi="Times New Roman" w:cs="Times New Roman"/>
          <w:sz w:val="24"/>
          <w:szCs w:val="24"/>
        </w:rPr>
      </w:pPr>
      <w:r w:rsidRPr="0056169E">
        <w:rPr>
          <w:rFonts w:ascii="Times New Roman" w:hAnsi="Times New Roman" w:cs="Times New Roman"/>
          <w:sz w:val="24"/>
          <w:szCs w:val="24"/>
        </w:rPr>
        <w:t>Keywords are reserved words in c language.</w:t>
      </w:r>
    </w:p>
    <w:p w14:paraId="038B1BDE" w14:textId="38929CD2" w:rsidR="00766CFE" w:rsidRPr="0056169E" w:rsidRDefault="00766CFE">
      <w:pPr>
        <w:pStyle w:val="ListParagraph"/>
        <w:numPr>
          <w:ilvl w:val="0"/>
          <w:numId w:val="12"/>
        </w:numPr>
        <w:spacing w:line="360" w:lineRule="auto"/>
        <w:ind w:left="72"/>
        <w:rPr>
          <w:rFonts w:ascii="Times New Roman" w:hAnsi="Times New Roman" w:cs="Times New Roman"/>
          <w:sz w:val="24"/>
          <w:szCs w:val="24"/>
        </w:rPr>
      </w:pPr>
      <w:r w:rsidRPr="0056169E">
        <w:rPr>
          <w:rFonts w:ascii="Times New Roman" w:hAnsi="Times New Roman" w:cs="Times New Roman"/>
          <w:sz w:val="24"/>
          <w:szCs w:val="24"/>
        </w:rPr>
        <w:t xml:space="preserve">There </w:t>
      </w:r>
      <w:r w:rsidR="00965C34" w:rsidRPr="0056169E">
        <w:rPr>
          <w:rFonts w:ascii="Times New Roman" w:hAnsi="Times New Roman" w:cs="Times New Roman"/>
          <w:sz w:val="24"/>
          <w:szCs w:val="24"/>
        </w:rPr>
        <w:t>are</w:t>
      </w:r>
      <w:r w:rsidRPr="0056169E">
        <w:rPr>
          <w:rFonts w:ascii="Times New Roman" w:hAnsi="Times New Roman" w:cs="Times New Roman"/>
          <w:sz w:val="24"/>
          <w:szCs w:val="24"/>
        </w:rPr>
        <w:t xml:space="preserve"> </w:t>
      </w:r>
      <w:r w:rsidR="00207CBF" w:rsidRPr="0056169E">
        <w:rPr>
          <w:rFonts w:ascii="Times New Roman" w:hAnsi="Times New Roman" w:cs="Times New Roman"/>
          <w:sz w:val="24"/>
          <w:szCs w:val="24"/>
        </w:rPr>
        <w:t xml:space="preserve">32 </w:t>
      </w:r>
      <w:r w:rsidRPr="0056169E">
        <w:rPr>
          <w:rFonts w:ascii="Times New Roman" w:hAnsi="Times New Roman" w:cs="Times New Roman"/>
          <w:sz w:val="24"/>
          <w:szCs w:val="24"/>
        </w:rPr>
        <w:t>keywords which are available in c</w:t>
      </w:r>
      <w:r w:rsidR="00C7202C" w:rsidRPr="0056169E">
        <w:rPr>
          <w:rFonts w:ascii="Times New Roman" w:hAnsi="Times New Roman" w:cs="Times New Roman"/>
          <w:sz w:val="24"/>
          <w:szCs w:val="24"/>
        </w:rPr>
        <w:t>.</w:t>
      </w:r>
    </w:p>
    <w:p w14:paraId="554EDCFF" w14:textId="0BC2360A" w:rsidR="00766CFE" w:rsidRPr="0056169E" w:rsidRDefault="00766CFE">
      <w:pPr>
        <w:pStyle w:val="ListParagraph"/>
        <w:numPr>
          <w:ilvl w:val="0"/>
          <w:numId w:val="12"/>
        </w:numPr>
        <w:spacing w:line="360" w:lineRule="auto"/>
        <w:ind w:left="72"/>
        <w:rPr>
          <w:rFonts w:ascii="Times New Roman" w:hAnsi="Times New Roman" w:cs="Times New Roman"/>
          <w:sz w:val="24"/>
          <w:szCs w:val="24"/>
        </w:rPr>
      </w:pPr>
      <w:r w:rsidRPr="0056169E">
        <w:rPr>
          <w:rFonts w:ascii="Times New Roman" w:hAnsi="Times New Roman" w:cs="Times New Roman"/>
          <w:sz w:val="24"/>
          <w:szCs w:val="24"/>
        </w:rPr>
        <w:t xml:space="preserve">Each keyword is meant to </w:t>
      </w:r>
      <w:r w:rsidR="000B1208" w:rsidRPr="0056169E">
        <w:rPr>
          <w:rFonts w:ascii="Times New Roman" w:hAnsi="Times New Roman" w:cs="Times New Roman"/>
          <w:sz w:val="24"/>
          <w:szCs w:val="24"/>
        </w:rPr>
        <w:t>perform</w:t>
      </w:r>
      <w:r w:rsidRPr="0056169E">
        <w:rPr>
          <w:rFonts w:ascii="Times New Roman" w:hAnsi="Times New Roman" w:cs="Times New Roman"/>
          <w:sz w:val="24"/>
          <w:szCs w:val="24"/>
        </w:rPr>
        <w:t xml:space="preserve"> a special work</w:t>
      </w:r>
      <w:r w:rsidR="00C7202C" w:rsidRPr="0056169E">
        <w:rPr>
          <w:rFonts w:ascii="Times New Roman" w:hAnsi="Times New Roman" w:cs="Times New Roman"/>
          <w:sz w:val="24"/>
          <w:szCs w:val="24"/>
        </w:rPr>
        <w:t>.</w:t>
      </w:r>
    </w:p>
    <w:p w14:paraId="52DA49FB" w14:textId="77777777" w:rsidR="00766CFE" w:rsidRPr="0056169E" w:rsidRDefault="00766CFE" w:rsidP="004D39D5">
      <w:pPr>
        <w:spacing w:line="360" w:lineRule="auto"/>
        <w:ind w:left="-432"/>
        <w:rPr>
          <w:rFonts w:ascii="Times New Roman" w:hAnsi="Times New Roman" w:cs="Times New Roman"/>
          <w:sz w:val="24"/>
          <w:szCs w:val="24"/>
        </w:rPr>
      </w:pPr>
    </w:p>
    <w:p w14:paraId="0BC2A524" w14:textId="5AD5906B" w:rsidR="00766CFE" w:rsidRPr="0056169E" w:rsidRDefault="00C7202C" w:rsidP="004D39D5">
      <w:pPr>
        <w:tabs>
          <w:tab w:val="left" w:pos="2970"/>
        </w:tabs>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                         </w:t>
      </w:r>
      <w:r w:rsidR="00E52AE6" w:rsidRPr="0056169E">
        <w:rPr>
          <w:rFonts w:ascii="Times New Roman" w:hAnsi="Times New Roman" w:cs="Times New Roman"/>
          <w:sz w:val="24"/>
          <w:szCs w:val="24"/>
        </w:rPr>
        <w:t>Auto           double</w:t>
      </w:r>
      <w:r w:rsidR="00207CBF" w:rsidRPr="0056169E">
        <w:rPr>
          <w:rFonts w:ascii="Times New Roman" w:hAnsi="Times New Roman" w:cs="Times New Roman"/>
          <w:sz w:val="24"/>
          <w:szCs w:val="24"/>
        </w:rPr>
        <w:tab/>
      </w:r>
      <w:r w:rsidR="0056169E">
        <w:rPr>
          <w:rFonts w:ascii="Times New Roman" w:hAnsi="Times New Roman" w:cs="Times New Roman"/>
          <w:sz w:val="24"/>
          <w:szCs w:val="24"/>
        </w:rPr>
        <w:t xml:space="preserve">    </w:t>
      </w:r>
      <w:proofErr w:type="spellStart"/>
      <w:r w:rsidR="00207CBF" w:rsidRPr="0056169E">
        <w:rPr>
          <w:rFonts w:ascii="Times New Roman" w:hAnsi="Times New Roman" w:cs="Times New Roman"/>
          <w:sz w:val="24"/>
          <w:szCs w:val="24"/>
        </w:rPr>
        <w:t>goto</w:t>
      </w:r>
      <w:proofErr w:type="spellEnd"/>
      <w:r w:rsidR="00207CBF" w:rsidRPr="0056169E">
        <w:rPr>
          <w:rFonts w:ascii="Times New Roman" w:hAnsi="Times New Roman" w:cs="Times New Roman"/>
          <w:sz w:val="24"/>
          <w:szCs w:val="24"/>
        </w:rPr>
        <w:t xml:space="preserve">         signed        unsigned</w:t>
      </w:r>
    </w:p>
    <w:p w14:paraId="53333D94" w14:textId="2A4743E3" w:rsidR="00E52AE6" w:rsidRPr="0056169E" w:rsidRDefault="00E52AE6"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lastRenderedPageBreak/>
        <w:t xml:space="preserve">                         Break         do</w:t>
      </w:r>
      <w:r w:rsidR="00207CBF" w:rsidRPr="0056169E">
        <w:rPr>
          <w:rFonts w:ascii="Times New Roman" w:hAnsi="Times New Roman" w:cs="Times New Roman"/>
          <w:sz w:val="24"/>
          <w:szCs w:val="24"/>
        </w:rPr>
        <w:t xml:space="preserve">             if              </w:t>
      </w:r>
      <w:proofErr w:type="spellStart"/>
      <w:r w:rsidR="00207CBF" w:rsidRPr="0056169E">
        <w:rPr>
          <w:rFonts w:ascii="Times New Roman" w:hAnsi="Times New Roman" w:cs="Times New Roman"/>
          <w:sz w:val="24"/>
          <w:szCs w:val="24"/>
        </w:rPr>
        <w:t>sizeof</w:t>
      </w:r>
      <w:proofErr w:type="spellEnd"/>
      <w:r w:rsidR="00207CBF" w:rsidRPr="0056169E">
        <w:rPr>
          <w:rFonts w:ascii="Times New Roman" w:hAnsi="Times New Roman" w:cs="Times New Roman"/>
          <w:sz w:val="24"/>
          <w:szCs w:val="24"/>
        </w:rPr>
        <w:t xml:space="preserve">         void</w:t>
      </w:r>
    </w:p>
    <w:p w14:paraId="1125EFCD" w14:textId="1423D384" w:rsidR="00207CBF" w:rsidRPr="0056169E" w:rsidRDefault="00E52AE6"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                         Case          </w:t>
      </w:r>
      <w:r w:rsidR="0056169E">
        <w:rPr>
          <w:rFonts w:ascii="Times New Roman" w:hAnsi="Times New Roman" w:cs="Times New Roman"/>
          <w:sz w:val="24"/>
          <w:szCs w:val="24"/>
        </w:rPr>
        <w:t xml:space="preserve"> </w:t>
      </w:r>
      <w:r w:rsidRPr="0056169E">
        <w:rPr>
          <w:rFonts w:ascii="Times New Roman" w:hAnsi="Times New Roman" w:cs="Times New Roman"/>
          <w:sz w:val="24"/>
          <w:szCs w:val="24"/>
        </w:rPr>
        <w:t>else</w:t>
      </w:r>
      <w:r w:rsidR="00207CBF" w:rsidRPr="0056169E">
        <w:rPr>
          <w:rFonts w:ascii="Times New Roman" w:hAnsi="Times New Roman" w:cs="Times New Roman"/>
          <w:sz w:val="24"/>
          <w:szCs w:val="24"/>
        </w:rPr>
        <w:t xml:space="preserve">           int            static          volatile</w:t>
      </w:r>
    </w:p>
    <w:p w14:paraId="502B0C44" w14:textId="18409963" w:rsidR="00E52AE6" w:rsidRPr="0056169E" w:rsidRDefault="00E52AE6"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                         Char           </w:t>
      </w:r>
      <w:proofErr w:type="spellStart"/>
      <w:r w:rsidRPr="0056169E">
        <w:rPr>
          <w:rFonts w:ascii="Times New Roman" w:hAnsi="Times New Roman" w:cs="Times New Roman"/>
          <w:sz w:val="24"/>
          <w:szCs w:val="24"/>
        </w:rPr>
        <w:t>enum</w:t>
      </w:r>
      <w:proofErr w:type="spellEnd"/>
      <w:r w:rsidR="00207CBF" w:rsidRPr="0056169E">
        <w:rPr>
          <w:rFonts w:ascii="Times New Roman" w:hAnsi="Times New Roman" w:cs="Times New Roman"/>
          <w:sz w:val="24"/>
          <w:szCs w:val="24"/>
        </w:rPr>
        <w:t xml:space="preserve">        long         struct          while</w:t>
      </w:r>
    </w:p>
    <w:p w14:paraId="11BD985C" w14:textId="23A23936" w:rsidR="00E52AE6" w:rsidRPr="0056169E" w:rsidRDefault="00E52AE6"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                         Const         </w:t>
      </w:r>
      <w:r w:rsidR="00207CBF" w:rsidRPr="0056169E">
        <w:rPr>
          <w:rFonts w:ascii="Times New Roman" w:hAnsi="Times New Roman" w:cs="Times New Roman"/>
          <w:sz w:val="24"/>
          <w:szCs w:val="24"/>
        </w:rPr>
        <w:t xml:space="preserve">extern      </w:t>
      </w:r>
      <w:r w:rsidR="0056169E">
        <w:rPr>
          <w:rFonts w:ascii="Times New Roman" w:hAnsi="Times New Roman" w:cs="Times New Roman"/>
          <w:sz w:val="24"/>
          <w:szCs w:val="24"/>
        </w:rPr>
        <w:t xml:space="preserve"> </w:t>
      </w:r>
      <w:r w:rsidR="00207CBF" w:rsidRPr="0056169E">
        <w:rPr>
          <w:rFonts w:ascii="Times New Roman" w:hAnsi="Times New Roman" w:cs="Times New Roman"/>
          <w:sz w:val="24"/>
          <w:szCs w:val="24"/>
        </w:rPr>
        <w:t xml:space="preserve">register    </w:t>
      </w:r>
      <w:r w:rsidR="0056169E">
        <w:rPr>
          <w:rFonts w:ascii="Times New Roman" w:hAnsi="Times New Roman" w:cs="Times New Roman"/>
          <w:sz w:val="24"/>
          <w:szCs w:val="24"/>
        </w:rPr>
        <w:t xml:space="preserve"> </w:t>
      </w:r>
      <w:r w:rsidR="00207CBF" w:rsidRPr="0056169E">
        <w:rPr>
          <w:rFonts w:ascii="Times New Roman" w:hAnsi="Times New Roman" w:cs="Times New Roman"/>
          <w:sz w:val="24"/>
          <w:szCs w:val="24"/>
        </w:rPr>
        <w:t>switch</w:t>
      </w:r>
    </w:p>
    <w:p w14:paraId="4B8BAD1E" w14:textId="1CDB4992" w:rsidR="00E52AE6" w:rsidRPr="0056169E" w:rsidRDefault="00E52AE6"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                         Continue</w:t>
      </w:r>
      <w:r w:rsidR="00207CBF" w:rsidRPr="0056169E">
        <w:rPr>
          <w:rFonts w:ascii="Times New Roman" w:hAnsi="Times New Roman" w:cs="Times New Roman"/>
          <w:sz w:val="24"/>
          <w:szCs w:val="24"/>
        </w:rPr>
        <w:t xml:space="preserve">    float         </w:t>
      </w:r>
      <w:r w:rsidR="0056169E">
        <w:rPr>
          <w:rFonts w:ascii="Times New Roman" w:hAnsi="Times New Roman" w:cs="Times New Roman"/>
          <w:sz w:val="24"/>
          <w:szCs w:val="24"/>
        </w:rPr>
        <w:t xml:space="preserve"> </w:t>
      </w:r>
      <w:r w:rsidR="00207CBF" w:rsidRPr="0056169E">
        <w:rPr>
          <w:rFonts w:ascii="Times New Roman" w:hAnsi="Times New Roman" w:cs="Times New Roman"/>
          <w:sz w:val="24"/>
          <w:szCs w:val="24"/>
        </w:rPr>
        <w:t>return       typedef</w:t>
      </w:r>
    </w:p>
    <w:p w14:paraId="6F156520" w14:textId="04A72FA4" w:rsidR="00E52AE6" w:rsidRPr="0056169E" w:rsidRDefault="00E52AE6"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                         </w:t>
      </w:r>
      <w:r w:rsidR="00207CBF" w:rsidRPr="0056169E">
        <w:rPr>
          <w:rFonts w:ascii="Times New Roman" w:hAnsi="Times New Roman" w:cs="Times New Roman"/>
          <w:sz w:val="24"/>
          <w:szCs w:val="24"/>
        </w:rPr>
        <w:t>D</w:t>
      </w:r>
      <w:r w:rsidRPr="0056169E">
        <w:rPr>
          <w:rFonts w:ascii="Times New Roman" w:hAnsi="Times New Roman" w:cs="Times New Roman"/>
          <w:sz w:val="24"/>
          <w:szCs w:val="24"/>
        </w:rPr>
        <w:t>efault</w:t>
      </w:r>
      <w:r w:rsidR="00207CBF" w:rsidRPr="0056169E">
        <w:rPr>
          <w:rFonts w:ascii="Times New Roman" w:hAnsi="Times New Roman" w:cs="Times New Roman"/>
          <w:sz w:val="24"/>
          <w:szCs w:val="24"/>
        </w:rPr>
        <w:t xml:space="preserve">       for           </w:t>
      </w:r>
      <w:r w:rsidR="0056169E">
        <w:rPr>
          <w:rFonts w:ascii="Times New Roman" w:hAnsi="Times New Roman" w:cs="Times New Roman"/>
          <w:sz w:val="24"/>
          <w:szCs w:val="24"/>
        </w:rPr>
        <w:t xml:space="preserve"> </w:t>
      </w:r>
      <w:r w:rsidR="00207CBF" w:rsidRPr="0056169E">
        <w:rPr>
          <w:rFonts w:ascii="Times New Roman" w:hAnsi="Times New Roman" w:cs="Times New Roman"/>
          <w:sz w:val="24"/>
          <w:szCs w:val="24"/>
        </w:rPr>
        <w:t>short         union</w:t>
      </w:r>
    </w:p>
    <w:p w14:paraId="19E4FB57" w14:textId="4FF18148" w:rsidR="00EE1690" w:rsidRPr="0056169E" w:rsidRDefault="00BA5712" w:rsidP="004D39D5">
      <w:pPr>
        <w:spacing w:line="360" w:lineRule="auto"/>
        <w:ind w:left="-432"/>
        <w:jc w:val="center"/>
        <w:rPr>
          <w:rFonts w:ascii="Times New Roman" w:hAnsi="Times New Roman" w:cs="Times New Roman"/>
          <w:b/>
          <w:bCs/>
          <w:sz w:val="24"/>
          <w:szCs w:val="24"/>
          <w:u w:val="single"/>
        </w:rPr>
      </w:pPr>
      <w:r w:rsidRPr="0056169E">
        <w:rPr>
          <w:rFonts w:ascii="Times New Roman" w:hAnsi="Times New Roman" w:cs="Times New Roman"/>
          <w:b/>
          <w:bCs/>
          <w:sz w:val="24"/>
          <w:szCs w:val="24"/>
          <w:u w:val="single"/>
        </w:rPr>
        <w:t>Keywords (</w:t>
      </w:r>
      <w:r w:rsidR="00CC53E7" w:rsidRPr="0056169E">
        <w:rPr>
          <w:rFonts w:ascii="Times New Roman" w:hAnsi="Times New Roman" w:cs="Times New Roman"/>
          <w:b/>
          <w:bCs/>
          <w:sz w:val="24"/>
          <w:szCs w:val="24"/>
          <w:u w:val="single"/>
        </w:rPr>
        <w:t>JavaScript</w:t>
      </w:r>
      <w:r w:rsidR="00EE1690" w:rsidRPr="0056169E">
        <w:rPr>
          <w:rFonts w:ascii="Times New Roman" w:hAnsi="Times New Roman" w:cs="Times New Roman"/>
          <w:b/>
          <w:bCs/>
          <w:sz w:val="24"/>
          <w:szCs w:val="24"/>
          <w:u w:val="single"/>
        </w:rPr>
        <w:t>)</w:t>
      </w:r>
    </w:p>
    <w:p w14:paraId="41D02597" w14:textId="233318E5" w:rsidR="00AA5F33" w:rsidRPr="0056169E" w:rsidRDefault="00FB1A20" w:rsidP="0056169E">
      <w:pPr>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Abstract              arguments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await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Boolean</w:t>
      </w:r>
    </w:p>
    <w:p w14:paraId="1049434B" w14:textId="7762DAD6" w:rsidR="00FB1A20" w:rsidRPr="0056169E" w:rsidRDefault="00FB1A20" w:rsidP="004D39D5">
      <w:pPr>
        <w:spacing w:line="360" w:lineRule="auto"/>
        <w:ind w:left="576"/>
        <w:rPr>
          <w:rFonts w:ascii="Times New Roman" w:hAnsi="Times New Roman" w:cs="Times New Roman"/>
          <w:sz w:val="24"/>
          <w:szCs w:val="24"/>
        </w:rPr>
      </w:pPr>
      <w:r w:rsidRPr="0056169E">
        <w:rPr>
          <w:rFonts w:ascii="Times New Roman" w:hAnsi="Times New Roman" w:cs="Times New Roman"/>
          <w:sz w:val="24"/>
          <w:szCs w:val="24"/>
        </w:rPr>
        <w:t xml:space="preserve">Break                  byte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 case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catch</w:t>
      </w:r>
    </w:p>
    <w:p w14:paraId="66EFC02F" w14:textId="0EE926F8" w:rsidR="00FB1A20" w:rsidRPr="0056169E" w:rsidRDefault="00FB1A20" w:rsidP="004D39D5">
      <w:pPr>
        <w:spacing w:line="360" w:lineRule="auto"/>
        <w:ind w:left="576"/>
        <w:rPr>
          <w:rFonts w:ascii="Times New Roman" w:hAnsi="Times New Roman" w:cs="Times New Roman"/>
          <w:sz w:val="24"/>
          <w:szCs w:val="24"/>
        </w:rPr>
      </w:pPr>
      <w:r w:rsidRPr="0056169E">
        <w:rPr>
          <w:rFonts w:ascii="Times New Roman" w:hAnsi="Times New Roman" w:cs="Times New Roman"/>
          <w:sz w:val="24"/>
          <w:szCs w:val="24"/>
        </w:rPr>
        <w:t xml:space="preserve">Char                   class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const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continue</w:t>
      </w:r>
    </w:p>
    <w:p w14:paraId="3967079C" w14:textId="46E95F00" w:rsidR="00FB1A20" w:rsidRPr="0056169E" w:rsidRDefault="00FB1A20" w:rsidP="004D39D5">
      <w:pPr>
        <w:spacing w:line="360" w:lineRule="auto"/>
        <w:ind w:left="576"/>
        <w:rPr>
          <w:rFonts w:ascii="Times New Roman" w:hAnsi="Times New Roman" w:cs="Times New Roman"/>
          <w:sz w:val="24"/>
          <w:szCs w:val="24"/>
        </w:rPr>
      </w:pPr>
      <w:r w:rsidRPr="0056169E">
        <w:rPr>
          <w:rFonts w:ascii="Times New Roman" w:hAnsi="Times New Roman" w:cs="Times New Roman"/>
          <w:sz w:val="24"/>
          <w:szCs w:val="24"/>
        </w:rPr>
        <w:t xml:space="preserve">Debugger           default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 delete        </w:t>
      </w:r>
      <w:r w:rsidR="0077019E" w:rsidRPr="0056169E">
        <w:rPr>
          <w:rFonts w:ascii="Times New Roman" w:hAnsi="Times New Roman" w:cs="Times New Roman"/>
          <w:sz w:val="24"/>
          <w:szCs w:val="24"/>
        </w:rPr>
        <w:t xml:space="preserve">         </w:t>
      </w:r>
      <w:proofErr w:type="gramStart"/>
      <w:r w:rsidRPr="0056169E">
        <w:rPr>
          <w:rFonts w:ascii="Times New Roman" w:hAnsi="Times New Roman" w:cs="Times New Roman"/>
          <w:sz w:val="24"/>
          <w:szCs w:val="24"/>
        </w:rPr>
        <w:t>do</w:t>
      </w:r>
      <w:proofErr w:type="gramEnd"/>
    </w:p>
    <w:p w14:paraId="18A7BC99" w14:textId="55BFBD34" w:rsidR="00FB1A20" w:rsidRPr="0056169E" w:rsidRDefault="00FB1A20" w:rsidP="004D39D5">
      <w:pPr>
        <w:spacing w:line="360" w:lineRule="auto"/>
        <w:ind w:left="576"/>
        <w:rPr>
          <w:rFonts w:ascii="Times New Roman" w:hAnsi="Times New Roman" w:cs="Times New Roman"/>
          <w:sz w:val="24"/>
          <w:szCs w:val="24"/>
        </w:rPr>
      </w:pPr>
      <w:r w:rsidRPr="0056169E">
        <w:rPr>
          <w:rFonts w:ascii="Times New Roman" w:hAnsi="Times New Roman" w:cs="Times New Roman"/>
          <w:sz w:val="24"/>
          <w:szCs w:val="24"/>
        </w:rPr>
        <w:t xml:space="preserve">Double                else                 </w:t>
      </w:r>
      <w:r w:rsidR="0077019E" w:rsidRPr="0056169E">
        <w:rPr>
          <w:rFonts w:ascii="Times New Roman" w:hAnsi="Times New Roman" w:cs="Times New Roman"/>
          <w:sz w:val="24"/>
          <w:szCs w:val="24"/>
        </w:rPr>
        <w:t xml:space="preserve">   Enum</w:t>
      </w:r>
      <w:r w:rsidRPr="0056169E">
        <w:rPr>
          <w:rFonts w:ascii="Times New Roman" w:hAnsi="Times New Roman" w:cs="Times New Roman"/>
          <w:sz w:val="24"/>
          <w:szCs w:val="24"/>
        </w:rPr>
        <w:t xml:space="preserve">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eval</w:t>
      </w:r>
    </w:p>
    <w:p w14:paraId="6EC5B281" w14:textId="697526F9" w:rsidR="00FB1A20" w:rsidRPr="0056169E" w:rsidRDefault="00FB1A20" w:rsidP="004D39D5">
      <w:pPr>
        <w:spacing w:line="360" w:lineRule="auto"/>
        <w:ind w:left="576"/>
        <w:rPr>
          <w:rFonts w:ascii="Times New Roman" w:hAnsi="Times New Roman" w:cs="Times New Roman"/>
          <w:sz w:val="24"/>
          <w:szCs w:val="24"/>
        </w:rPr>
      </w:pPr>
      <w:r w:rsidRPr="0056169E">
        <w:rPr>
          <w:rFonts w:ascii="Times New Roman" w:hAnsi="Times New Roman" w:cs="Times New Roman"/>
          <w:sz w:val="24"/>
          <w:szCs w:val="24"/>
        </w:rPr>
        <w:t xml:space="preserve">Export                 extends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 false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final</w:t>
      </w:r>
    </w:p>
    <w:p w14:paraId="710EDD77" w14:textId="232A842A" w:rsidR="00FB1A20" w:rsidRPr="0056169E" w:rsidRDefault="00FB1A20" w:rsidP="004D39D5">
      <w:pPr>
        <w:spacing w:line="360" w:lineRule="auto"/>
        <w:ind w:left="576"/>
        <w:rPr>
          <w:rFonts w:ascii="Times New Roman" w:hAnsi="Times New Roman" w:cs="Times New Roman"/>
          <w:sz w:val="24"/>
          <w:szCs w:val="24"/>
        </w:rPr>
      </w:pPr>
      <w:r w:rsidRPr="0056169E">
        <w:rPr>
          <w:rFonts w:ascii="Times New Roman" w:hAnsi="Times New Roman" w:cs="Times New Roman"/>
          <w:sz w:val="24"/>
          <w:szCs w:val="24"/>
        </w:rPr>
        <w:t xml:space="preserve">Finally                 float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for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function</w:t>
      </w:r>
    </w:p>
    <w:p w14:paraId="2541F958" w14:textId="3C5827E4" w:rsidR="00FB1A20" w:rsidRPr="0056169E" w:rsidRDefault="00FB1A20" w:rsidP="004D39D5">
      <w:pPr>
        <w:spacing w:line="360" w:lineRule="auto"/>
        <w:ind w:left="576"/>
        <w:rPr>
          <w:rFonts w:ascii="Times New Roman" w:hAnsi="Times New Roman" w:cs="Times New Roman"/>
          <w:sz w:val="24"/>
          <w:szCs w:val="24"/>
        </w:rPr>
      </w:pPr>
      <w:r w:rsidRPr="0056169E">
        <w:rPr>
          <w:rFonts w:ascii="Times New Roman" w:hAnsi="Times New Roman" w:cs="Times New Roman"/>
          <w:sz w:val="24"/>
          <w:szCs w:val="24"/>
        </w:rPr>
        <w:t xml:space="preserve">Goto                    if                  </w:t>
      </w:r>
      <w:r w:rsidR="0077019E" w:rsidRPr="0056169E">
        <w:rPr>
          <w:rFonts w:ascii="Times New Roman" w:hAnsi="Times New Roman" w:cs="Times New Roman"/>
          <w:sz w:val="24"/>
          <w:szCs w:val="24"/>
        </w:rPr>
        <w:t xml:space="preserve">      </w:t>
      </w:r>
      <w:proofErr w:type="spellStart"/>
      <w:r w:rsidRPr="0056169E">
        <w:rPr>
          <w:rFonts w:ascii="Times New Roman" w:hAnsi="Times New Roman" w:cs="Times New Roman"/>
          <w:sz w:val="24"/>
          <w:szCs w:val="24"/>
        </w:rPr>
        <w:t>impements</w:t>
      </w:r>
      <w:proofErr w:type="spellEnd"/>
      <w:r w:rsidRPr="0056169E">
        <w:rPr>
          <w:rFonts w:ascii="Times New Roman" w:hAnsi="Times New Roman" w:cs="Times New Roman"/>
          <w:sz w:val="24"/>
          <w:szCs w:val="24"/>
        </w:rPr>
        <w:t xml:space="preserve">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 import</w:t>
      </w:r>
    </w:p>
    <w:p w14:paraId="3009706A" w14:textId="235BCFDE" w:rsidR="00FB1A20" w:rsidRPr="0056169E" w:rsidRDefault="00FB1A20" w:rsidP="004D39D5">
      <w:pPr>
        <w:spacing w:line="360" w:lineRule="auto"/>
        <w:ind w:left="576"/>
        <w:rPr>
          <w:rFonts w:ascii="Times New Roman" w:hAnsi="Times New Roman" w:cs="Times New Roman"/>
          <w:sz w:val="24"/>
          <w:szCs w:val="24"/>
        </w:rPr>
      </w:pPr>
      <w:r w:rsidRPr="0056169E">
        <w:rPr>
          <w:rFonts w:ascii="Times New Roman" w:hAnsi="Times New Roman" w:cs="Times New Roman"/>
          <w:sz w:val="24"/>
          <w:szCs w:val="24"/>
        </w:rPr>
        <w:t xml:space="preserve">In                        instance of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 int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interface</w:t>
      </w:r>
    </w:p>
    <w:p w14:paraId="5C6B8DC6" w14:textId="4A0832B1" w:rsidR="00FB1A20" w:rsidRPr="0056169E" w:rsidRDefault="00FB1A20" w:rsidP="004D39D5">
      <w:pPr>
        <w:spacing w:line="360" w:lineRule="auto"/>
        <w:ind w:left="576"/>
        <w:rPr>
          <w:rFonts w:ascii="Times New Roman" w:hAnsi="Times New Roman" w:cs="Times New Roman"/>
          <w:sz w:val="24"/>
          <w:szCs w:val="24"/>
        </w:rPr>
      </w:pPr>
      <w:r w:rsidRPr="0056169E">
        <w:rPr>
          <w:rFonts w:ascii="Times New Roman" w:hAnsi="Times New Roman" w:cs="Times New Roman"/>
          <w:sz w:val="24"/>
          <w:szCs w:val="24"/>
        </w:rPr>
        <w:t xml:space="preserve">Let                      long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 native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protected</w:t>
      </w:r>
    </w:p>
    <w:p w14:paraId="556257D5" w14:textId="29322AB0" w:rsidR="00FB1A20" w:rsidRPr="0056169E" w:rsidRDefault="00FB1A20" w:rsidP="004D39D5">
      <w:pPr>
        <w:spacing w:line="360" w:lineRule="auto"/>
        <w:ind w:left="576"/>
        <w:rPr>
          <w:rFonts w:ascii="Times New Roman" w:hAnsi="Times New Roman" w:cs="Times New Roman"/>
          <w:sz w:val="24"/>
          <w:szCs w:val="24"/>
        </w:rPr>
      </w:pPr>
      <w:r w:rsidRPr="0056169E">
        <w:rPr>
          <w:rFonts w:ascii="Times New Roman" w:hAnsi="Times New Roman" w:cs="Times New Roman"/>
          <w:sz w:val="24"/>
          <w:szCs w:val="24"/>
        </w:rPr>
        <w:t xml:space="preserve">Public                return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 short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static</w:t>
      </w:r>
    </w:p>
    <w:p w14:paraId="43CAA3FB" w14:textId="049C6633" w:rsidR="00FB1A20" w:rsidRPr="0056169E" w:rsidRDefault="00FB1A20" w:rsidP="004D39D5">
      <w:pPr>
        <w:spacing w:line="360" w:lineRule="auto"/>
        <w:ind w:left="576"/>
        <w:rPr>
          <w:rFonts w:ascii="Times New Roman" w:hAnsi="Times New Roman" w:cs="Times New Roman"/>
          <w:sz w:val="24"/>
          <w:szCs w:val="24"/>
        </w:rPr>
      </w:pPr>
      <w:r w:rsidRPr="0056169E">
        <w:rPr>
          <w:rFonts w:ascii="Times New Roman" w:hAnsi="Times New Roman" w:cs="Times New Roman"/>
          <w:sz w:val="24"/>
          <w:szCs w:val="24"/>
        </w:rPr>
        <w:t xml:space="preserve">Super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switch                synchronized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 this</w:t>
      </w:r>
    </w:p>
    <w:p w14:paraId="3173840A" w14:textId="7F097835" w:rsidR="00FB1A20" w:rsidRPr="0056169E" w:rsidRDefault="00FB1A20" w:rsidP="004D39D5">
      <w:pPr>
        <w:spacing w:line="360" w:lineRule="auto"/>
        <w:ind w:left="576"/>
        <w:rPr>
          <w:rFonts w:ascii="Times New Roman" w:hAnsi="Times New Roman" w:cs="Times New Roman"/>
          <w:sz w:val="24"/>
          <w:szCs w:val="24"/>
        </w:rPr>
      </w:pPr>
      <w:r w:rsidRPr="0056169E">
        <w:rPr>
          <w:rFonts w:ascii="Times New Roman" w:hAnsi="Times New Roman" w:cs="Times New Roman"/>
          <w:sz w:val="24"/>
          <w:szCs w:val="24"/>
        </w:rPr>
        <w:t xml:space="preserve">Throw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throws                transient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 true</w:t>
      </w:r>
    </w:p>
    <w:p w14:paraId="1CBA69E2" w14:textId="3203F266" w:rsidR="00FB1A20" w:rsidRPr="0056169E" w:rsidRDefault="00FB1A20" w:rsidP="004D39D5">
      <w:pPr>
        <w:spacing w:line="360" w:lineRule="auto"/>
        <w:ind w:left="576"/>
        <w:rPr>
          <w:rFonts w:ascii="Times New Roman" w:hAnsi="Times New Roman" w:cs="Times New Roman"/>
          <w:sz w:val="24"/>
          <w:szCs w:val="24"/>
        </w:rPr>
      </w:pPr>
      <w:r w:rsidRPr="0056169E">
        <w:rPr>
          <w:rFonts w:ascii="Times New Roman" w:hAnsi="Times New Roman" w:cs="Times New Roman"/>
          <w:sz w:val="24"/>
          <w:szCs w:val="24"/>
        </w:rPr>
        <w:t xml:space="preserve">Try                  </w:t>
      </w:r>
      <w:r w:rsidR="0077019E" w:rsidRPr="0056169E">
        <w:rPr>
          <w:rFonts w:ascii="Times New Roman" w:hAnsi="Times New Roman" w:cs="Times New Roman"/>
          <w:sz w:val="24"/>
          <w:szCs w:val="24"/>
        </w:rPr>
        <w:t xml:space="preserve">  </w:t>
      </w:r>
      <w:proofErr w:type="spellStart"/>
      <w:r w:rsidRPr="0056169E">
        <w:rPr>
          <w:rFonts w:ascii="Times New Roman" w:hAnsi="Times New Roman" w:cs="Times New Roman"/>
          <w:sz w:val="24"/>
          <w:szCs w:val="24"/>
        </w:rPr>
        <w:t>typeof</w:t>
      </w:r>
      <w:proofErr w:type="spellEnd"/>
      <w:r w:rsidRPr="0056169E">
        <w:rPr>
          <w:rFonts w:ascii="Times New Roman" w:hAnsi="Times New Roman" w:cs="Times New Roman"/>
          <w:sz w:val="24"/>
          <w:szCs w:val="24"/>
        </w:rPr>
        <w:t xml:space="preserve">                 var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void</w:t>
      </w:r>
    </w:p>
    <w:p w14:paraId="7BA719BF" w14:textId="3AC37F9D" w:rsidR="00FB1A20" w:rsidRPr="0056169E" w:rsidRDefault="00FB1A20" w:rsidP="004D39D5">
      <w:pPr>
        <w:spacing w:line="360" w:lineRule="auto"/>
        <w:ind w:left="576"/>
        <w:rPr>
          <w:rFonts w:ascii="Times New Roman" w:hAnsi="Times New Roman" w:cs="Times New Roman"/>
          <w:sz w:val="24"/>
          <w:szCs w:val="24"/>
        </w:rPr>
      </w:pPr>
      <w:r w:rsidRPr="0056169E">
        <w:rPr>
          <w:rFonts w:ascii="Times New Roman" w:hAnsi="Times New Roman" w:cs="Times New Roman"/>
          <w:sz w:val="24"/>
          <w:szCs w:val="24"/>
        </w:rPr>
        <w:t xml:space="preserve">Volatile             while                   with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 </w:t>
      </w:r>
      <w:proofErr w:type="spellStart"/>
      <w:r w:rsidRPr="0056169E">
        <w:rPr>
          <w:rFonts w:ascii="Times New Roman" w:hAnsi="Times New Roman" w:cs="Times New Roman"/>
          <w:sz w:val="24"/>
          <w:szCs w:val="24"/>
        </w:rPr>
        <w:t>tield</w:t>
      </w:r>
      <w:proofErr w:type="spellEnd"/>
    </w:p>
    <w:p w14:paraId="65478138" w14:textId="77777777" w:rsidR="00FB1A20" w:rsidRPr="0056169E" w:rsidRDefault="00FB1A20" w:rsidP="004D39D5">
      <w:pPr>
        <w:spacing w:line="360" w:lineRule="auto"/>
        <w:ind w:left="-432"/>
        <w:rPr>
          <w:rFonts w:ascii="Times New Roman" w:hAnsi="Times New Roman" w:cs="Times New Roman"/>
          <w:sz w:val="24"/>
          <w:szCs w:val="24"/>
        </w:rPr>
      </w:pPr>
    </w:p>
    <w:p w14:paraId="28ED59E7" w14:textId="77777777" w:rsidR="00FB1A20" w:rsidRPr="0056169E" w:rsidRDefault="00FB1A20" w:rsidP="004D39D5">
      <w:pPr>
        <w:spacing w:line="360" w:lineRule="auto"/>
        <w:ind w:left="-432"/>
        <w:rPr>
          <w:rFonts w:ascii="Times New Roman" w:hAnsi="Times New Roman" w:cs="Times New Roman"/>
          <w:sz w:val="24"/>
          <w:szCs w:val="24"/>
        </w:rPr>
      </w:pPr>
    </w:p>
    <w:p w14:paraId="4653CE81" w14:textId="56428C4C" w:rsidR="00FB1A20" w:rsidRPr="0056169E" w:rsidRDefault="00FB1A20" w:rsidP="004D39D5">
      <w:pPr>
        <w:spacing w:line="360" w:lineRule="auto"/>
        <w:ind w:left="-432"/>
        <w:jc w:val="center"/>
        <w:rPr>
          <w:rFonts w:ascii="Times New Roman" w:hAnsi="Times New Roman" w:cs="Times New Roman"/>
          <w:b/>
          <w:bCs/>
          <w:sz w:val="24"/>
          <w:szCs w:val="24"/>
          <w:u w:val="single"/>
        </w:rPr>
      </w:pPr>
      <w:r w:rsidRPr="0056169E">
        <w:rPr>
          <w:rFonts w:ascii="Times New Roman" w:hAnsi="Times New Roman" w:cs="Times New Roman"/>
          <w:b/>
          <w:bCs/>
          <w:sz w:val="24"/>
          <w:szCs w:val="24"/>
          <w:u w:val="single"/>
        </w:rPr>
        <w:t>Keywords (java)</w:t>
      </w:r>
    </w:p>
    <w:p w14:paraId="7D431C15" w14:textId="0870F4F9" w:rsidR="005966EF" w:rsidRPr="0056169E" w:rsidRDefault="005966EF" w:rsidP="004D39D5">
      <w:pPr>
        <w:spacing w:line="360" w:lineRule="auto"/>
        <w:ind w:left="-432"/>
        <w:jc w:val="center"/>
        <w:rPr>
          <w:rFonts w:ascii="Times New Roman" w:hAnsi="Times New Roman" w:cs="Times New Roman"/>
          <w:color w:val="FF0000"/>
          <w:sz w:val="24"/>
          <w:szCs w:val="24"/>
        </w:rPr>
      </w:pPr>
      <w:r w:rsidRPr="0056169E">
        <w:rPr>
          <w:rFonts w:ascii="Times New Roman" w:hAnsi="Times New Roman" w:cs="Times New Roman"/>
          <w:color w:val="FF0000"/>
          <w:sz w:val="24"/>
          <w:szCs w:val="24"/>
        </w:rPr>
        <w:t xml:space="preserve">             </w:t>
      </w:r>
    </w:p>
    <w:p w14:paraId="77C422F6" w14:textId="77777777" w:rsidR="005966EF" w:rsidRPr="0056169E" w:rsidRDefault="005966EF" w:rsidP="004D39D5">
      <w:pPr>
        <w:spacing w:line="360" w:lineRule="auto"/>
        <w:ind w:left="-432"/>
        <w:jc w:val="center"/>
        <w:rPr>
          <w:rFonts w:ascii="Times New Roman" w:hAnsi="Times New Roman" w:cs="Times New Roman"/>
          <w:color w:val="FF0000"/>
          <w:sz w:val="24"/>
          <w:szCs w:val="24"/>
        </w:rPr>
      </w:pPr>
    </w:p>
    <w:p w14:paraId="4A729485" w14:textId="3229570B" w:rsidR="005966EF" w:rsidRPr="0056169E" w:rsidRDefault="005966EF"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Abstract        </w:t>
      </w:r>
      <w:r w:rsidR="00CC567F"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Boolean       </w:t>
      </w:r>
      <w:r w:rsidR="0077019E" w:rsidRPr="0056169E">
        <w:rPr>
          <w:rFonts w:ascii="Times New Roman" w:hAnsi="Times New Roman" w:cs="Times New Roman"/>
          <w:sz w:val="24"/>
          <w:szCs w:val="24"/>
        </w:rPr>
        <w:t xml:space="preserve">    </w:t>
      </w:r>
      <w:r w:rsidR="00CC567F" w:rsidRPr="0056169E">
        <w:rPr>
          <w:rFonts w:ascii="Times New Roman" w:hAnsi="Times New Roman" w:cs="Times New Roman"/>
          <w:sz w:val="24"/>
          <w:szCs w:val="24"/>
        </w:rPr>
        <w:t xml:space="preserve">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break     </w:t>
      </w:r>
      <w:r w:rsidR="0077019E" w:rsidRPr="0056169E">
        <w:rPr>
          <w:rFonts w:ascii="Times New Roman" w:hAnsi="Times New Roman" w:cs="Times New Roman"/>
          <w:sz w:val="24"/>
          <w:szCs w:val="24"/>
        </w:rPr>
        <w:t xml:space="preserve">       </w:t>
      </w:r>
      <w:r w:rsidR="00CC567F" w:rsidRPr="0056169E">
        <w:rPr>
          <w:rFonts w:ascii="Times New Roman" w:hAnsi="Times New Roman" w:cs="Times New Roman"/>
          <w:sz w:val="24"/>
          <w:szCs w:val="24"/>
        </w:rPr>
        <w:t xml:space="preserve">    </w:t>
      </w:r>
      <w:r w:rsidR="0077019E" w:rsidRPr="0056169E">
        <w:rPr>
          <w:rFonts w:ascii="Times New Roman" w:hAnsi="Times New Roman" w:cs="Times New Roman"/>
          <w:sz w:val="24"/>
          <w:szCs w:val="24"/>
        </w:rPr>
        <w:t xml:space="preserve"> </w:t>
      </w:r>
      <w:r w:rsidR="00CC567F"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byte   </w:t>
      </w:r>
      <w:r w:rsidR="0077019E" w:rsidRPr="0056169E">
        <w:rPr>
          <w:rFonts w:ascii="Times New Roman" w:hAnsi="Times New Roman" w:cs="Times New Roman"/>
          <w:sz w:val="24"/>
          <w:szCs w:val="24"/>
        </w:rPr>
        <w:t xml:space="preserve">      </w:t>
      </w:r>
      <w:r w:rsidR="00CC567F" w:rsidRPr="0056169E">
        <w:rPr>
          <w:rFonts w:ascii="Times New Roman" w:hAnsi="Times New Roman" w:cs="Times New Roman"/>
          <w:sz w:val="24"/>
          <w:szCs w:val="24"/>
        </w:rPr>
        <w:t xml:space="preserve">             </w:t>
      </w:r>
      <w:r w:rsidRPr="0056169E">
        <w:rPr>
          <w:rFonts w:ascii="Times New Roman" w:hAnsi="Times New Roman" w:cs="Times New Roman"/>
          <w:sz w:val="24"/>
          <w:szCs w:val="24"/>
        </w:rPr>
        <w:t>case</w:t>
      </w:r>
    </w:p>
    <w:p w14:paraId="3316BE57" w14:textId="0F26B6DE" w:rsidR="005966EF" w:rsidRPr="0056169E" w:rsidRDefault="005966EF"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Catch        </w:t>
      </w:r>
      <w:r w:rsidR="00CC567F"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char                 </w:t>
      </w:r>
      <w:r w:rsidR="0077019E" w:rsidRPr="0056169E">
        <w:rPr>
          <w:rFonts w:ascii="Times New Roman" w:hAnsi="Times New Roman" w:cs="Times New Roman"/>
          <w:sz w:val="24"/>
          <w:szCs w:val="24"/>
        </w:rPr>
        <w:t xml:space="preserve">    </w:t>
      </w:r>
      <w:r w:rsidR="00CC567F"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class      </w:t>
      </w:r>
      <w:r w:rsidR="0077019E" w:rsidRPr="0056169E">
        <w:rPr>
          <w:rFonts w:ascii="Times New Roman" w:hAnsi="Times New Roman" w:cs="Times New Roman"/>
          <w:sz w:val="24"/>
          <w:szCs w:val="24"/>
        </w:rPr>
        <w:t xml:space="preserve">            </w:t>
      </w:r>
      <w:r w:rsidR="00CC567F"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continue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def</w:t>
      </w:r>
      <w:r w:rsidR="0077019E" w:rsidRPr="0056169E">
        <w:rPr>
          <w:rFonts w:ascii="Times New Roman" w:hAnsi="Times New Roman" w:cs="Times New Roman"/>
          <w:sz w:val="24"/>
          <w:szCs w:val="24"/>
        </w:rPr>
        <w:t>a</w:t>
      </w:r>
      <w:r w:rsidRPr="0056169E">
        <w:rPr>
          <w:rFonts w:ascii="Times New Roman" w:hAnsi="Times New Roman" w:cs="Times New Roman"/>
          <w:sz w:val="24"/>
          <w:szCs w:val="24"/>
        </w:rPr>
        <w:t>ult</w:t>
      </w:r>
    </w:p>
    <w:p w14:paraId="2EA1C3F2" w14:textId="1C554AE3" w:rsidR="005966EF" w:rsidRPr="0056169E" w:rsidRDefault="005966EF"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Do         </w:t>
      </w:r>
      <w:r w:rsidR="00CC567F"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 double   </w:t>
      </w:r>
      <w:r w:rsidR="00CC567F" w:rsidRPr="0056169E">
        <w:rPr>
          <w:rFonts w:ascii="Times New Roman" w:hAnsi="Times New Roman" w:cs="Times New Roman"/>
          <w:sz w:val="24"/>
          <w:szCs w:val="24"/>
        </w:rPr>
        <w:t xml:space="preserve">                  </w:t>
      </w:r>
      <w:r w:rsidRPr="0056169E">
        <w:rPr>
          <w:rFonts w:ascii="Times New Roman" w:hAnsi="Times New Roman" w:cs="Times New Roman"/>
          <w:sz w:val="24"/>
          <w:szCs w:val="24"/>
        </w:rPr>
        <w:t>else</w:t>
      </w:r>
      <w:r w:rsidR="00CC567F"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 </w:t>
      </w:r>
      <w:r w:rsidR="00CC567F" w:rsidRPr="0056169E">
        <w:rPr>
          <w:rFonts w:ascii="Times New Roman" w:hAnsi="Times New Roman" w:cs="Times New Roman"/>
          <w:sz w:val="24"/>
          <w:szCs w:val="24"/>
        </w:rPr>
        <w:t xml:space="preserve">  Enum</w:t>
      </w:r>
      <w:r w:rsidRPr="0056169E">
        <w:rPr>
          <w:rFonts w:ascii="Times New Roman" w:hAnsi="Times New Roman" w:cs="Times New Roman"/>
          <w:sz w:val="24"/>
          <w:szCs w:val="24"/>
        </w:rPr>
        <w:t xml:space="preserve">     </w:t>
      </w:r>
      <w:r w:rsidR="00CC567F"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extends   </w:t>
      </w:r>
    </w:p>
    <w:p w14:paraId="3CBA0132" w14:textId="53ECAFE2" w:rsidR="005966EF" w:rsidRPr="0056169E" w:rsidRDefault="005966EF"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Final        </w:t>
      </w:r>
      <w:r w:rsidR="00CC567F"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finally    </w:t>
      </w:r>
      <w:r w:rsidR="00CC567F"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 </w:t>
      </w:r>
      <w:r w:rsidR="008E0FA5" w:rsidRPr="0056169E">
        <w:rPr>
          <w:rFonts w:ascii="Times New Roman" w:hAnsi="Times New Roman" w:cs="Times New Roman"/>
          <w:sz w:val="24"/>
          <w:szCs w:val="24"/>
        </w:rPr>
        <w:t>float</w:t>
      </w:r>
      <w:r w:rsidRPr="0056169E">
        <w:rPr>
          <w:rFonts w:ascii="Times New Roman" w:hAnsi="Times New Roman" w:cs="Times New Roman"/>
          <w:sz w:val="24"/>
          <w:szCs w:val="24"/>
        </w:rPr>
        <w:t xml:space="preserve">    </w:t>
      </w:r>
      <w:r w:rsidR="00CC567F"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for    </w:t>
      </w:r>
      <w:r w:rsidR="00CC567F" w:rsidRPr="0056169E">
        <w:rPr>
          <w:rFonts w:ascii="Times New Roman" w:hAnsi="Times New Roman" w:cs="Times New Roman"/>
          <w:sz w:val="24"/>
          <w:szCs w:val="24"/>
        </w:rPr>
        <w:t xml:space="preserve">                      </w:t>
      </w:r>
      <w:r w:rsidRPr="0056169E">
        <w:rPr>
          <w:rFonts w:ascii="Times New Roman" w:hAnsi="Times New Roman" w:cs="Times New Roman"/>
          <w:sz w:val="24"/>
          <w:szCs w:val="24"/>
        </w:rPr>
        <w:t>implements</w:t>
      </w:r>
    </w:p>
    <w:p w14:paraId="649D7D46" w14:textId="5284BE3A" w:rsidR="005966EF" w:rsidRPr="0056169E" w:rsidRDefault="005966EF"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lastRenderedPageBreak/>
        <w:t xml:space="preserve">Import </w:t>
      </w:r>
      <w:r w:rsidR="00CC567F"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int </w:t>
      </w:r>
      <w:r w:rsidR="00CC567F"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instance of </w:t>
      </w:r>
      <w:r w:rsidR="00CC567F"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int </w:t>
      </w:r>
      <w:r w:rsidR="00CC567F"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interface    </w:t>
      </w:r>
      <w:r w:rsidR="00CC567F"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 </w:t>
      </w:r>
    </w:p>
    <w:p w14:paraId="3A2AD2DA" w14:textId="1617802E" w:rsidR="005966EF" w:rsidRPr="0056169E" w:rsidRDefault="005966EF"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Native </w:t>
      </w:r>
      <w:r w:rsidR="00CC567F"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new   </w:t>
      </w:r>
      <w:r w:rsidR="00CC567F"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null </w:t>
      </w:r>
      <w:r w:rsidR="00CC567F" w:rsidRPr="0056169E">
        <w:rPr>
          <w:rFonts w:ascii="Times New Roman" w:hAnsi="Times New Roman" w:cs="Times New Roman"/>
          <w:sz w:val="24"/>
          <w:szCs w:val="24"/>
        </w:rPr>
        <w:t xml:space="preserve">                     </w:t>
      </w:r>
      <w:r w:rsidR="008E0FA5" w:rsidRPr="0056169E">
        <w:rPr>
          <w:rFonts w:ascii="Times New Roman" w:hAnsi="Times New Roman" w:cs="Times New Roman"/>
          <w:sz w:val="24"/>
          <w:szCs w:val="24"/>
        </w:rPr>
        <w:t>package</w:t>
      </w:r>
      <w:r w:rsidRPr="0056169E">
        <w:rPr>
          <w:rFonts w:ascii="Times New Roman" w:hAnsi="Times New Roman" w:cs="Times New Roman"/>
          <w:sz w:val="24"/>
          <w:szCs w:val="24"/>
        </w:rPr>
        <w:t xml:space="preserve">   </w:t>
      </w:r>
      <w:r w:rsidR="00CC567F"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 private   </w:t>
      </w:r>
      <w:r w:rsidR="00CC567F"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 </w:t>
      </w:r>
    </w:p>
    <w:p w14:paraId="7E8C52E7" w14:textId="6C2940BC" w:rsidR="005966EF" w:rsidRPr="0056169E" w:rsidRDefault="005966EF"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Return </w:t>
      </w:r>
      <w:r w:rsidR="00CC567F"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short     </w:t>
      </w:r>
      <w:r w:rsidR="00CC567F"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 </w:t>
      </w:r>
      <w:r w:rsidR="00CC567F" w:rsidRPr="0056169E">
        <w:rPr>
          <w:rFonts w:ascii="Times New Roman" w:hAnsi="Times New Roman" w:cs="Times New Roman"/>
          <w:sz w:val="24"/>
          <w:szCs w:val="24"/>
        </w:rPr>
        <w:t xml:space="preserve">               static</w:t>
      </w:r>
      <w:r w:rsidRPr="0056169E">
        <w:rPr>
          <w:rFonts w:ascii="Times New Roman" w:hAnsi="Times New Roman" w:cs="Times New Roman"/>
          <w:sz w:val="24"/>
          <w:szCs w:val="24"/>
        </w:rPr>
        <w:t xml:space="preserve">     </w:t>
      </w:r>
      <w:r w:rsidR="00CC567F" w:rsidRPr="0056169E">
        <w:rPr>
          <w:rFonts w:ascii="Times New Roman" w:hAnsi="Times New Roman" w:cs="Times New Roman"/>
          <w:sz w:val="24"/>
          <w:szCs w:val="24"/>
        </w:rPr>
        <w:t xml:space="preserve">               </w:t>
      </w:r>
      <w:proofErr w:type="spellStart"/>
      <w:r w:rsidRPr="0056169E">
        <w:rPr>
          <w:rFonts w:ascii="Times New Roman" w:hAnsi="Times New Roman" w:cs="Times New Roman"/>
          <w:sz w:val="24"/>
          <w:szCs w:val="24"/>
        </w:rPr>
        <w:t>strictfp</w:t>
      </w:r>
      <w:proofErr w:type="spellEnd"/>
      <w:r w:rsidR="00CC567F" w:rsidRPr="0056169E">
        <w:rPr>
          <w:rFonts w:ascii="Times New Roman" w:hAnsi="Times New Roman" w:cs="Times New Roman"/>
          <w:sz w:val="24"/>
          <w:szCs w:val="24"/>
        </w:rPr>
        <w:t xml:space="preserve">                    long</w:t>
      </w:r>
    </w:p>
    <w:p w14:paraId="5EA0D900" w14:textId="7ACC9906" w:rsidR="005966EF" w:rsidRPr="0056169E" w:rsidRDefault="005966EF"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Super      </w:t>
      </w:r>
      <w:r w:rsidR="00CC567F"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switch     </w:t>
      </w:r>
      <w:r w:rsidR="00CC567F"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synchronized   </w:t>
      </w:r>
      <w:r w:rsidR="00CC567F"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 </w:t>
      </w:r>
      <w:r w:rsidR="00CC567F" w:rsidRPr="0056169E">
        <w:rPr>
          <w:rFonts w:ascii="Times New Roman" w:hAnsi="Times New Roman" w:cs="Times New Roman"/>
          <w:sz w:val="24"/>
          <w:szCs w:val="24"/>
        </w:rPr>
        <w:t xml:space="preserve">   </w:t>
      </w:r>
      <w:r w:rsidRPr="0056169E">
        <w:rPr>
          <w:rFonts w:ascii="Times New Roman" w:hAnsi="Times New Roman" w:cs="Times New Roman"/>
          <w:sz w:val="24"/>
          <w:szCs w:val="24"/>
        </w:rPr>
        <w:t>this</w:t>
      </w:r>
      <w:r w:rsidR="00CC567F" w:rsidRPr="0056169E">
        <w:rPr>
          <w:rFonts w:ascii="Times New Roman" w:hAnsi="Times New Roman" w:cs="Times New Roman"/>
          <w:sz w:val="24"/>
          <w:szCs w:val="24"/>
        </w:rPr>
        <w:t xml:space="preserve">                        protected</w:t>
      </w:r>
    </w:p>
    <w:p w14:paraId="743BCC92" w14:textId="77777777" w:rsidR="00CC567F" w:rsidRPr="0056169E" w:rsidRDefault="005966EF"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Throw</w:t>
      </w:r>
      <w:r w:rsidR="00CC567F"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 throws </w:t>
      </w:r>
      <w:r w:rsidR="00CC567F"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transient   </w:t>
      </w:r>
      <w:r w:rsidR="00CC567F"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  </w:t>
      </w:r>
      <w:r w:rsidR="00CC567F"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try </w:t>
      </w:r>
      <w:r w:rsidR="00CC567F"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void </w:t>
      </w:r>
      <w:r w:rsidR="00CC567F" w:rsidRPr="0056169E">
        <w:rPr>
          <w:rFonts w:ascii="Times New Roman" w:hAnsi="Times New Roman" w:cs="Times New Roman"/>
          <w:sz w:val="24"/>
          <w:szCs w:val="24"/>
        </w:rPr>
        <w:t xml:space="preserve">         </w:t>
      </w:r>
    </w:p>
    <w:p w14:paraId="2DCB0458" w14:textId="1DF5A4E9" w:rsidR="005966EF" w:rsidRPr="0056169E" w:rsidRDefault="005966EF"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volatile </w:t>
      </w:r>
      <w:r w:rsidR="00CC567F" w:rsidRPr="0056169E">
        <w:rPr>
          <w:rFonts w:ascii="Times New Roman" w:hAnsi="Times New Roman" w:cs="Times New Roman"/>
          <w:sz w:val="24"/>
          <w:szCs w:val="24"/>
        </w:rPr>
        <w:t xml:space="preserve">            </w:t>
      </w:r>
      <w:r w:rsidRPr="0056169E">
        <w:rPr>
          <w:rFonts w:ascii="Times New Roman" w:hAnsi="Times New Roman" w:cs="Times New Roman"/>
          <w:sz w:val="24"/>
          <w:szCs w:val="24"/>
        </w:rPr>
        <w:t>while</w:t>
      </w:r>
    </w:p>
    <w:p w14:paraId="3FE6E737" w14:textId="77777777" w:rsidR="00BA5712" w:rsidRPr="0056169E" w:rsidRDefault="00BA5712" w:rsidP="004D39D5">
      <w:pPr>
        <w:spacing w:line="360" w:lineRule="auto"/>
        <w:ind w:left="-432"/>
        <w:rPr>
          <w:rFonts w:ascii="Times New Roman" w:hAnsi="Times New Roman" w:cs="Times New Roman"/>
          <w:sz w:val="24"/>
          <w:szCs w:val="24"/>
        </w:rPr>
      </w:pPr>
    </w:p>
    <w:p w14:paraId="5854EFE8" w14:textId="7B6448D9" w:rsidR="005966EF" w:rsidRPr="0056169E" w:rsidRDefault="005966EF" w:rsidP="00BD6E51">
      <w:pPr>
        <w:spacing w:line="360" w:lineRule="auto"/>
        <w:ind w:left="-432"/>
        <w:rPr>
          <w:rFonts w:ascii="Times New Roman" w:hAnsi="Times New Roman" w:cs="Times New Roman"/>
          <w:b/>
          <w:bCs/>
          <w:sz w:val="24"/>
          <w:szCs w:val="24"/>
          <w:u w:val="single"/>
        </w:rPr>
      </w:pPr>
      <w:bookmarkStart w:id="5" w:name="_Hlk168147327"/>
      <w:r w:rsidRPr="0056169E">
        <w:rPr>
          <w:rFonts w:ascii="Times New Roman" w:hAnsi="Times New Roman" w:cs="Times New Roman"/>
          <w:b/>
          <w:bCs/>
          <w:sz w:val="24"/>
          <w:szCs w:val="24"/>
          <w:u w:val="single"/>
        </w:rPr>
        <w:t>Keywords (Python)</w:t>
      </w:r>
    </w:p>
    <w:p w14:paraId="2B543FEC" w14:textId="77777777" w:rsidR="007B1014" w:rsidRPr="0056169E" w:rsidRDefault="007B1014" w:rsidP="004D39D5">
      <w:pPr>
        <w:spacing w:line="360" w:lineRule="auto"/>
        <w:ind w:left="-432"/>
        <w:jc w:val="center"/>
        <w:rPr>
          <w:rFonts w:ascii="Times New Roman" w:hAnsi="Times New Roman" w:cs="Times New Roman"/>
          <w:b/>
          <w:bCs/>
          <w:sz w:val="24"/>
          <w:szCs w:val="24"/>
          <w:u w:val="single"/>
        </w:rPr>
      </w:pPr>
    </w:p>
    <w:p w14:paraId="5C4BC5D8" w14:textId="1E5D90E4" w:rsidR="005966EF" w:rsidRPr="0056169E" w:rsidRDefault="005966EF"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35 keywords available in python.</w:t>
      </w:r>
    </w:p>
    <w:p w14:paraId="04B2F15E" w14:textId="2EC32263" w:rsidR="00C81405" w:rsidRPr="0056169E" w:rsidRDefault="00C81405"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&gt;&gt;import keyword</w:t>
      </w:r>
    </w:p>
    <w:p w14:paraId="1E643290" w14:textId="3BFF792A" w:rsidR="00C81405" w:rsidRPr="0056169E" w:rsidRDefault="00C81405"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&gt;&gt;keyword. </w:t>
      </w:r>
      <w:proofErr w:type="spellStart"/>
      <w:r w:rsidRPr="0056169E">
        <w:rPr>
          <w:rFonts w:ascii="Times New Roman" w:hAnsi="Times New Roman" w:cs="Times New Roman"/>
          <w:sz w:val="24"/>
          <w:szCs w:val="24"/>
        </w:rPr>
        <w:t>Kwlist</w:t>
      </w:r>
      <w:proofErr w:type="spellEnd"/>
    </w:p>
    <w:p w14:paraId="76225326" w14:textId="36E1823B" w:rsidR="00C81405" w:rsidRPr="0056169E" w:rsidRDefault="00C81405"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&gt;&gt;</w:t>
      </w:r>
      <w:proofErr w:type="spellStart"/>
      <w:r w:rsidRPr="0056169E">
        <w:rPr>
          <w:rFonts w:ascii="Times New Roman" w:hAnsi="Times New Roman" w:cs="Times New Roman"/>
          <w:sz w:val="24"/>
          <w:szCs w:val="24"/>
        </w:rPr>
        <w:t>len</w:t>
      </w:r>
      <w:proofErr w:type="spellEnd"/>
      <w:r w:rsidRPr="0056169E">
        <w:rPr>
          <w:rFonts w:ascii="Times New Roman" w:hAnsi="Times New Roman" w:cs="Times New Roman"/>
          <w:sz w:val="24"/>
          <w:szCs w:val="24"/>
        </w:rPr>
        <w:t>(</w:t>
      </w:r>
      <w:proofErr w:type="spellStart"/>
      <w:proofErr w:type="gramStart"/>
      <w:r w:rsidRPr="0056169E">
        <w:rPr>
          <w:rFonts w:ascii="Times New Roman" w:hAnsi="Times New Roman" w:cs="Times New Roman"/>
          <w:sz w:val="24"/>
          <w:szCs w:val="24"/>
        </w:rPr>
        <w:t>keyword.kwlist</w:t>
      </w:r>
      <w:proofErr w:type="spellEnd"/>
      <w:proofErr w:type="gramEnd"/>
      <w:r w:rsidRPr="0056169E">
        <w:rPr>
          <w:rFonts w:ascii="Times New Roman" w:hAnsi="Times New Roman" w:cs="Times New Roman"/>
          <w:sz w:val="24"/>
          <w:szCs w:val="24"/>
        </w:rPr>
        <w:t>)</w:t>
      </w:r>
    </w:p>
    <w:p w14:paraId="3B66D253" w14:textId="77777777" w:rsidR="0077019E" w:rsidRPr="0056169E" w:rsidRDefault="0077019E" w:rsidP="004D39D5">
      <w:pPr>
        <w:spacing w:line="360" w:lineRule="auto"/>
        <w:ind w:left="-432"/>
        <w:rPr>
          <w:rFonts w:ascii="Times New Roman" w:hAnsi="Times New Roman" w:cs="Times New Roman"/>
          <w:sz w:val="24"/>
          <w:szCs w:val="24"/>
        </w:rPr>
      </w:pPr>
    </w:p>
    <w:p w14:paraId="6078F8BB" w14:textId="1F9832BE" w:rsidR="005966EF" w:rsidRPr="0056169E" w:rsidRDefault="005966EF" w:rsidP="004D39D5">
      <w:pPr>
        <w:spacing w:line="360" w:lineRule="auto"/>
        <w:ind w:left="864"/>
        <w:rPr>
          <w:rFonts w:ascii="Times New Roman" w:hAnsi="Times New Roman" w:cs="Times New Roman"/>
          <w:sz w:val="24"/>
          <w:szCs w:val="24"/>
        </w:rPr>
      </w:pPr>
      <w:r w:rsidRPr="0056169E">
        <w:rPr>
          <w:rFonts w:ascii="Times New Roman" w:hAnsi="Times New Roman" w:cs="Times New Roman"/>
          <w:sz w:val="24"/>
          <w:szCs w:val="24"/>
        </w:rPr>
        <w:t xml:space="preserve">And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 def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  exec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  if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not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return</w:t>
      </w:r>
    </w:p>
    <w:p w14:paraId="4E9447B8" w14:textId="65CCF7FE" w:rsidR="005966EF" w:rsidRPr="0056169E" w:rsidRDefault="005966EF" w:rsidP="004D39D5">
      <w:pPr>
        <w:spacing w:line="360" w:lineRule="auto"/>
        <w:ind w:left="864"/>
        <w:rPr>
          <w:rFonts w:ascii="Times New Roman" w:hAnsi="Times New Roman" w:cs="Times New Roman"/>
          <w:sz w:val="24"/>
          <w:szCs w:val="24"/>
        </w:rPr>
      </w:pPr>
      <w:r w:rsidRPr="0056169E">
        <w:rPr>
          <w:rFonts w:ascii="Times New Roman" w:hAnsi="Times New Roman" w:cs="Times New Roman"/>
          <w:sz w:val="24"/>
          <w:szCs w:val="24"/>
        </w:rPr>
        <w:t xml:space="preserve">Assert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del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finally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import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or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try</w:t>
      </w:r>
    </w:p>
    <w:p w14:paraId="48902256" w14:textId="034DDA9C" w:rsidR="005966EF" w:rsidRPr="0056169E" w:rsidRDefault="005966EF" w:rsidP="004D39D5">
      <w:pPr>
        <w:spacing w:line="360" w:lineRule="auto"/>
        <w:ind w:left="864"/>
        <w:rPr>
          <w:rFonts w:ascii="Times New Roman" w:hAnsi="Times New Roman" w:cs="Times New Roman"/>
          <w:sz w:val="24"/>
          <w:szCs w:val="24"/>
        </w:rPr>
      </w:pPr>
      <w:r w:rsidRPr="0056169E">
        <w:rPr>
          <w:rFonts w:ascii="Times New Roman" w:hAnsi="Times New Roman" w:cs="Times New Roman"/>
          <w:sz w:val="24"/>
          <w:szCs w:val="24"/>
        </w:rPr>
        <w:t xml:space="preserve">Break   </w:t>
      </w:r>
      <w:r w:rsidR="0077019E" w:rsidRPr="0056169E">
        <w:rPr>
          <w:rFonts w:ascii="Times New Roman" w:hAnsi="Times New Roman" w:cs="Times New Roman"/>
          <w:sz w:val="24"/>
          <w:szCs w:val="24"/>
        </w:rPr>
        <w:t xml:space="preserve">       </w:t>
      </w:r>
      <w:proofErr w:type="spellStart"/>
      <w:r w:rsidRPr="0056169E">
        <w:rPr>
          <w:rFonts w:ascii="Times New Roman" w:hAnsi="Times New Roman" w:cs="Times New Roman"/>
          <w:sz w:val="24"/>
          <w:szCs w:val="24"/>
        </w:rPr>
        <w:t>elif</w:t>
      </w:r>
      <w:proofErr w:type="spellEnd"/>
      <w:r w:rsidRPr="0056169E">
        <w:rPr>
          <w:rFonts w:ascii="Times New Roman" w:hAnsi="Times New Roman" w:cs="Times New Roman"/>
          <w:sz w:val="24"/>
          <w:szCs w:val="24"/>
        </w:rPr>
        <w:t xml:space="preserve">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for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in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pass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while</w:t>
      </w:r>
    </w:p>
    <w:p w14:paraId="630CF627" w14:textId="4D3D7B79" w:rsidR="005966EF" w:rsidRPr="0056169E" w:rsidRDefault="005966EF" w:rsidP="004D39D5">
      <w:pPr>
        <w:spacing w:line="360" w:lineRule="auto"/>
        <w:ind w:left="864"/>
        <w:rPr>
          <w:rFonts w:ascii="Times New Roman" w:hAnsi="Times New Roman" w:cs="Times New Roman"/>
          <w:sz w:val="24"/>
          <w:szCs w:val="24"/>
        </w:rPr>
      </w:pPr>
      <w:r w:rsidRPr="0056169E">
        <w:rPr>
          <w:rFonts w:ascii="Times New Roman" w:hAnsi="Times New Roman" w:cs="Times New Roman"/>
          <w:sz w:val="24"/>
          <w:szCs w:val="24"/>
        </w:rPr>
        <w:t xml:space="preserve">Class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 else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 from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 is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print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with</w:t>
      </w:r>
    </w:p>
    <w:p w14:paraId="479B36A1" w14:textId="6F5087A7" w:rsidR="00B024C0" w:rsidRPr="0056169E" w:rsidRDefault="005966EF" w:rsidP="004D39D5">
      <w:pPr>
        <w:spacing w:line="360" w:lineRule="auto"/>
        <w:ind w:left="864"/>
        <w:rPr>
          <w:rFonts w:ascii="Times New Roman" w:hAnsi="Times New Roman" w:cs="Times New Roman"/>
          <w:sz w:val="24"/>
          <w:szCs w:val="24"/>
        </w:rPr>
      </w:pPr>
      <w:r w:rsidRPr="0056169E">
        <w:rPr>
          <w:rFonts w:ascii="Times New Roman" w:hAnsi="Times New Roman" w:cs="Times New Roman"/>
          <w:sz w:val="24"/>
          <w:szCs w:val="24"/>
        </w:rPr>
        <w:t xml:space="preserve">Continue   except    global    lambda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 raise   </w:t>
      </w:r>
      <w:r w:rsidR="0077019E" w:rsidRPr="0056169E">
        <w:rPr>
          <w:rFonts w:ascii="Times New Roman" w:hAnsi="Times New Roman" w:cs="Times New Roman"/>
          <w:sz w:val="24"/>
          <w:szCs w:val="24"/>
        </w:rPr>
        <w:t xml:space="preserve">        </w:t>
      </w:r>
      <w:r w:rsidRPr="0056169E">
        <w:rPr>
          <w:rFonts w:ascii="Times New Roman" w:hAnsi="Times New Roman" w:cs="Times New Roman"/>
          <w:sz w:val="24"/>
          <w:szCs w:val="24"/>
        </w:rPr>
        <w:t>yield</w:t>
      </w:r>
    </w:p>
    <w:bookmarkEnd w:id="5"/>
    <w:p w14:paraId="1D2D4CB4" w14:textId="77777777" w:rsidR="00B024C0" w:rsidRPr="0056169E" w:rsidRDefault="00B024C0" w:rsidP="004D39D5">
      <w:pPr>
        <w:spacing w:line="360" w:lineRule="auto"/>
        <w:ind w:left="-432"/>
        <w:jc w:val="center"/>
        <w:rPr>
          <w:rFonts w:ascii="Times New Roman" w:hAnsi="Times New Roman" w:cs="Times New Roman"/>
          <w:color w:val="ED0000"/>
          <w:sz w:val="24"/>
          <w:szCs w:val="24"/>
        </w:rPr>
      </w:pPr>
    </w:p>
    <w:p w14:paraId="5A462A15" w14:textId="7DD35EAB" w:rsidR="001115D6" w:rsidRPr="0056169E" w:rsidRDefault="001115D6" w:rsidP="004D39D5">
      <w:pPr>
        <w:spacing w:line="360" w:lineRule="auto"/>
        <w:ind w:left="-432"/>
        <w:jc w:val="center"/>
        <w:rPr>
          <w:rFonts w:ascii="Times New Roman" w:hAnsi="Times New Roman" w:cs="Times New Roman"/>
          <w:b/>
          <w:bCs/>
          <w:sz w:val="24"/>
          <w:szCs w:val="24"/>
          <w:u w:val="single"/>
        </w:rPr>
      </w:pPr>
      <w:r w:rsidRPr="0056169E">
        <w:rPr>
          <w:rFonts w:ascii="Times New Roman" w:hAnsi="Times New Roman" w:cs="Times New Roman"/>
          <w:b/>
          <w:bCs/>
          <w:sz w:val="24"/>
          <w:szCs w:val="24"/>
          <w:u w:val="single"/>
        </w:rPr>
        <w:t xml:space="preserve">Data types in </w:t>
      </w:r>
      <w:r w:rsidR="00613941" w:rsidRPr="0056169E">
        <w:rPr>
          <w:rFonts w:ascii="Times New Roman" w:hAnsi="Times New Roman" w:cs="Times New Roman"/>
          <w:b/>
          <w:bCs/>
          <w:sz w:val="24"/>
          <w:szCs w:val="24"/>
          <w:u w:val="single"/>
        </w:rPr>
        <w:t>C</w:t>
      </w:r>
    </w:p>
    <w:p w14:paraId="7B60F5F9" w14:textId="5416CB92" w:rsidR="00AB5798" w:rsidRPr="0056169E" w:rsidRDefault="00AB5798"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 </w:t>
      </w:r>
      <w:r w:rsidR="007E7078" w:rsidRPr="0056169E">
        <w:rPr>
          <w:rFonts w:ascii="Times New Roman" w:hAnsi="Times New Roman" w:cs="Times New Roman"/>
          <w:sz w:val="24"/>
          <w:szCs w:val="24"/>
        </w:rPr>
        <w:t xml:space="preserve">There are two types of qualifiers in c </w:t>
      </w:r>
    </w:p>
    <w:p w14:paraId="48236226" w14:textId="0E1588B2" w:rsidR="007E7078" w:rsidRPr="0056169E" w:rsidRDefault="007E7078">
      <w:pPr>
        <w:pStyle w:val="ListParagraph"/>
        <w:numPr>
          <w:ilvl w:val="0"/>
          <w:numId w:val="57"/>
        </w:numPr>
        <w:spacing w:line="360" w:lineRule="auto"/>
        <w:rPr>
          <w:rFonts w:ascii="Times New Roman" w:hAnsi="Times New Roman" w:cs="Times New Roman"/>
          <w:sz w:val="24"/>
          <w:szCs w:val="24"/>
        </w:rPr>
      </w:pPr>
      <w:r w:rsidRPr="0056169E">
        <w:rPr>
          <w:rFonts w:ascii="Times New Roman" w:hAnsi="Times New Roman" w:cs="Times New Roman"/>
          <w:sz w:val="24"/>
          <w:szCs w:val="24"/>
        </w:rPr>
        <w:t>Size qualifier (short, Long)</w:t>
      </w:r>
    </w:p>
    <w:p w14:paraId="6964A987" w14:textId="2E93F81A" w:rsidR="00207CBF" w:rsidRPr="0056169E" w:rsidRDefault="007E7078">
      <w:pPr>
        <w:pStyle w:val="ListParagraph"/>
        <w:numPr>
          <w:ilvl w:val="0"/>
          <w:numId w:val="57"/>
        </w:numPr>
        <w:spacing w:line="360" w:lineRule="auto"/>
        <w:rPr>
          <w:rFonts w:ascii="Times New Roman" w:hAnsi="Times New Roman" w:cs="Times New Roman"/>
          <w:sz w:val="24"/>
          <w:szCs w:val="24"/>
        </w:rPr>
      </w:pPr>
      <w:r w:rsidRPr="0056169E">
        <w:rPr>
          <w:rFonts w:ascii="Times New Roman" w:hAnsi="Times New Roman" w:cs="Times New Roman"/>
          <w:sz w:val="24"/>
          <w:szCs w:val="24"/>
        </w:rPr>
        <w:t>Sign qualifier (unsigned, signed)</w:t>
      </w:r>
    </w:p>
    <w:p w14:paraId="462105AF" w14:textId="2C404779" w:rsidR="00207CBF" w:rsidRPr="0056169E" w:rsidRDefault="00207CBF" w:rsidP="004D39D5">
      <w:pPr>
        <w:pStyle w:val="ListParagraph"/>
        <w:spacing w:line="360" w:lineRule="auto"/>
        <w:ind w:left="-432"/>
        <w:rPr>
          <w:rFonts w:ascii="Times New Roman" w:hAnsi="Times New Roman" w:cs="Times New Roman"/>
          <w:sz w:val="24"/>
          <w:szCs w:val="24"/>
        </w:rPr>
      </w:pPr>
      <w:r w:rsidRPr="007655A4">
        <w:rPr>
          <w:rFonts w:ascii="Times New Roman" w:hAnsi="Times New Roman" w:cs="Times New Roman"/>
          <w:sz w:val="24"/>
          <w:szCs w:val="24"/>
          <w:highlight w:val="yellow"/>
        </w:rPr>
        <w:t>The range of values for signed data type is less than that of unsigned data type</w:t>
      </w:r>
      <w:r w:rsidRPr="0056169E">
        <w:rPr>
          <w:rFonts w:ascii="Times New Roman" w:hAnsi="Times New Roman" w:cs="Times New Roman"/>
          <w:sz w:val="24"/>
          <w:szCs w:val="24"/>
        </w:rPr>
        <w:t>. Because in signed dat</w:t>
      </w:r>
      <w:r w:rsidR="0056169E">
        <w:rPr>
          <w:rFonts w:ascii="Times New Roman" w:hAnsi="Times New Roman" w:cs="Times New Roman"/>
          <w:sz w:val="24"/>
          <w:szCs w:val="24"/>
        </w:rPr>
        <w:t>a</w:t>
      </w:r>
      <w:r w:rsidRPr="0056169E">
        <w:rPr>
          <w:rFonts w:ascii="Times New Roman" w:hAnsi="Times New Roman" w:cs="Times New Roman"/>
          <w:sz w:val="24"/>
          <w:szCs w:val="24"/>
        </w:rPr>
        <w:t xml:space="preserve"> type left most bit is used to represent sign,</w:t>
      </w:r>
      <w:r w:rsidR="00CE2086"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while in unsigned it is also used for represent value. </w:t>
      </w:r>
    </w:p>
    <w:p w14:paraId="73B092E2" w14:textId="131E3DEA" w:rsidR="001115D6" w:rsidRPr="0056169E" w:rsidRDefault="00207CBF"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In c there are 4 types of data types are there</w:t>
      </w:r>
      <w:r w:rsidR="0056169E">
        <w:rPr>
          <w:rFonts w:ascii="Times New Roman" w:hAnsi="Times New Roman" w:cs="Times New Roman"/>
          <w:sz w:val="24"/>
          <w:szCs w:val="24"/>
        </w:rPr>
        <w:t>:</w:t>
      </w:r>
    </w:p>
    <w:p w14:paraId="7C3DAC21" w14:textId="4D0FBE8C" w:rsidR="00253781" w:rsidRPr="0056169E" w:rsidRDefault="00253781">
      <w:pPr>
        <w:pStyle w:val="ListParagraph"/>
        <w:numPr>
          <w:ilvl w:val="0"/>
          <w:numId w:val="56"/>
        </w:numPr>
        <w:spacing w:line="360" w:lineRule="auto"/>
        <w:rPr>
          <w:rFonts w:ascii="Times New Roman" w:hAnsi="Times New Roman" w:cs="Times New Roman"/>
          <w:sz w:val="24"/>
          <w:szCs w:val="24"/>
        </w:rPr>
      </w:pPr>
      <w:r w:rsidRPr="0056169E">
        <w:rPr>
          <w:rFonts w:ascii="Times New Roman" w:hAnsi="Times New Roman" w:cs="Times New Roman"/>
          <w:sz w:val="24"/>
          <w:szCs w:val="24"/>
        </w:rPr>
        <w:t>Primitive</w:t>
      </w:r>
      <w:r w:rsidR="00AB5798" w:rsidRPr="0056169E">
        <w:rPr>
          <w:rFonts w:ascii="Times New Roman" w:hAnsi="Times New Roman" w:cs="Times New Roman"/>
          <w:sz w:val="24"/>
          <w:szCs w:val="24"/>
        </w:rPr>
        <w:t xml:space="preserve"> or Primary or </w:t>
      </w:r>
      <w:r w:rsidR="00FE270E" w:rsidRPr="0056169E">
        <w:rPr>
          <w:rFonts w:ascii="Times New Roman" w:hAnsi="Times New Roman" w:cs="Times New Roman"/>
          <w:sz w:val="24"/>
          <w:szCs w:val="24"/>
        </w:rPr>
        <w:t>Built-in</w:t>
      </w:r>
      <w:r w:rsidR="007655A4">
        <w:rPr>
          <w:rFonts w:ascii="Times New Roman" w:hAnsi="Times New Roman" w:cs="Times New Roman"/>
          <w:sz w:val="24"/>
          <w:szCs w:val="24"/>
        </w:rPr>
        <w:t xml:space="preserve"> data type</w:t>
      </w:r>
    </w:p>
    <w:p w14:paraId="0A94E2C0" w14:textId="2C44503E" w:rsidR="00253781" w:rsidRPr="0056169E" w:rsidRDefault="00253781">
      <w:pPr>
        <w:pStyle w:val="ListParagraph"/>
        <w:numPr>
          <w:ilvl w:val="0"/>
          <w:numId w:val="56"/>
        </w:numPr>
        <w:spacing w:line="360" w:lineRule="auto"/>
        <w:rPr>
          <w:rFonts w:ascii="Times New Roman" w:hAnsi="Times New Roman" w:cs="Times New Roman"/>
          <w:sz w:val="24"/>
          <w:szCs w:val="24"/>
        </w:rPr>
      </w:pPr>
      <w:r w:rsidRPr="0056169E">
        <w:rPr>
          <w:rFonts w:ascii="Times New Roman" w:hAnsi="Times New Roman" w:cs="Times New Roman"/>
          <w:sz w:val="24"/>
          <w:szCs w:val="24"/>
        </w:rPr>
        <w:t>Non primitive</w:t>
      </w:r>
      <w:r w:rsidR="00AB5798" w:rsidRPr="0056169E">
        <w:rPr>
          <w:rFonts w:ascii="Times New Roman" w:hAnsi="Times New Roman" w:cs="Times New Roman"/>
          <w:sz w:val="24"/>
          <w:szCs w:val="24"/>
        </w:rPr>
        <w:t xml:space="preserve"> or user defined or secondary</w:t>
      </w:r>
    </w:p>
    <w:p w14:paraId="6E5674CD" w14:textId="2142EA97" w:rsidR="00253781" w:rsidRPr="0056169E" w:rsidRDefault="00253781">
      <w:pPr>
        <w:pStyle w:val="ListParagraph"/>
        <w:numPr>
          <w:ilvl w:val="0"/>
          <w:numId w:val="56"/>
        </w:numPr>
        <w:spacing w:line="360" w:lineRule="auto"/>
        <w:rPr>
          <w:rFonts w:ascii="Times New Roman" w:hAnsi="Times New Roman" w:cs="Times New Roman"/>
          <w:sz w:val="24"/>
          <w:szCs w:val="24"/>
        </w:rPr>
      </w:pPr>
      <w:r w:rsidRPr="0056169E">
        <w:rPr>
          <w:rFonts w:ascii="Times New Roman" w:hAnsi="Times New Roman" w:cs="Times New Roman"/>
          <w:sz w:val="24"/>
          <w:szCs w:val="24"/>
        </w:rPr>
        <w:t>Void</w:t>
      </w:r>
    </w:p>
    <w:p w14:paraId="4EFA9B8B" w14:textId="3949EF43" w:rsidR="00253781" w:rsidRPr="0056169E" w:rsidRDefault="00253781">
      <w:pPr>
        <w:pStyle w:val="ListParagraph"/>
        <w:numPr>
          <w:ilvl w:val="0"/>
          <w:numId w:val="56"/>
        </w:numPr>
        <w:spacing w:line="360" w:lineRule="auto"/>
        <w:rPr>
          <w:rFonts w:ascii="Times New Roman" w:hAnsi="Times New Roman" w:cs="Times New Roman"/>
          <w:sz w:val="24"/>
          <w:szCs w:val="24"/>
        </w:rPr>
      </w:pPr>
      <w:r w:rsidRPr="0056169E">
        <w:rPr>
          <w:rFonts w:ascii="Times New Roman" w:hAnsi="Times New Roman" w:cs="Times New Roman"/>
          <w:sz w:val="24"/>
          <w:szCs w:val="24"/>
        </w:rPr>
        <w:t>Enum</w:t>
      </w:r>
    </w:p>
    <w:p w14:paraId="0577403A" w14:textId="77777777" w:rsidR="0056169E" w:rsidRDefault="00253781" w:rsidP="0056169E">
      <w:pPr>
        <w:spacing w:line="360" w:lineRule="auto"/>
        <w:ind w:left="-432"/>
        <w:rPr>
          <w:rFonts w:ascii="Times New Roman" w:hAnsi="Times New Roman" w:cs="Times New Roman"/>
          <w:sz w:val="24"/>
          <w:szCs w:val="24"/>
        </w:rPr>
      </w:pPr>
      <w:r w:rsidRPr="0056169E">
        <w:rPr>
          <w:rFonts w:ascii="Times New Roman" w:hAnsi="Times New Roman" w:cs="Times New Roman"/>
          <w:b/>
          <w:bCs/>
          <w:sz w:val="32"/>
          <w:szCs w:val="32"/>
        </w:rPr>
        <w:lastRenderedPageBreak/>
        <w:t xml:space="preserve">Primitive </w:t>
      </w:r>
      <w:r w:rsidR="0056169E" w:rsidRPr="0056169E">
        <w:rPr>
          <w:rFonts w:ascii="Times New Roman" w:hAnsi="Times New Roman" w:cs="Times New Roman"/>
          <w:b/>
          <w:bCs/>
          <w:sz w:val="32"/>
          <w:szCs w:val="32"/>
        </w:rPr>
        <w:t>D</w:t>
      </w:r>
      <w:r w:rsidRPr="0056169E">
        <w:rPr>
          <w:rFonts w:ascii="Times New Roman" w:hAnsi="Times New Roman" w:cs="Times New Roman"/>
          <w:b/>
          <w:bCs/>
          <w:sz w:val="32"/>
          <w:szCs w:val="32"/>
        </w:rPr>
        <w:t xml:space="preserve">ata </w:t>
      </w:r>
      <w:r w:rsidR="0056169E" w:rsidRPr="0056169E">
        <w:rPr>
          <w:rFonts w:ascii="Times New Roman" w:hAnsi="Times New Roman" w:cs="Times New Roman"/>
          <w:b/>
          <w:bCs/>
          <w:sz w:val="32"/>
          <w:szCs w:val="32"/>
        </w:rPr>
        <w:t>T</w:t>
      </w:r>
      <w:r w:rsidR="000B1208" w:rsidRPr="0056169E">
        <w:rPr>
          <w:rFonts w:ascii="Times New Roman" w:hAnsi="Times New Roman" w:cs="Times New Roman"/>
          <w:b/>
          <w:bCs/>
          <w:sz w:val="32"/>
          <w:szCs w:val="32"/>
        </w:rPr>
        <w:t>ypes</w:t>
      </w:r>
      <w:r w:rsidR="0056169E">
        <w:rPr>
          <w:rFonts w:ascii="Times New Roman" w:hAnsi="Times New Roman" w:cs="Times New Roman"/>
          <w:sz w:val="24"/>
          <w:szCs w:val="24"/>
        </w:rPr>
        <w:t xml:space="preserve">: </w:t>
      </w:r>
      <w:r w:rsidR="00D943C2" w:rsidRPr="0056169E">
        <w:rPr>
          <w:rFonts w:ascii="Times New Roman" w:hAnsi="Times New Roman" w:cs="Times New Roman"/>
          <w:sz w:val="32"/>
          <w:szCs w:val="32"/>
        </w:rPr>
        <w:t>predefined datatype</w:t>
      </w:r>
      <w:r w:rsidR="0056169E" w:rsidRPr="0056169E">
        <w:rPr>
          <w:rFonts w:ascii="Times New Roman" w:hAnsi="Times New Roman" w:cs="Times New Roman"/>
          <w:sz w:val="32"/>
          <w:szCs w:val="32"/>
        </w:rPr>
        <w:t>s</w:t>
      </w:r>
      <w:r w:rsidR="0056169E">
        <w:rPr>
          <w:rFonts w:ascii="Times New Roman" w:hAnsi="Times New Roman" w:cs="Times New Roman"/>
          <w:sz w:val="24"/>
          <w:szCs w:val="24"/>
        </w:rPr>
        <w:t xml:space="preserve"> </w:t>
      </w:r>
    </w:p>
    <w:p w14:paraId="7F0CCF5E" w14:textId="222EEF90" w:rsidR="00D331E9" w:rsidRPr="00D331E9" w:rsidRDefault="0056169E" w:rsidP="0056169E">
      <w:pPr>
        <w:spacing w:line="360" w:lineRule="auto"/>
        <w:ind w:left="-432"/>
        <w:rPr>
          <w:rFonts w:ascii="Times New Roman" w:hAnsi="Times New Roman" w:cs="Times New Roman"/>
          <w:sz w:val="24"/>
          <w:szCs w:val="24"/>
        </w:rPr>
      </w:pPr>
      <w:r w:rsidRPr="00D331E9">
        <w:rPr>
          <w:rFonts w:ascii="Times New Roman" w:hAnsi="Times New Roman" w:cs="Times New Roman"/>
          <w:sz w:val="24"/>
          <w:szCs w:val="24"/>
        </w:rPr>
        <w:t>Th</w:t>
      </w:r>
      <w:r w:rsidR="00D331E9" w:rsidRPr="00D331E9">
        <w:rPr>
          <w:rFonts w:ascii="Times New Roman" w:hAnsi="Times New Roman" w:cs="Times New Roman"/>
          <w:sz w:val="24"/>
          <w:szCs w:val="24"/>
        </w:rPr>
        <w:t>ere are</w:t>
      </w:r>
      <w:r w:rsidR="004620C3">
        <w:rPr>
          <w:rFonts w:ascii="Times New Roman" w:hAnsi="Times New Roman" w:cs="Times New Roman"/>
          <w:sz w:val="24"/>
          <w:szCs w:val="24"/>
        </w:rPr>
        <w:t>:</w:t>
      </w:r>
    </w:p>
    <w:p w14:paraId="590798D9" w14:textId="77777777" w:rsidR="00D331E9" w:rsidRPr="00D331E9" w:rsidRDefault="00D331E9">
      <w:pPr>
        <w:pStyle w:val="ListParagraph"/>
        <w:numPr>
          <w:ilvl w:val="0"/>
          <w:numId w:val="58"/>
        </w:numPr>
        <w:spacing w:line="360" w:lineRule="auto"/>
        <w:rPr>
          <w:rFonts w:ascii="Times New Roman" w:hAnsi="Times New Roman" w:cs="Times New Roman"/>
          <w:sz w:val="24"/>
          <w:szCs w:val="24"/>
        </w:rPr>
      </w:pPr>
      <w:r w:rsidRPr="00D331E9">
        <w:rPr>
          <w:rFonts w:ascii="Times New Roman" w:hAnsi="Times New Roman" w:cs="Times New Roman"/>
          <w:sz w:val="24"/>
          <w:szCs w:val="24"/>
        </w:rPr>
        <w:t>Int</w:t>
      </w:r>
    </w:p>
    <w:p w14:paraId="3CD6B06C" w14:textId="0BACFDF5" w:rsidR="00D331E9" w:rsidRPr="00D331E9" w:rsidRDefault="00D331E9">
      <w:pPr>
        <w:pStyle w:val="ListParagraph"/>
        <w:numPr>
          <w:ilvl w:val="0"/>
          <w:numId w:val="58"/>
        </w:numPr>
        <w:spacing w:line="360" w:lineRule="auto"/>
        <w:rPr>
          <w:rFonts w:ascii="Times New Roman" w:hAnsi="Times New Roman" w:cs="Times New Roman"/>
          <w:sz w:val="24"/>
          <w:szCs w:val="24"/>
        </w:rPr>
      </w:pPr>
      <w:r w:rsidRPr="00D331E9">
        <w:rPr>
          <w:rFonts w:ascii="Times New Roman" w:hAnsi="Times New Roman" w:cs="Times New Roman"/>
          <w:sz w:val="24"/>
          <w:szCs w:val="24"/>
        </w:rPr>
        <w:t>float</w:t>
      </w:r>
    </w:p>
    <w:p w14:paraId="64B4FF3A" w14:textId="4C8E16BB" w:rsidR="0056169E" w:rsidRDefault="00D331E9">
      <w:pPr>
        <w:pStyle w:val="ListParagraph"/>
        <w:numPr>
          <w:ilvl w:val="0"/>
          <w:numId w:val="58"/>
        </w:numPr>
        <w:spacing w:line="360" w:lineRule="auto"/>
        <w:rPr>
          <w:rFonts w:ascii="Times New Roman" w:hAnsi="Times New Roman" w:cs="Times New Roman"/>
          <w:sz w:val="24"/>
          <w:szCs w:val="24"/>
        </w:rPr>
      </w:pPr>
      <w:r w:rsidRPr="00D331E9">
        <w:rPr>
          <w:rFonts w:ascii="Times New Roman" w:hAnsi="Times New Roman" w:cs="Times New Roman"/>
          <w:sz w:val="24"/>
          <w:szCs w:val="24"/>
        </w:rPr>
        <w:t>char</w:t>
      </w:r>
      <w:r w:rsidR="00D943C2" w:rsidRPr="00D331E9">
        <w:rPr>
          <w:rFonts w:ascii="Times New Roman" w:hAnsi="Times New Roman" w:cs="Times New Roman"/>
          <w:sz w:val="24"/>
          <w:szCs w:val="24"/>
        </w:rPr>
        <w:t xml:space="preserve"> </w:t>
      </w:r>
    </w:p>
    <w:p w14:paraId="4D3C63DF" w14:textId="56855161" w:rsidR="00D331E9" w:rsidRPr="00D331E9" w:rsidRDefault="00D331E9" w:rsidP="00D331E9">
      <w:pPr>
        <w:pStyle w:val="ListParagraph"/>
        <w:spacing w:line="360" w:lineRule="auto"/>
        <w:ind w:left="-432"/>
        <w:rPr>
          <w:rFonts w:ascii="Times New Roman" w:hAnsi="Times New Roman" w:cs="Times New Roman"/>
          <w:b/>
          <w:bCs/>
          <w:sz w:val="28"/>
        </w:rPr>
      </w:pPr>
      <w:r w:rsidRPr="00D331E9">
        <w:rPr>
          <w:rFonts w:ascii="Times New Roman" w:hAnsi="Times New Roman" w:cs="Times New Roman"/>
          <w:b/>
          <w:bCs/>
          <w:sz w:val="28"/>
        </w:rPr>
        <w:t>Integer</w:t>
      </w:r>
    </w:p>
    <w:p w14:paraId="0CCEB2BB" w14:textId="5A44C6F2" w:rsidR="000526C0" w:rsidRPr="00D331E9" w:rsidRDefault="00D331E9">
      <w:pPr>
        <w:pStyle w:val="ListParagraph"/>
        <w:numPr>
          <w:ilvl w:val="0"/>
          <w:numId w:val="59"/>
        </w:numPr>
        <w:spacing w:line="360" w:lineRule="auto"/>
        <w:jc w:val="both"/>
        <w:rPr>
          <w:rFonts w:ascii="Times New Roman" w:hAnsi="Times New Roman" w:cs="Times New Roman"/>
          <w:sz w:val="24"/>
          <w:szCs w:val="24"/>
        </w:rPr>
      </w:pPr>
      <w:r w:rsidRPr="00D331E9">
        <w:rPr>
          <w:rFonts w:ascii="Times New Roman" w:hAnsi="Times New Roman" w:cs="Times New Roman"/>
          <w:sz w:val="24"/>
          <w:szCs w:val="24"/>
        </w:rPr>
        <w:t>16 bytes</w:t>
      </w:r>
    </w:p>
    <w:p w14:paraId="00410BE2" w14:textId="5840BC9B" w:rsidR="000526C0" w:rsidRPr="00D331E9" w:rsidRDefault="0056169E">
      <w:pPr>
        <w:pStyle w:val="ListParagraph"/>
        <w:numPr>
          <w:ilvl w:val="0"/>
          <w:numId w:val="59"/>
        </w:numPr>
        <w:spacing w:line="360" w:lineRule="auto"/>
        <w:jc w:val="both"/>
        <w:rPr>
          <w:rFonts w:ascii="Times New Roman" w:hAnsi="Times New Roman" w:cs="Times New Roman"/>
          <w:sz w:val="24"/>
          <w:szCs w:val="24"/>
        </w:rPr>
      </w:pPr>
      <w:r w:rsidRPr="00D331E9">
        <w:rPr>
          <w:rFonts w:ascii="Times New Roman" w:hAnsi="Times New Roman" w:cs="Times New Roman"/>
          <w:sz w:val="24"/>
          <w:szCs w:val="24"/>
        </w:rPr>
        <w:t>-</w:t>
      </w:r>
      <w:r w:rsidR="000526C0" w:rsidRPr="00D331E9">
        <w:rPr>
          <w:rFonts w:ascii="Times New Roman" w:hAnsi="Times New Roman" w:cs="Times New Roman"/>
          <w:sz w:val="24"/>
          <w:szCs w:val="24"/>
        </w:rPr>
        <w:t>32768 to 32767</w:t>
      </w:r>
    </w:p>
    <w:p w14:paraId="1747A820" w14:textId="065354C3" w:rsidR="00CE2086" w:rsidRPr="00D331E9" w:rsidRDefault="00CE2086">
      <w:pPr>
        <w:pStyle w:val="ListParagraph"/>
        <w:numPr>
          <w:ilvl w:val="0"/>
          <w:numId w:val="59"/>
        </w:numPr>
        <w:spacing w:line="360" w:lineRule="auto"/>
        <w:jc w:val="both"/>
        <w:rPr>
          <w:rFonts w:ascii="Times New Roman" w:hAnsi="Times New Roman" w:cs="Times New Roman"/>
          <w:sz w:val="24"/>
          <w:szCs w:val="24"/>
        </w:rPr>
      </w:pPr>
      <w:r w:rsidRPr="00D331E9">
        <w:rPr>
          <w:rFonts w:ascii="Times New Roman" w:hAnsi="Times New Roman" w:cs="Times New Roman"/>
          <w:sz w:val="24"/>
          <w:szCs w:val="24"/>
        </w:rPr>
        <w:t>%d or %</w:t>
      </w:r>
      <w:proofErr w:type="spellStart"/>
      <w:r w:rsidRPr="00D331E9">
        <w:rPr>
          <w:rFonts w:ascii="Times New Roman" w:hAnsi="Times New Roman" w:cs="Times New Roman"/>
          <w:sz w:val="24"/>
          <w:szCs w:val="24"/>
        </w:rPr>
        <w:t>i</w:t>
      </w:r>
      <w:proofErr w:type="spellEnd"/>
      <w:r w:rsidRPr="00D331E9">
        <w:rPr>
          <w:rFonts w:ascii="Times New Roman" w:hAnsi="Times New Roman" w:cs="Times New Roman"/>
          <w:sz w:val="24"/>
          <w:szCs w:val="24"/>
        </w:rPr>
        <w:t xml:space="preserve"> used for signed integers or integers</w:t>
      </w:r>
    </w:p>
    <w:p w14:paraId="76EE9353" w14:textId="2037A183" w:rsidR="000526C0" w:rsidRPr="0056169E" w:rsidRDefault="000526C0" w:rsidP="004D39D5">
      <w:pPr>
        <w:spacing w:line="360" w:lineRule="auto"/>
        <w:ind w:left="-432"/>
        <w:rPr>
          <w:rFonts w:ascii="Times New Roman" w:hAnsi="Times New Roman" w:cs="Times New Roman"/>
          <w:sz w:val="24"/>
          <w:szCs w:val="24"/>
        </w:rPr>
      </w:pPr>
      <w:r w:rsidRPr="00D331E9">
        <w:rPr>
          <w:rFonts w:ascii="Times New Roman" w:hAnsi="Times New Roman" w:cs="Times New Roman"/>
          <w:b/>
          <w:bCs/>
          <w:sz w:val="28"/>
        </w:rPr>
        <w:t>Unsigned int</w:t>
      </w:r>
      <w:r w:rsidRPr="0056169E">
        <w:rPr>
          <w:rFonts w:ascii="Times New Roman" w:hAnsi="Times New Roman" w:cs="Times New Roman"/>
          <w:sz w:val="24"/>
          <w:szCs w:val="24"/>
        </w:rPr>
        <w:t>:</w:t>
      </w:r>
    </w:p>
    <w:p w14:paraId="41358DFC" w14:textId="03E1956F" w:rsidR="000526C0" w:rsidRPr="00D331E9" w:rsidRDefault="000526C0">
      <w:pPr>
        <w:pStyle w:val="ListParagraph"/>
        <w:numPr>
          <w:ilvl w:val="0"/>
          <w:numId w:val="60"/>
        </w:numPr>
        <w:spacing w:line="360" w:lineRule="auto"/>
        <w:rPr>
          <w:rFonts w:ascii="Times New Roman" w:hAnsi="Times New Roman" w:cs="Times New Roman"/>
          <w:sz w:val="24"/>
          <w:szCs w:val="24"/>
        </w:rPr>
      </w:pPr>
      <w:r w:rsidRPr="00D331E9">
        <w:rPr>
          <w:rFonts w:ascii="Times New Roman" w:hAnsi="Times New Roman" w:cs="Times New Roman"/>
          <w:sz w:val="24"/>
          <w:szCs w:val="24"/>
        </w:rPr>
        <w:t>16 bytes</w:t>
      </w:r>
    </w:p>
    <w:p w14:paraId="0E96AA6B" w14:textId="2B1E03DF" w:rsidR="000526C0" w:rsidRPr="00D331E9" w:rsidRDefault="000526C0">
      <w:pPr>
        <w:pStyle w:val="ListParagraph"/>
        <w:numPr>
          <w:ilvl w:val="0"/>
          <w:numId w:val="60"/>
        </w:numPr>
        <w:spacing w:line="360" w:lineRule="auto"/>
        <w:rPr>
          <w:rFonts w:ascii="Times New Roman" w:hAnsi="Times New Roman" w:cs="Times New Roman"/>
          <w:sz w:val="24"/>
          <w:szCs w:val="24"/>
        </w:rPr>
      </w:pPr>
      <w:r w:rsidRPr="00D331E9">
        <w:rPr>
          <w:rFonts w:ascii="Times New Roman" w:hAnsi="Times New Roman" w:cs="Times New Roman"/>
          <w:sz w:val="24"/>
          <w:szCs w:val="24"/>
        </w:rPr>
        <w:t>0 to 65535</w:t>
      </w:r>
    </w:p>
    <w:p w14:paraId="14245931" w14:textId="336071C5" w:rsidR="000526C0" w:rsidRPr="00D331E9" w:rsidRDefault="000526C0" w:rsidP="004D39D5">
      <w:pPr>
        <w:spacing w:line="360" w:lineRule="auto"/>
        <w:ind w:left="-432"/>
        <w:rPr>
          <w:rFonts w:ascii="Times New Roman" w:hAnsi="Times New Roman" w:cs="Times New Roman"/>
          <w:b/>
          <w:bCs/>
          <w:sz w:val="28"/>
        </w:rPr>
      </w:pPr>
      <w:r w:rsidRPr="00D331E9">
        <w:rPr>
          <w:rFonts w:ascii="Times New Roman" w:hAnsi="Times New Roman" w:cs="Times New Roman"/>
          <w:b/>
          <w:bCs/>
          <w:sz w:val="28"/>
        </w:rPr>
        <w:t>Short int:</w:t>
      </w:r>
    </w:p>
    <w:p w14:paraId="187974BB" w14:textId="71775E6B" w:rsidR="000526C0" w:rsidRPr="0056169E" w:rsidRDefault="00D331E9">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526C0" w:rsidRPr="0056169E">
        <w:rPr>
          <w:rFonts w:ascii="Times New Roman" w:hAnsi="Times New Roman" w:cs="Times New Roman"/>
          <w:sz w:val="24"/>
          <w:szCs w:val="24"/>
        </w:rPr>
        <w:t>8 bytes</w:t>
      </w:r>
    </w:p>
    <w:p w14:paraId="7F3EF1DA" w14:textId="25CD8713" w:rsidR="000526C0" w:rsidRPr="0056169E" w:rsidRDefault="00D331E9">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526C0" w:rsidRPr="0056169E">
        <w:rPr>
          <w:rFonts w:ascii="Times New Roman" w:hAnsi="Times New Roman" w:cs="Times New Roman"/>
          <w:sz w:val="24"/>
          <w:szCs w:val="24"/>
        </w:rPr>
        <w:t>-128 to 127</w:t>
      </w:r>
    </w:p>
    <w:p w14:paraId="34D15F01" w14:textId="1F47834A" w:rsidR="000526C0" w:rsidRPr="00D331E9" w:rsidRDefault="000526C0" w:rsidP="004D39D5">
      <w:pPr>
        <w:spacing w:line="360" w:lineRule="auto"/>
        <w:ind w:left="-432"/>
        <w:rPr>
          <w:rFonts w:ascii="Times New Roman" w:hAnsi="Times New Roman" w:cs="Times New Roman"/>
          <w:b/>
          <w:bCs/>
          <w:sz w:val="28"/>
        </w:rPr>
      </w:pPr>
      <w:r w:rsidRPr="00D331E9">
        <w:rPr>
          <w:rFonts w:ascii="Times New Roman" w:hAnsi="Times New Roman" w:cs="Times New Roman"/>
          <w:b/>
          <w:bCs/>
          <w:sz w:val="28"/>
        </w:rPr>
        <w:t>Unsigned short int:</w:t>
      </w:r>
    </w:p>
    <w:p w14:paraId="156F1761" w14:textId="43EA1661" w:rsidR="000526C0" w:rsidRPr="0056169E" w:rsidRDefault="000526C0">
      <w:pPr>
        <w:pStyle w:val="ListParagraph"/>
        <w:numPr>
          <w:ilvl w:val="0"/>
          <w:numId w:val="62"/>
        </w:numPr>
        <w:spacing w:line="360" w:lineRule="auto"/>
        <w:rPr>
          <w:rFonts w:ascii="Times New Roman" w:hAnsi="Times New Roman" w:cs="Times New Roman"/>
          <w:sz w:val="24"/>
          <w:szCs w:val="24"/>
        </w:rPr>
      </w:pPr>
      <w:r w:rsidRPr="0056169E">
        <w:rPr>
          <w:rFonts w:ascii="Times New Roman" w:hAnsi="Times New Roman" w:cs="Times New Roman"/>
          <w:sz w:val="24"/>
          <w:szCs w:val="24"/>
        </w:rPr>
        <w:t>8 bytes</w:t>
      </w:r>
      <w:r w:rsidR="00207CBF" w:rsidRPr="0056169E">
        <w:rPr>
          <w:rFonts w:ascii="Times New Roman" w:hAnsi="Times New Roman" w:cs="Times New Roman"/>
          <w:sz w:val="24"/>
          <w:szCs w:val="24"/>
        </w:rPr>
        <w:t xml:space="preserve"> </w:t>
      </w:r>
    </w:p>
    <w:p w14:paraId="2F595B7F" w14:textId="71680B98" w:rsidR="000526C0" w:rsidRPr="0056169E" w:rsidRDefault="000526C0">
      <w:pPr>
        <w:pStyle w:val="ListParagraph"/>
        <w:numPr>
          <w:ilvl w:val="0"/>
          <w:numId w:val="62"/>
        </w:numPr>
        <w:spacing w:line="360" w:lineRule="auto"/>
        <w:rPr>
          <w:rFonts w:ascii="Times New Roman" w:hAnsi="Times New Roman" w:cs="Times New Roman"/>
          <w:sz w:val="24"/>
          <w:szCs w:val="24"/>
        </w:rPr>
      </w:pPr>
      <w:r w:rsidRPr="0056169E">
        <w:rPr>
          <w:rFonts w:ascii="Times New Roman" w:hAnsi="Times New Roman" w:cs="Times New Roman"/>
          <w:sz w:val="24"/>
          <w:szCs w:val="24"/>
        </w:rPr>
        <w:t>0 to 255</w:t>
      </w:r>
    </w:p>
    <w:p w14:paraId="56AF6C65" w14:textId="116665B0" w:rsidR="000526C0" w:rsidRPr="00D331E9" w:rsidRDefault="000526C0" w:rsidP="004D39D5">
      <w:pPr>
        <w:spacing w:line="360" w:lineRule="auto"/>
        <w:ind w:left="-432"/>
        <w:rPr>
          <w:rFonts w:ascii="Times New Roman" w:hAnsi="Times New Roman" w:cs="Times New Roman"/>
          <w:b/>
          <w:bCs/>
          <w:sz w:val="28"/>
        </w:rPr>
      </w:pPr>
      <w:r w:rsidRPr="00D331E9">
        <w:rPr>
          <w:rFonts w:ascii="Times New Roman" w:hAnsi="Times New Roman" w:cs="Times New Roman"/>
          <w:b/>
          <w:bCs/>
          <w:sz w:val="28"/>
        </w:rPr>
        <w:t>Long int:</w:t>
      </w:r>
    </w:p>
    <w:p w14:paraId="64A64AB1" w14:textId="3824CDE7" w:rsidR="000526C0" w:rsidRPr="00D331E9" w:rsidRDefault="000526C0">
      <w:pPr>
        <w:pStyle w:val="ListParagraph"/>
        <w:numPr>
          <w:ilvl w:val="0"/>
          <w:numId w:val="64"/>
        </w:numPr>
        <w:spacing w:line="360" w:lineRule="auto"/>
        <w:rPr>
          <w:rFonts w:ascii="Times New Roman" w:hAnsi="Times New Roman" w:cs="Times New Roman"/>
          <w:sz w:val="24"/>
          <w:szCs w:val="24"/>
        </w:rPr>
      </w:pPr>
      <w:r w:rsidRPr="00D331E9">
        <w:rPr>
          <w:rFonts w:ascii="Times New Roman" w:hAnsi="Times New Roman" w:cs="Times New Roman"/>
          <w:sz w:val="24"/>
          <w:szCs w:val="24"/>
        </w:rPr>
        <w:t>32 bytes</w:t>
      </w:r>
    </w:p>
    <w:p w14:paraId="474D7249" w14:textId="24B0F52C" w:rsidR="000526C0" w:rsidRPr="00D331E9" w:rsidRDefault="000526C0">
      <w:pPr>
        <w:pStyle w:val="ListParagraph"/>
        <w:numPr>
          <w:ilvl w:val="0"/>
          <w:numId w:val="64"/>
        </w:numPr>
        <w:spacing w:line="360" w:lineRule="auto"/>
        <w:rPr>
          <w:rFonts w:ascii="Times New Roman" w:hAnsi="Times New Roman" w:cs="Times New Roman"/>
          <w:sz w:val="24"/>
          <w:szCs w:val="24"/>
        </w:rPr>
      </w:pPr>
      <w:r w:rsidRPr="00D331E9">
        <w:rPr>
          <w:rFonts w:ascii="Times New Roman" w:hAnsi="Times New Roman" w:cs="Times New Roman"/>
          <w:sz w:val="24"/>
          <w:szCs w:val="24"/>
        </w:rPr>
        <w:t>-2147483648 to 2147483647</w:t>
      </w:r>
    </w:p>
    <w:p w14:paraId="68DC7C63" w14:textId="4CC58D2E" w:rsidR="00EA7BAF" w:rsidRPr="00D331E9" w:rsidRDefault="00EA7BAF">
      <w:pPr>
        <w:pStyle w:val="ListParagraph"/>
        <w:numPr>
          <w:ilvl w:val="0"/>
          <w:numId w:val="64"/>
        </w:numPr>
        <w:spacing w:line="360" w:lineRule="auto"/>
        <w:rPr>
          <w:rFonts w:ascii="Times New Roman" w:hAnsi="Times New Roman" w:cs="Times New Roman"/>
          <w:sz w:val="24"/>
          <w:szCs w:val="24"/>
        </w:rPr>
      </w:pPr>
      <w:r w:rsidRPr="00D331E9">
        <w:rPr>
          <w:rFonts w:ascii="Times New Roman" w:hAnsi="Times New Roman" w:cs="Times New Roman"/>
          <w:sz w:val="24"/>
          <w:szCs w:val="24"/>
        </w:rPr>
        <w:t>%</w:t>
      </w:r>
      <w:proofErr w:type="spellStart"/>
      <w:r w:rsidRPr="00D331E9">
        <w:rPr>
          <w:rFonts w:ascii="Times New Roman" w:hAnsi="Times New Roman" w:cs="Times New Roman"/>
          <w:sz w:val="24"/>
          <w:szCs w:val="24"/>
        </w:rPr>
        <w:t>ld</w:t>
      </w:r>
      <w:proofErr w:type="spellEnd"/>
    </w:p>
    <w:p w14:paraId="34A07109" w14:textId="5AFCDA41" w:rsidR="00176208" w:rsidRPr="0056169E" w:rsidRDefault="00176208" w:rsidP="004D39D5">
      <w:pPr>
        <w:spacing w:line="360" w:lineRule="auto"/>
        <w:ind w:left="-432"/>
        <w:rPr>
          <w:rFonts w:ascii="Times New Roman" w:hAnsi="Times New Roman" w:cs="Times New Roman"/>
          <w:sz w:val="24"/>
          <w:szCs w:val="24"/>
        </w:rPr>
      </w:pPr>
      <w:r w:rsidRPr="00D331E9">
        <w:rPr>
          <w:rFonts w:ascii="Times New Roman" w:hAnsi="Times New Roman" w:cs="Times New Roman"/>
          <w:b/>
          <w:bCs/>
          <w:sz w:val="28"/>
        </w:rPr>
        <w:t>Unsigned long int</w:t>
      </w:r>
      <w:r w:rsidRPr="0056169E">
        <w:rPr>
          <w:rFonts w:ascii="Times New Roman" w:hAnsi="Times New Roman" w:cs="Times New Roman"/>
          <w:sz w:val="24"/>
          <w:szCs w:val="24"/>
        </w:rPr>
        <w:t>:</w:t>
      </w:r>
    </w:p>
    <w:p w14:paraId="14A2C5DC" w14:textId="2241AF85" w:rsidR="00176208" w:rsidRPr="0056169E" w:rsidRDefault="00176208">
      <w:pPr>
        <w:pStyle w:val="ListParagraph"/>
        <w:numPr>
          <w:ilvl w:val="0"/>
          <w:numId w:val="63"/>
        </w:numPr>
        <w:spacing w:line="360" w:lineRule="auto"/>
        <w:rPr>
          <w:rFonts w:ascii="Times New Roman" w:hAnsi="Times New Roman" w:cs="Times New Roman"/>
          <w:sz w:val="24"/>
          <w:szCs w:val="24"/>
        </w:rPr>
      </w:pPr>
      <w:r w:rsidRPr="0056169E">
        <w:rPr>
          <w:rFonts w:ascii="Times New Roman" w:hAnsi="Times New Roman" w:cs="Times New Roman"/>
          <w:sz w:val="24"/>
          <w:szCs w:val="24"/>
        </w:rPr>
        <w:t>32 bytes</w:t>
      </w:r>
    </w:p>
    <w:p w14:paraId="475FCB7D" w14:textId="568791CD" w:rsidR="00176208" w:rsidRPr="0056169E" w:rsidRDefault="00176208">
      <w:pPr>
        <w:pStyle w:val="ListParagraph"/>
        <w:numPr>
          <w:ilvl w:val="0"/>
          <w:numId w:val="63"/>
        </w:numPr>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0 to </w:t>
      </w:r>
      <w:r w:rsidR="00B12FEF" w:rsidRPr="0056169E">
        <w:rPr>
          <w:rFonts w:ascii="Times New Roman" w:hAnsi="Times New Roman" w:cs="Times New Roman"/>
          <w:sz w:val="24"/>
          <w:szCs w:val="24"/>
        </w:rPr>
        <w:t>6,</w:t>
      </w:r>
    </w:p>
    <w:p w14:paraId="2548D340" w14:textId="3CFDA705" w:rsidR="00176208" w:rsidRPr="00D331E9" w:rsidRDefault="00176208" w:rsidP="004D39D5">
      <w:pPr>
        <w:spacing w:line="360" w:lineRule="auto"/>
        <w:ind w:left="-432"/>
        <w:rPr>
          <w:rFonts w:ascii="Times New Roman" w:hAnsi="Times New Roman" w:cs="Times New Roman"/>
          <w:b/>
          <w:bCs/>
          <w:sz w:val="28"/>
        </w:rPr>
      </w:pPr>
      <w:r w:rsidRPr="00D331E9">
        <w:rPr>
          <w:rFonts w:ascii="Times New Roman" w:hAnsi="Times New Roman" w:cs="Times New Roman"/>
          <w:b/>
          <w:bCs/>
          <w:sz w:val="28"/>
        </w:rPr>
        <w:t xml:space="preserve">Float: </w:t>
      </w:r>
    </w:p>
    <w:p w14:paraId="34F1EAB0" w14:textId="5800202E" w:rsidR="00176208" w:rsidRPr="00D331E9" w:rsidRDefault="00176208">
      <w:pPr>
        <w:pStyle w:val="ListParagraph"/>
        <w:numPr>
          <w:ilvl w:val="0"/>
          <w:numId w:val="65"/>
        </w:numPr>
        <w:spacing w:line="360" w:lineRule="auto"/>
        <w:rPr>
          <w:rFonts w:ascii="Times New Roman" w:hAnsi="Times New Roman" w:cs="Times New Roman"/>
          <w:sz w:val="24"/>
          <w:szCs w:val="24"/>
        </w:rPr>
      </w:pPr>
      <w:r w:rsidRPr="00D331E9">
        <w:rPr>
          <w:rFonts w:ascii="Times New Roman" w:hAnsi="Times New Roman" w:cs="Times New Roman"/>
          <w:sz w:val="24"/>
          <w:szCs w:val="24"/>
        </w:rPr>
        <w:t>32 bytes</w:t>
      </w:r>
    </w:p>
    <w:p w14:paraId="735CE94D" w14:textId="482AE34E" w:rsidR="00176208" w:rsidRPr="00D331E9" w:rsidRDefault="00176208">
      <w:pPr>
        <w:pStyle w:val="ListParagraph"/>
        <w:numPr>
          <w:ilvl w:val="0"/>
          <w:numId w:val="65"/>
        </w:numPr>
        <w:spacing w:line="360" w:lineRule="auto"/>
        <w:rPr>
          <w:rFonts w:ascii="Times New Roman" w:hAnsi="Times New Roman" w:cs="Times New Roman"/>
          <w:sz w:val="24"/>
          <w:szCs w:val="24"/>
        </w:rPr>
      </w:pPr>
      <w:r w:rsidRPr="00D331E9">
        <w:rPr>
          <w:rFonts w:ascii="Times New Roman" w:hAnsi="Times New Roman" w:cs="Times New Roman"/>
          <w:sz w:val="24"/>
          <w:szCs w:val="24"/>
        </w:rPr>
        <w:t>-3.4E-38 to 3.4E+38</w:t>
      </w:r>
    </w:p>
    <w:p w14:paraId="50DE9B39" w14:textId="4847E404" w:rsidR="00CE2086" w:rsidRPr="00D331E9" w:rsidRDefault="00CE2086">
      <w:pPr>
        <w:pStyle w:val="ListParagraph"/>
        <w:numPr>
          <w:ilvl w:val="0"/>
          <w:numId w:val="65"/>
        </w:numPr>
        <w:spacing w:line="360" w:lineRule="auto"/>
        <w:rPr>
          <w:rFonts w:ascii="Times New Roman" w:hAnsi="Times New Roman" w:cs="Times New Roman"/>
          <w:sz w:val="24"/>
          <w:szCs w:val="24"/>
        </w:rPr>
      </w:pPr>
      <w:r w:rsidRPr="00D331E9">
        <w:rPr>
          <w:rFonts w:ascii="Times New Roman" w:hAnsi="Times New Roman" w:cs="Times New Roman"/>
          <w:sz w:val="24"/>
          <w:szCs w:val="24"/>
        </w:rPr>
        <w:t>%f is used for float</w:t>
      </w:r>
    </w:p>
    <w:p w14:paraId="307294CD" w14:textId="7567427C" w:rsidR="009E27CC" w:rsidRPr="00D331E9" w:rsidRDefault="009E27CC">
      <w:pPr>
        <w:pStyle w:val="ListParagraph"/>
        <w:numPr>
          <w:ilvl w:val="0"/>
          <w:numId w:val="65"/>
        </w:numPr>
        <w:spacing w:line="360" w:lineRule="auto"/>
        <w:rPr>
          <w:rFonts w:ascii="Times New Roman" w:hAnsi="Times New Roman" w:cs="Times New Roman"/>
          <w:sz w:val="24"/>
          <w:szCs w:val="24"/>
        </w:rPr>
      </w:pPr>
      <w:r w:rsidRPr="00D331E9">
        <w:rPr>
          <w:rFonts w:ascii="Times New Roman" w:hAnsi="Times New Roman" w:cs="Times New Roman"/>
          <w:sz w:val="24"/>
          <w:szCs w:val="24"/>
        </w:rPr>
        <w:t xml:space="preserve">%e or %E is e for </w:t>
      </w:r>
      <w:r w:rsidR="00FE270E" w:rsidRPr="00D331E9">
        <w:rPr>
          <w:rFonts w:ascii="Times New Roman" w:hAnsi="Times New Roman" w:cs="Times New Roman"/>
          <w:sz w:val="24"/>
          <w:szCs w:val="24"/>
        </w:rPr>
        <w:t xml:space="preserve">3.6e, </w:t>
      </w:r>
      <w:r w:rsidRPr="00D331E9">
        <w:rPr>
          <w:rFonts w:ascii="Times New Roman" w:hAnsi="Times New Roman" w:cs="Times New Roman"/>
          <w:sz w:val="24"/>
          <w:szCs w:val="24"/>
        </w:rPr>
        <w:t>for 3.6E.</w:t>
      </w:r>
    </w:p>
    <w:p w14:paraId="18B14089" w14:textId="77777777" w:rsidR="00CE2086" w:rsidRPr="00D331E9" w:rsidRDefault="00176208" w:rsidP="004D39D5">
      <w:pPr>
        <w:spacing w:line="360" w:lineRule="auto"/>
        <w:ind w:left="-432"/>
        <w:rPr>
          <w:rFonts w:ascii="Times New Roman" w:hAnsi="Times New Roman" w:cs="Times New Roman"/>
          <w:b/>
          <w:bCs/>
          <w:sz w:val="28"/>
        </w:rPr>
      </w:pPr>
      <w:r w:rsidRPr="00D331E9">
        <w:rPr>
          <w:rFonts w:ascii="Times New Roman" w:hAnsi="Times New Roman" w:cs="Times New Roman"/>
          <w:b/>
          <w:bCs/>
          <w:sz w:val="28"/>
        </w:rPr>
        <w:lastRenderedPageBreak/>
        <w:t>Double:</w:t>
      </w:r>
    </w:p>
    <w:p w14:paraId="4541A99A" w14:textId="1C7A3E35" w:rsidR="00176208" w:rsidRPr="0056169E" w:rsidRDefault="00176208">
      <w:pPr>
        <w:pStyle w:val="ListParagraph"/>
        <w:numPr>
          <w:ilvl w:val="0"/>
          <w:numId w:val="66"/>
        </w:numPr>
        <w:spacing w:line="360" w:lineRule="auto"/>
        <w:rPr>
          <w:rFonts w:ascii="Times New Roman" w:hAnsi="Times New Roman" w:cs="Times New Roman"/>
          <w:sz w:val="24"/>
          <w:szCs w:val="24"/>
        </w:rPr>
      </w:pPr>
      <w:r w:rsidRPr="0056169E">
        <w:rPr>
          <w:rFonts w:ascii="Times New Roman" w:hAnsi="Times New Roman" w:cs="Times New Roman"/>
          <w:sz w:val="24"/>
          <w:szCs w:val="24"/>
        </w:rPr>
        <w:t>64</w:t>
      </w:r>
    </w:p>
    <w:p w14:paraId="4814236F" w14:textId="47CA1462" w:rsidR="00176208" w:rsidRPr="0056169E" w:rsidRDefault="00176208">
      <w:pPr>
        <w:pStyle w:val="ListParagraph"/>
        <w:numPr>
          <w:ilvl w:val="0"/>
          <w:numId w:val="66"/>
        </w:numPr>
        <w:spacing w:line="360" w:lineRule="auto"/>
        <w:rPr>
          <w:rFonts w:ascii="Times New Roman" w:hAnsi="Times New Roman" w:cs="Times New Roman"/>
          <w:sz w:val="24"/>
          <w:szCs w:val="24"/>
        </w:rPr>
      </w:pPr>
      <w:r w:rsidRPr="0056169E">
        <w:rPr>
          <w:rFonts w:ascii="Times New Roman" w:hAnsi="Times New Roman" w:cs="Times New Roman"/>
          <w:sz w:val="24"/>
          <w:szCs w:val="24"/>
        </w:rPr>
        <w:t>1.7E-308 to 1.7E+308</w:t>
      </w:r>
    </w:p>
    <w:p w14:paraId="42DD3EA1" w14:textId="0A28446F" w:rsidR="009E27CC" w:rsidRPr="0056169E" w:rsidRDefault="009E27CC">
      <w:pPr>
        <w:pStyle w:val="ListParagraph"/>
        <w:numPr>
          <w:ilvl w:val="0"/>
          <w:numId w:val="66"/>
        </w:numPr>
        <w:spacing w:line="360" w:lineRule="auto"/>
        <w:rPr>
          <w:rFonts w:ascii="Times New Roman" w:hAnsi="Times New Roman" w:cs="Times New Roman"/>
          <w:sz w:val="24"/>
          <w:szCs w:val="24"/>
        </w:rPr>
      </w:pPr>
      <w:r w:rsidRPr="0056169E">
        <w:rPr>
          <w:rFonts w:ascii="Times New Roman" w:hAnsi="Times New Roman" w:cs="Times New Roman"/>
          <w:sz w:val="24"/>
          <w:szCs w:val="24"/>
        </w:rPr>
        <w:t>%f or %</w:t>
      </w:r>
      <w:proofErr w:type="spellStart"/>
      <w:r w:rsidRPr="0056169E">
        <w:rPr>
          <w:rFonts w:ascii="Times New Roman" w:hAnsi="Times New Roman" w:cs="Times New Roman"/>
          <w:sz w:val="24"/>
          <w:szCs w:val="24"/>
        </w:rPr>
        <w:t>lf</w:t>
      </w:r>
      <w:proofErr w:type="spellEnd"/>
    </w:p>
    <w:p w14:paraId="071E4E60" w14:textId="18BBF6FE" w:rsidR="00176208" w:rsidRPr="00D331E9" w:rsidRDefault="00176208" w:rsidP="004D39D5">
      <w:pPr>
        <w:spacing w:line="360" w:lineRule="auto"/>
        <w:ind w:left="-432"/>
        <w:rPr>
          <w:rFonts w:ascii="Times New Roman" w:hAnsi="Times New Roman" w:cs="Times New Roman"/>
          <w:b/>
          <w:bCs/>
          <w:sz w:val="28"/>
        </w:rPr>
      </w:pPr>
      <w:r w:rsidRPr="00D331E9">
        <w:rPr>
          <w:rFonts w:ascii="Times New Roman" w:hAnsi="Times New Roman" w:cs="Times New Roman"/>
          <w:b/>
          <w:bCs/>
          <w:sz w:val="28"/>
        </w:rPr>
        <w:t>Long double:</w:t>
      </w:r>
    </w:p>
    <w:p w14:paraId="3F48B9B9" w14:textId="6890EBE8" w:rsidR="00176208" w:rsidRPr="00D331E9" w:rsidRDefault="00176208">
      <w:pPr>
        <w:pStyle w:val="ListParagraph"/>
        <w:numPr>
          <w:ilvl w:val="0"/>
          <w:numId w:val="67"/>
        </w:numPr>
        <w:spacing w:line="360" w:lineRule="auto"/>
        <w:rPr>
          <w:rFonts w:ascii="Times New Roman" w:hAnsi="Times New Roman" w:cs="Times New Roman"/>
          <w:sz w:val="24"/>
          <w:szCs w:val="24"/>
        </w:rPr>
      </w:pPr>
      <w:r w:rsidRPr="00D331E9">
        <w:rPr>
          <w:rFonts w:ascii="Times New Roman" w:hAnsi="Times New Roman" w:cs="Times New Roman"/>
          <w:sz w:val="24"/>
          <w:szCs w:val="24"/>
        </w:rPr>
        <w:t>80</w:t>
      </w:r>
    </w:p>
    <w:p w14:paraId="7AC2CCCA" w14:textId="6E8C00F5" w:rsidR="00176208" w:rsidRPr="00D331E9" w:rsidRDefault="00176208">
      <w:pPr>
        <w:pStyle w:val="ListParagraph"/>
        <w:numPr>
          <w:ilvl w:val="0"/>
          <w:numId w:val="67"/>
        </w:numPr>
        <w:spacing w:line="360" w:lineRule="auto"/>
        <w:rPr>
          <w:rFonts w:ascii="Times New Roman" w:hAnsi="Times New Roman" w:cs="Times New Roman"/>
          <w:sz w:val="24"/>
          <w:szCs w:val="24"/>
        </w:rPr>
      </w:pPr>
      <w:r w:rsidRPr="00D331E9">
        <w:rPr>
          <w:rFonts w:ascii="Times New Roman" w:hAnsi="Times New Roman" w:cs="Times New Roman"/>
          <w:sz w:val="24"/>
          <w:szCs w:val="24"/>
        </w:rPr>
        <w:t>3.4E-4932 to 1.1E+4932</w:t>
      </w:r>
    </w:p>
    <w:p w14:paraId="02548E64" w14:textId="67E5FECB" w:rsidR="009E27CC" w:rsidRPr="00D331E9" w:rsidRDefault="009E27CC">
      <w:pPr>
        <w:pStyle w:val="ListParagraph"/>
        <w:numPr>
          <w:ilvl w:val="0"/>
          <w:numId w:val="67"/>
        </w:numPr>
        <w:spacing w:line="360" w:lineRule="auto"/>
        <w:rPr>
          <w:rFonts w:ascii="Times New Roman" w:hAnsi="Times New Roman" w:cs="Times New Roman"/>
          <w:sz w:val="24"/>
          <w:szCs w:val="24"/>
        </w:rPr>
      </w:pPr>
      <w:r w:rsidRPr="00D331E9">
        <w:rPr>
          <w:rFonts w:ascii="Times New Roman" w:hAnsi="Times New Roman" w:cs="Times New Roman"/>
          <w:sz w:val="24"/>
          <w:szCs w:val="24"/>
        </w:rPr>
        <w:t>%</w:t>
      </w:r>
      <w:proofErr w:type="spellStart"/>
      <w:r w:rsidRPr="00D331E9">
        <w:rPr>
          <w:rFonts w:ascii="Times New Roman" w:hAnsi="Times New Roman" w:cs="Times New Roman"/>
          <w:sz w:val="24"/>
          <w:szCs w:val="24"/>
        </w:rPr>
        <w:t>Lf</w:t>
      </w:r>
      <w:proofErr w:type="spellEnd"/>
    </w:p>
    <w:p w14:paraId="4E7FB566" w14:textId="77777777" w:rsidR="00CE2086" w:rsidRPr="00D331E9" w:rsidRDefault="00176208" w:rsidP="004D39D5">
      <w:pPr>
        <w:spacing w:line="360" w:lineRule="auto"/>
        <w:ind w:left="-432"/>
        <w:rPr>
          <w:rFonts w:ascii="Times New Roman" w:hAnsi="Times New Roman" w:cs="Times New Roman"/>
          <w:b/>
          <w:bCs/>
          <w:sz w:val="28"/>
        </w:rPr>
      </w:pPr>
      <w:r w:rsidRPr="00D331E9">
        <w:rPr>
          <w:rFonts w:ascii="Times New Roman" w:hAnsi="Times New Roman" w:cs="Times New Roman"/>
          <w:b/>
          <w:bCs/>
          <w:sz w:val="28"/>
        </w:rPr>
        <w:t>Character Type:</w:t>
      </w:r>
    </w:p>
    <w:p w14:paraId="0DBA0607" w14:textId="686B1B8F" w:rsidR="00176208" w:rsidRPr="0056169E" w:rsidRDefault="00176208">
      <w:pPr>
        <w:pStyle w:val="ListParagraph"/>
        <w:numPr>
          <w:ilvl w:val="0"/>
          <w:numId w:val="68"/>
        </w:numPr>
        <w:spacing w:line="360" w:lineRule="auto"/>
        <w:rPr>
          <w:rFonts w:ascii="Times New Roman" w:hAnsi="Times New Roman" w:cs="Times New Roman"/>
          <w:sz w:val="24"/>
          <w:szCs w:val="24"/>
        </w:rPr>
      </w:pPr>
      <w:r w:rsidRPr="0056169E">
        <w:rPr>
          <w:rFonts w:ascii="Times New Roman" w:hAnsi="Times New Roman" w:cs="Times New Roman"/>
          <w:sz w:val="24"/>
          <w:szCs w:val="24"/>
        </w:rPr>
        <w:t>8</w:t>
      </w:r>
    </w:p>
    <w:p w14:paraId="2899A3A6" w14:textId="07B8FB3C" w:rsidR="00176208" w:rsidRPr="0056169E" w:rsidRDefault="00176208">
      <w:pPr>
        <w:pStyle w:val="ListParagraph"/>
        <w:numPr>
          <w:ilvl w:val="0"/>
          <w:numId w:val="68"/>
        </w:numPr>
        <w:spacing w:line="360" w:lineRule="auto"/>
        <w:rPr>
          <w:rFonts w:ascii="Times New Roman" w:hAnsi="Times New Roman" w:cs="Times New Roman"/>
          <w:sz w:val="24"/>
          <w:szCs w:val="24"/>
        </w:rPr>
      </w:pPr>
      <w:r w:rsidRPr="0056169E">
        <w:rPr>
          <w:rFonts w:ascii="Times New Roman" w:hAnsi="Times New Roman" w:cs="Times New Roman"/>
          <w:sz w:val="24"/>
          <w:szCs w:val="24"/>
        </w:rPr>
        <w:t>-128 to 127</w:t>
      </w:r>
    </w:p>
    <w:p w14:paraId="400F87EE" w14:textId="2B742B6A" w:rsidR="009E27CC" w:rsidRPr="0056169E" w:rsidRDefault="009E27CC">
      <w:pPr>
        <w:pStyle w:val="ListParagraph"/>
        <w:numPr>
          <w:ilvl w:val="0"/>
          <w:numId w:val="68"/>
        </w:numPr>
        <w:spacing w:line="360" w:lineRule="auto"/>
        <w:rPr>
          <w:rFonts w:ascii="Times New Roman" w:hAnsi="Times New Roman" w:cs="Times New Roman"/>
          <w:sz w:val="24"/>
          <w:szCs w:val="24"/>
        </w:rPr>
      </w:pPr>
      <w:r w:rsidRPr="0056169E">
        <w:rPr>
          <w:rFonts w:ascii="Times New Roman" w:hAnsi="Times New Roman" w:cs="Times New Roman"/>
          <w:sz w:val="24"/>
          <w:szCs w:val="24"/>
        </w:rPr>
        <w:t>%c</w:t>
      </w:r>
    </w:p>
    <w:p w14:paraId="102116BC" w14:textId="52148D5C" w:rsidR="00176208" w:rsidRPr="00D331E9" w:rsidRDefault="00176208" w:rsidP="004D39D5">
      <w:pPr>
        <w:spacing w:line="360" w:lineRule="auto"/>
        <w:ind w:left="-432"/>
        <w:rPr>
          <w:rFonts w:ascii="Times New Roman" w:hAnsi="Times New Roman" w:cs="Times New Roman"/>
          <w:b/>
          <w:bCs/>
          <w:sz w:val="28"/>
        </w:rPr>
      </w:pPr>
      <w:r w:rsidRPr="00D331E9">
        <w:rPr>
          <w:rFonts w:ascii="Times New Roman" w:hAnsi="Times New Roman" w:cs="Times New Roman"/>
          <w:b/>
          <w:bCs/>
          <w:sz w:val="28"/>
        </w:rPr>
        <w:t>Unsinged char</w:t>
      </w:r>
    </w:p>
    <w:p w14:paraId="392088CA" w14:textId="302C7923" w:rsidR="00176208" w:rsidRPr="00D331E9" w:rsidRDefault="00176208">
      <w:pPr>
        <w:pStyle w:val="ListParagraph"/>
        <w:numPr>
          <w:ilvl w:val="0"/>
          <w:numId w:val="69"/>
        </w:numPr>
        <w:spacing w:line="360" w:lineRule="auto"/>
        <w:rPr>
          <w:rFonts w:ascii="Times New Roman" w:hAnsi="Times New Roman" w:cs="Times New Roman"/>
          <w:sz w:val="24"/>
          <w:szCs w:val="24"/>
        </w:rPr>
      </w:pPr>
      <w:r w:rsidRPr="00D331E9">
        <w:rPr>
          <w:rFonts w:ascii="Times New Roman" w:hAnsi="Times New Roman" w:cs="Times New Roman"/>
          <w:sz w:val="24"/>
          <w:szCs w:val="24"/>
        </w:rPr>
        <w:t>8</w:t>
      </w:r>
    </w:p>
    <w:p w14:paraId="0D710A30" w14:textId="22647F10" w:rsidR="00176208" w:rsidRPr="00D331E9" w:rsidRDefault="00176208">
      <w:pPr>
        <w:pStyle w:val="ListParagraph"/>
        <w:numPr>
          <w:ilvl w:val="0"/>
          <w:numId w:val="69"/>
        </w:numPr>
        <w:spacing w:line="360" w:lineRule="auto"/>
        <w:rPr>
          <w:rFonts w:ascii="Times New Roman" w:hAnsi="Times New Roman" w:cs="Times New Roman"/>
          <w:sz w:val="24"/>
          <w:szCs w:val="24"/>
        </w:rPr>
      </w:pPr>
      <w:r w:rsidRPr="00D331E9">
        <w:rPr>
          <w:rFonts w:ascii="Times New Roman" w:hAnsi="Times New Roman" w:cs="Times New Roman"/>
          <w:sz w:val="24"/>
          <w:szCs w:val="24"/>
        </w:rPr>
        <w:t>0 to 255</w:t>
      </w:r>
    </w:p>
    <w:p w14:paraId="7580E79F" w14:textId="77777777" w:rsidR="00D331E9" w:rsidRDefault="009E27CC">
      <w:pPr>
        <w:pStyle w:val="ListParagraph"/>
        <w:numPr>
          <w:ilvl w:val="0"/>
          <w:numId w:val="69"/>
        </w:numPr>
        <w:spacing w:line="360" w:lineRule="auto"/>
        <w:rPr>
          <w:rFonts w:ascii="Times New Roman" w:hAnsi="Times New Roman" w:cs="Times New Roman"/>
          <w:sz w:val="24"/>
          <w:szCs w:val="24"/>
        </w:rPr>
      </w:pPr>
      <w:r w:rsidRPr="00D331E9">
        <w:rPr>
          <w:rFonts w:ascii="Times New Roman" w:hAnsi="Times New Roman" w:cs="Times New Roman"/>
          <w:sz w:val="24"/>
          <w:szCs w:val="24"/>
        </w:rPr>
        <w:t>%c</w:t>
      </w:r>
    </w:p>
    <w:p w14:paraId="3D2ED188" w14:textId="2CCAA74C" w:rsidR="00F5398C" w:rsidRPr="00D331E9" w:rsidRDefault="00F5398C" w:rsidP="00D331E9">
      <w:pPr>
        <w:pStyle w:val="ListParagraph"/>
        <w:spacing w:line="360" w:lineRule="auto"/>
        <w:ind w:left="-288"/>
        <w:rPr>
          <w:rFonts w:ascii="Times New Roman" w:hAnsi="Times New Roman" w:cs="Times New Roman"/>
          <w:sz w:val="24"/>
          <w:szCs w:val="24"/>
        </w:rPr>
      </w:pPr>
      <w:r w:rsidRPr="00D331E9">
        <w:rPr>
          <w:rFonts w:ascii="Times New Roman" w:hAnsi="Times New Roman" w:cs="Times New Roman"/>
          <w:b/>
          <w:bCs/>
          <w:sz w:val="32"/>
          <w:szCs w:val="32"/>
        </w:rPr>
        <w:t>Other format specifiers</w:t>
      </w:r>
      <w:r w:rsidRPr="00D331E9">
        <w:rPr>
          <w:rFonts w:ascii="Times New Roman" w:hAnsi="Times New Roman" w:cs="Times New Roman"/>
          <w:sz w:val="24"/>
          <w:szCs w:val="24"/>
        </w:rPr>
        <w:t>:</w:t>
      </w:r>
    </w:p>
    <w:p w14:paraId="29515AE9" w14:textId="75CC0495" w:rsidR="00F5398C" w:rsidRPr="0056169E" w:rsidRDefault="00F5398C">
      <w:pPr>
        <w:pStyle w:val="ListParagraph"/>
        <w:numPr>
          <w:ilvl w:val="0"/>
          <w:numId w:val="70"/>
        </w:numPr>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%x for </w:t>
      </w:r>
      <w:r w:rsidR="008A4896" w:rsidRPr="0056169E">
        <w:rPr>
          <w:rFonts w:ascii="Times New Roman" w:hAnsi="Times New Roman" w:cs="Times New Roman"/>
          <w:sz w:val="24"/>
          <w:szCs w:val="24"/>
        </w:rPr>
        <w:t>hexadecimal</w:t>
      </w:r>
      <w:r w:rsidRPr="0056169E">
        <w:rPr>
          <w:rFonts w:ascii="Times New Roman" w:hAnsi="Times New Roman" w:cs="Times New Roman"/>
          <w:sz w:val="24"/>
          <w:szCs w:val="24"/>
        </w:rPr>
        <w:t xml:space="preserve"> in lowercase</w:t>
      </w:r>
    </w:p>
    <w:p w14:paraId="192EF327" w14:textId="2ED8B66D" w:rsidR="00F5398C" w:rsidRPr="0056169E" w:rsidRDefault="00F5398C">
      <w:pPr>
        <w:pStyle w:val="ListParagraph"/>
        <w:numPr>
          <w:ilvl w:val="0"/>
          <w:numId w:val="70"/>
        </w:numPr>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%X for </w:t>
      </w:r>
      <w:r w:rsidR="008A4896" w:rsidRPr="0056169E">
        <w:rPr>
          <w:rFonts w:ascii="Times New Roman" w:hAnsi="Times New Roman" w:cs="Times New Roman"/>
          <w:sz w:val="24"/>
          <w:szCs w:val="24"/>
        </w:rPr>
        <w:t>hexadecimal</w:t>
      </w:r>
      <w:r w:rsidRPr="0056169E">
        <w:rPr>
          <w:rFonts w:ascii="Times New Roman" w:hAnsi="Times New Roman" w:cs="Times New Roman"/>
          <w:sz w:val="24"/>
          <w:szCs w:val="24"/>
        </w:rPr>
        <w:t xml:space="preserve"> in uppercase</w:t>
      </w:r>
    </w:p>
    <w:p w14:paraId="047E5C5F" w14:textId="4ADB3576" w:rsidR="00F5398C" w:rsidRPr="0056169E" w:rsidRDefault="00F5398C">
      <w:pPr>
        <w:pStyle w:val="ListParagraph"/>
        <w:numPr>
          <w:ilvl w:val="0"/>
          <w:numId w:val="70"/>
        </w:numPr>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%p or %u for </w:t>
      </w:r>
      <w:r w:rsidR="008A4896" w:rsidRPr="0056169E">
        <w:rPr>
          <w:rFonts w:ascii="Times New Roman" w:hAnsi="Times New Roman" w:cs="Times New Roman"/>
          <w:sz w:val="24"/>
          <w:szCs w:val="24"/>
        </w:rPr>
        <w:t>address</w:t>
      </w:r>
    </w:p>
    <w:p w14:paraId="4B1FEEA6" w14:textId="569EBCBE" w:rsidR="00F5398C" w:rsidRPr="0056169E" w:rsidRDefault="00F5398C">
      <w:pPr>
        <w:pStyle w:val="ListParagraph"/>
        <w:numPr>
          <w:ilvl w:val="0"/>
          <w:numId w:val="70"/>
        </w:numPr>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%0x </w:t>
      </w:r>
      <w:proofErr w:type="spellStart"/>
      <w:r w:rsidRPr="0056169E">
        <w:rPr>
          <w:rFonts w:ascii="Times New Roman" w:hAnsi="Times New Roman" w:cs="Times New Roman"/>
          <w:sz w:val="24"/>
          <w:szCs w:val="24"/>
        </w:rPr>
        <w:t>fo</w:t>
      </w:r>
      <w:proofErr w:type="spellEnd"/>
    </w:p>
    <w:p w14:paraId="42A4E62A" w14:textId="77777777" w:rsidR="00D331E9" w:rsidRDefault="00A12FD4" w:rsidP="004D39D5">
      <w:pPr>
        <w:spacing w:line="360" w:lineRule="auto"/>
        <w:ind w:left="-432"/>
        <w:rPr>
          <w:rFonts w:ascii="Times New Roman" w:hAnsi="Times New Roman" w:cs="Times New Roman"/>
          <w:sz w:val="24"/>
          <w:szCs w:val="24"/>
        </w:rPr>
      </w:pPr>
      <w:r w:rsidRPr="00D331E9">
        <w:rPr>
          <w:rFonts w:ascii="Times New Roman" w:hAnsi="Times New Roman" w:cs="Times New Roman"/>
          <w:b/>
          <w:bCs/>
          <w:sz w:val="28"/>
        </w:rPr>
        <w:t xml:space="preserve">Non primitive or derived data </w:t>
      </w:r>
      <w:r w:rsidR="000B1208" w:rsidRPr="00D331E9">
        <w:rPr>
          <w:rFonts w:ascii="Times New Roman" w:hAnsi="Times New Roman" w:cs="Times New Roman"/>
          <w:b/>
          <w:bCs/>
          <w:sz w:val="28"/>
        </w:rPr>
        <w:t>type</w:t>
      </w:r>
      <w:r w:rsidR="000B1208" w:rsidRPr="0056169E">
        <w:rPr>
          <w:rFonts w:ascii="Times New Roman" w:hAnsi="Times New Roman" w:cs="Times New Roman"/>
          <w:sz w:val="24"/>
          <w:szCs w:val="24"/>
        </w:rPr>
        <w:t xml:space="preserve">: </w:t>
      </w:r>
    </w:p>
    <w:p w14:paraId="32DAB7A8" w14:textId="20504647" w:rsidR="00A12FD4" w:rsidRDefault="00CE2086"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T</w:t>
      </w:r>
      <w:r w:rsidR="000B1208" w:rsidRPr="0056169E">
        <w:rPr>
          <w:rFonts w:ascii="Times New Roman" w:hAnsi="Times New Roman" w:cs="Times New Roman"/>
          <w:sz w:val="24"/>
          <w:szCs w:val="24"/>
        </w:rPr>
        <w:t>hese</w:t>
      </w:r>
      <w:r w:rsidR="00A12FD4" w:rsidRPr="0056169E">
        <w:rPr>
          <w:rFonts w:ascii="Times New Roman" w:hAnsi="Times New Roman" w:cs="Times New Roman"/>
          <w:sz w:val="24"/>
          <w:szCs w:val="24"/>
        </w:rPr>
        <w:t xml:space="preserve"> are derived by the primitive data types.</w:t>
      </w:r>
    </w:p>
    <w:p w14:paraId="66DDF029" w14:textId="32C3DD84" w:rsidR="00592C6A" w:rsidRDefault="00592C6A" w:rsidP="004D39D5">
      <w:pPr>
        <w:spacing w:line="360" w:lineRule="auto"/>
        <w:ind w:left="-432"/>
        <w:rPr>
          <w:rFonts w:ascii="Times New Roman" w:hAnsi="Times New Roman" w:cs="Times New Roman"/>
          <w:sz w:val="24"/>
          <w:szCs w:val="24"/>
        </w:rPr>
      </w:pPr>
      <w:r>
        <w:rPr>
          <w:rFonts w:ascii="Times New Roman" w:hAnsi="Times New Roman" w:cs="Times New Roman"/>
          <w:sz w:val="24"/>
          <w:szCs w:val="24"/>
        </w:rPr>
        <w:t>E.g. structures, unions, pointers, arrays, strings</w:t>
      </w:r>
    </w:p>
    <w:p w14:paraId="257BAF54" w14:textId="203A9313" w:rsidR="00592C6A" w:rsidRPr="00592C6A" w:rsidRDefault="00592C6A" w:rsidP="004D39D5">
      <w:pPr>
        <w:spacing w:line="360" w:lineRule="auto"/>
        <w:ind w:left="-432"/>
        <w:rPr>
          <w:rFonts w:ascii="Times New Roman" w:hAnsi="Times New Roman" w:cs="Times New Roman"/>
          <w:b/>
          <w:bCs/>
          <w:sz w:val="24"/>
          <w:szCs w:val="24"/>
        </w:rPr>
      </w:pPr>
      <w:r w:rsidRPr="00592C6A">
        <w:rPr>
          <w:rFonts w:ascii="Times New Roman" w:hAnsi="Times New Roman" w:cs="Times New Roman"/>
          <w:b/>
          <w:bCs/>
          <w:sz w:val="24"/>
          <w:szCs w:val="24"/>
        </w:rPr>
        <w:t>ENUM</w:t>
      </w:r>
      <w:r>
        <w:rPr>
          <w:rFonts w:ascii="Times New Roman" w:hAnsi="Times New Roman" w:cs="Times New Roman"/>
          <w:b/>
          <w:bCs/>
          <w:sz w:val="24"/>
          <w:szCs w:val="24"/>
        </w:rPr>
        <w:t>:</w:t>
      </w:r>
    </w:p>
    <w:p w14:paraId="5B7696B6" w14:textId="77777777" w:rsidR="007B1014" w:rsidRPr="0056169E" w:rsidRDefault="007B1014" w:rsidP="004D39D5">
      <w:pPr>
        <w:spacing w:line="360" w:lineRule="auto"/>
        <w:ind w:left="-432"/>
        <w:rPr>
          <w:rFonts w:ascii="Times New Roman" w:hAnsi="Times New Roman" w:cs="Times New Roman"/>
          <w:sz w:val="24"/>
          <w:szCs w:val="24"/>
        </w:rPr>
      </w:pPr>
    </w:p>
    <w:p w14:paraId="302A453C" w14:textId="0282CB5A" w:rsidR="009B6DED" w:rsidRPr="0056169E" w:rsidRDefault="000B1208" w:rsidP="004D39D5">
      <w:pPr>
        <w:spacing w:line="360" w:lineRule="auto"/>
        <w:ind w:left="-432"/>
        <w:jc w:val="center"/>
        <w:rPr>
          <w:rFonts w:ascii="Times New Roman" w:hAnsi="Times New Roman" w:cs="Times New Roman"/>
          <w:sz w:val="24"/>
          <w:szCs w:val="24"/>
        </w:rPr>
      </w:pPr>
      <w:r w:rsidRPr="0056169E">
        <w:rPr>
          <w:rFonts w:ascii="Times New Roman" w:hAnsi="Times New Roman" w:cs="Times New Roman"/>
          <w:b/>
          <w:bCs/>
          <w:sz w:val="24"/>
          <w:szCs w:val="24"/>
          <w:u w:val="single"/>
        </w:rPr>
        <w:t>JavaScript</w:t>
      </w:r>
      <w:r w:rsidR="009B6DED" w:rsidRPr="0056169E">
        <w:rPr>
          <w:rFonts w:ascii="Times New Roman" w:hAnsi="Times New Roman" w:cs="Times New Roman"/>
          <w:b/>
          <w:bCs/>
          <w:sz w:val="24"/>
          <w:szCs w:val="24"/>
          <w:u w:val="single"/>
        </w:rPr>
        <w:t xml:space="preserve"> data types</w:t>
      </w:r>
      <w:r w:rsidR="009B6DED" w:rsidRPr="0056169E">
        <w:rPr>
          <w:rFonts w:ascii="Times New Roman" w:hAnsi="Times New Roman" w:cs="Times New Roman"/>
          <w:sz w:val="24"/>
          <w:szCs w:val="24"/>
        </w:rPr>
        <w:t>:</w:t>
      </w:r>
    </w:p>
    <w:p w14:paraId="29B823C3" w14:textId="77777777" w:rsidR="00CC567F" w:rsidRPr="0056169E" w:rsidRDefault="00CC567F" w:rsidP="004D39D5">
      <w:pPr>
        <w:spacing w:line="360" w:lineRule="auto"/>
        <w:ind w:left="-432"/>
        <w:jc w:val="center"/>
        <w:rPr>
          <w:rFonts w:ascii="Times New Roman" w:hAnsi="Times New Roman" w:cs="Times New Roman"/>
          <w:sz w:val="24"/>
          <w:szCs w:val="24"/>
        </w:rPr>
      </w:pPr>
    </w:p>
    <w:p w14:paraId="61F48BED" w14:textId="54AEB800" w:rsidR="009B6DED" w:rsidRPr="0056169E" w:rsidRDefault="00800D17"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Here two types of data </w:t>
      </w:r>
      <w:r w:rsidR="000B1208" w:rsidRPr="0056169E">
        <w:rPr>
          <w:rFonts w:ascii="Times New Roman" w:hAnsi="Times New Roman" w:cs="Times New Roman"/>
          <w:sz w:val="24"/>
          <w:szCs w:val="24"/>
        </w:rPr>
        <w:t>types</w:t>
      </w:r>
      <w:r w:rsidRPr="0056169E">
        <w:rPr>
          <w:rFonts w:ascii="Times New Roman" w:hAnsi="Times New Roman" w:cs="Times New Roman"/>
          <w:sz w:val="24"/>
          <w:szCs w:val="24"/>
        </w:rPr>
        <w:t xml:space="preserve"> are there:</w:t>
      </w:r>
    </w:p>
    <w:p w14:paraId="739757F5" w14:textId="4DD5CD90" w:rsidR="00800D17" w:rsidRPr="0056169E" w:rsidRDefault="00800D17">
      <w:pPr>
        <w:pStyle w:val="ListParagraph"/>
        <w:numPr>
          <w:ilvl w:val="0"/>
          <w:numId w:val="23"/>
        </w:numPr>
        <w:spacing w:line="360" w:lineRule="auto"/>
        <w:rPr>
          <w:rFonts w:ascii="Times New Roman" w:hAnsi="Times New Roman" w:cs="Times New Roman"/>
          <w:sz w:val="24"/>
          <w:szCs w:val="24"/>
        </w:rPr>
      </w:pPr>
      <w:r w:rsidRPr="0056169E">
        <w:rPr>
          <w:rFonts w:ascii="Times New Roman" w:hAnsi="Times New Roman" w:cs="Times New Roman"/>
          <w:sz w:val="24"/>
          <w:szCs w:val="24"/>
        </w:rPr>
        <w:t>Primitive data type</w:t>
      </w:r>
    </w:p>
    <w:p w14:paraId="04259177" w14:textId="65C5AC86" w:rsidR="00800D17" w:rsidRPr="0056169E" w:rsidRDefault="00800D17">
      <w:pPr>
        <w:pStyle w:val="ListParagraph"/>
        <w:numPr>
          <w:ilvl w:val="0"/>
          <w:numId w:val="23"/>
        </w:numPr>
        <w:spacing w:line="360" w:lineRule="auto"/>
        <w:rPr>
          <w:rFonts w:ascii="Times New Roman" w:hAnsi="Times New Roman" w:cs="Times New Roman"/>
          <w:sz w:val="24"/>
          <w:szCs w:val="24"/>
        </w:rPr>
      </w:pPr>
      <w:r w:rsidRPr="0056169E">
        <w:rPr>
          <w:rFonts w:ascii="Times New Roman" w:hAnsi="Times New Roman" w:cs="Times New Roman"/>
          <w:sz w:val="24"/>
          <w:szCs w:val="24"/>
        </w:rPr>
        <w:lastRenderedPageBreak/>
        <w:t>Non primitive data type</w:t>
      </w:r>
      <w:r w:rsidR="00AB3E32" w:rsidRPr="0056169E">
        <w:rPr>
          <w:rFonts w:ascii="Times New Roman" w:hAnsi="Times New Roman" w:cs="Times New Roman"/>
          <w:sz w:val="24"/>
          <w:szCs w:val="24"/>
        </w:rPr>
        <w:t xml:space="preserve"> or reference</w:t>
      </w:r>
      <w:r w:rsidR="007D4467" w:rsidRPr="0056169E">
        <w:rPr>
          <w:rFonts w:ascii="Times New Roman" w:hAnsi="Times New Roman" w:cs="Times New Roman"/>
          <w:sz w:val="24"/>
          <w:szCs w:val="24"/>
        </w:rPr>
        <w:t xml:space="preserve"> da</w:t>
      </w:r>
      <w:r w:rsidR="007B1014" w:rsidRPr="0056169E">
        <w:rPr>
          <w:rFonts w:ascii="Times New Roman" w:hAnsi="Times New Roman" w:cs="Times New Roman"/>
          <w:sz w:val="24"/>
          <w:szCs w:val="24"/>
        </w:rPr>
        <w:t>ta</w:t>
      </w:r>
      <w:r w:rsidR="007D4467" w:rsidRPr="0056169E">
        <w:rPr>
          <w:rFonts w:ascii="Times New Roman" w:hAnsi="Times New Roman" w:cs="Times New Roman"/>
          <w:sz w:val="24"/>
          <w:szCs w:val="24"/>
        </w:rPr>
        <w:t>type</w:t>
      </w:r>
    </w:p>
    <w:p w14:paraId="4BA1FE31" w14:textId="0FCFA483" w:rsidR="007D4467" w:rsidRPr="0056169E" w:rsidRDefault="00D73794"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There are five types of primitive data types are there:</w:t>
      </w:r>
    </w:p>
    <w:p w14:paraId="557C57DB" w14:textId="35F8F5C7" w:rsidR="00D73794" w:rsidRPr="0056169E" w:rsidRDefault="00D73794">
      <w:pPr>
        <w:pStyle w:val="ListParagraph"/>
        <w:numPr>
          <w:ilvl w:val="0"/>
          <w:numId w:val="30"/>
        </w:numPr>
        <w:spacing w:line="360" w:lineRule="auto"/>
        <w:ind w:left="216"/>
        <w:rPr>
          <w:rFonts w:ascii="Times New Roman" w:hAnsi="Times New Roman" w:cs="Times New Roman"/>
          <w:sz w:val="24"/>
          <w:szCs w:val="24"/>
        </w:rPr>
      </w:pPr>
      <w:r w:rsidRPr="0056169E">
        <w:rPr>
          <w:rFonts w:ascii="Times New Roman" w:hAnsi="Times New Roman" w:cs="Times New Roman"/>
          <w:sz w:val="24"/>
          <w:szCs w:val="24"/>
        </w:rPr>
        <w:t>String</w:t>
      </w:r>
    </w:p>
    <w:p w14:paraId="39B61E63" w14:textId="4A9628A7" w:rsidR="00D73794" w:rsidRPr="0056169E" w:rsidRDefault="00D73794">
      <w:pPr>
        <w:pStyle w:val="ListParagraph"/>
        <w:numPr>
          <w:ilvl w:val="0"/>
          <w:numId w:val="30"/>
        </w:numPr>
        <w:spacing w:line="360" w:lineRule="auto"/>
        <w:ind w:left="216"/>
        <w:rPr>
          <w:rFonts w:ascii="Times New Roman" w:hAnsi="Times New Roman" w:cs="Times New Roman"/>
          <w:sz w:val="24"/>
          <w:szCs w:val="24"/>
        </w:rPr>
      </w:pPr>
      <w:r w:rsidRPr="0056169E">
        <w:rPr>
          <w:rFonts w:ascii="Times New Roman" w:hAnsi="Times New Roman" w:cs="Times New Roman"/>
          <w:sz w:val="24"/>
          <w:szCs w:val="24"/>
        </w:rPr>
        <w:t>Number</w:t>
      </w:r>
    </w:p>
    <w:p w14:paraId="5C366E92" w14:textId="0F2D2155" w:rsidR="00D73794" w:rsidRPr="0056169E" w:rsidRDefault="00D73794">
      <w:pPr>
        <w:pStyle w:val="ListParagraph"/>
        <w:numPr>
          <w:ilvl w:val="0"/>
          <w:numId w:val="30"/>
        </w:numPr>
        <w:spacing w:line="360" w:lineRule="auto"/>
        <w:ind w:left="216"/>
        <w:rPr>
          <w:rFonts w:ascii="Times New Roman" w:hAnsi="Times New Roman" w:cs="Times New Roman"/>
          <w:sz w:val="24"/>
          <w:szCs w:val="24"/>
        </w:rPr>
      </w:pPr>
      <w:r w:rsidRPr="0056169E">
        <w:rPr>
          <w:rFonts w:ascii="Times New Roman" w:hAnsi="Times New Roman" w:cs="Times New Roman"/>
          <w:sz w:val="24"/>
          <w:szCs w:val="24"/>
        </w:rPr>
        <w:t>Boolean</w:t>
      </w:r>
    </w:p>
    <w:p w14:paraId="4747F152" w14:textId="3BC26FC6" w:rsidR="00D73794" w:rsidRPr="0056169E" w:rsidRDefault="00D73794">
      <w:pPr>
        <w:pStyle w:val="ListParagraph"/>
        <w:numPr>
          <w:ilvl w:val="0"/>
          <w:numId w:val="30"/>
        </w:numPr>
        <w:spacing w:line="360" w:lineRule="auto"/>
        <w:ind w:left="216"/>
        <w:rPr>
          <w:rFonts w:ascii="Times New Roman" w:hAnsi="Times New Roman" w:cs="Times New Roman"/>
          <w:sz w:val="24"/>
          <w:szCs w:val="24"/>
        </w:rPr>
      </w:pPr>
      <w:r w:rsidRPr="0056169E">
        <w:rPr>
          <w:rFonts w:ascii="Times New Roman" w:hAnsi="Times New Roman" w:cs="Times New Roman"/>
          <w:sz w:val="24"/>
          <w:szCs w:val="24"/>
        </w:rPr>
        <w:t>Undefined</w:t>
      </w:r>
    </w:p>
    <w:p w14:paraId="68069EC6" w14:textId="2D2D3A24" w:rsidR="00D73794" w:rsidRPr="0056169E" w:rsidRDefault="00AB3082">
      <w:pPr>
        <w:pStyle w:val="ListParagraph"/>
        <w:numPr>
          <w:ilvl w:val="0"/>
          <w:numId w:val="30"/>
        </w:numPr>
        <w:spacing w:line="360" w:lineRule="auto"/>
        <w:ind w:left="216"/>
        <w:rPr>
          <w:rFonts w:ascii="Times New Roman" w:hAnsi="Times New Roman" w:cs="Times New Roman"/>
          <w:sz w:val="24"/>
          <w:szCs w:val="24"/>
        </w:rPr>
      </w:pPr>
      <w:r w:rsidRPr="0056169E">
        <w:rPr>
          <w:rFonts w:ascii="Times New Roman" w:hAnsi="Times New Roman" w:cs="Times New Roman"/>
          <w:sz w:val="24"/>
          <w:szCs w:val="24"/>
        </w:rPr>
        <w:t>Null</w:t>
      </w:r>
    </w:p>
    <w:p w14:paraId="0F6215D1" w14:textId="6A170F60" w:rsidR="00AB3082" w:rsidRPr="0056169E" w:rsidRDefault="00AB3082"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Non primitive data types:</w:t>
      </w:r>
    </w:p>
    <w:p w14:paraId="5E958296" w14:textId="6F6E17EC" w:rsidR="003A37A4" w:rsidRPr="0056169E" w:rsidRDefault="00AB3082">
      <w:pPr>
        <w:pStyle w:val="ListParagraph"/>
        <w:numPr>
          <w:ilvl w:val="0"/>
          <w:numId w:val="31"/>
        </w:numPr>
        <w:spacing w:line="360" w:lineRule="auto"/>
        <w:rPr>
          <w:rFonts w:ascii="Times New Roman" w:hAnsi="Times New Roman" w:cs="Times New Roman"/>
          <w:sz w:val="24"/>
          <w:szCs w:val="24"/>
        </w:rPr>
      </w:pPr>
      <w:r w:rsidRPr="0056169E">
        <w:rPr>
          <w:rFonts w:ascii="Times New Roman" w:hAnsi="Times New Roman" w:cs="Times New Roman"/>
          <w:sz w:val="24"/>
          <w:szCs w:val="24"/>
        </w:rPr>
        <w:t>Object</w:t>
      </w:r>
      <w:r w:rsidR="003A37A4" w:rsidRPr="0056169E">
        <w:rPr>
          <w:rFonts w:ascii="Times New Roman" w:hAnsi="Times New Roman" w:cs="Times New Roman"/>
          <w:sz w:val="24"/>
          <w:szCs w:val="24"/>
        </w:rPr>
        <w:t xml:space="preserve">    represents instance through which we can access members</w:t>
      </w:r>
    </w:p>
    <w:p w14:paraId="1DC94879" w14:textId="3C92C643" w:rsidR="00AB3082" w:rsidRPr="0056169E" w:rsidRDefault="00EE1690">
      <w:pPr>
        <w:pStyle w:val="ListParagraph"/>
        <w:numPr>
          <w:ilvl w:val="0"/>
          <w:numId w:val="31"/>
        </w:numPr>
        <w:spacing w:line="360" w:lineRule="auto"/>
        <w:rPr>
          <w:rFonts w:ascii="Times New Roman" w:hAnsi="Times New Roman" w:cs="Times New Roman"/>
          <w:sz w:val="24"/>
          <w:szCs w:val="24"/>
        </w:rPr>
      </w:pPr>
      <w:r w:rsidRPr="0056169E">
        <w:rPr>
          <w:rFonts w:ascii="Times New Roman" w:hAnsi="Times New Roman" w:cs="Times New Roman"/>
          <w:sz w:val="24"/>
          <w:szCs w:val="24"/>
        </w:rPr>
        <w:t>Array</w:t>
      </w:r>
      <w:r w:rsidR="003A37A4" w:rsidRPr="0056169E">
        <w:rPr>
          <w:rFonts w:ascii="Times New Roman" w:hAnsi="Times New Roman" w:cs="Times New Roman"/>
          <w:sz w:val="24"/>
          <w:szCs w:val="24"/>
        </w:rPr>
        <w:t xml:space="preserve"> </w:t>
      </w:r>
      <w:r w:rsidR="0057694C" w:rsidRPr="0056169E">
        <w:rPr>
          <w:rFonts w:ascii="Times New Roman" w:hAnsi="Times New Roman" w:cs="Times New Roman"/>
          <w:sz w:val="24"/>
          <w:szCs w:val="24"/>
        </w:rPr>
        <w:t xml:space="preserve">    </w:t>
      </w:r>
      <w:r w:rsidR="003A37A4" w:rsidRPr="0056169E">
        <w:rPr>
          <w:rFonts w:ascii="Times New Roman" w:hAnsi="Times New Roman" w:cs="Times New Roman"/>
          <w:sz w:val="24"/>
          <w:szCs w:val="24"/>
        </w:rPr>
        <w:t>represents group of similar values</w:t>
      </w:r>
    </w:p>
    <w:p w14:paraId="1B6F6E5E" w14:textId="7E76F711" w:rsidR="00AB3082" w:rsidRPr="0056169E" w:rsidRDefault="003A37A4">
      <w:pPr>
        <w:pStyle w:val="ListParagraph"/>
        <w:numPr>
          <w:ilvl w:val="0"/>
          <w:numId w:val="31"/>
        </w:numPr>
        <w:spacing w:line="360" w:lineRule="auto"/>
        <w:rPr>
          <w:rFonts w:ascii="Times New Roman" w:hAnsi="Times New Roman" w:cs="Times New Roman"/>
          <w:sz w:val="24"/>
          <w:szCs w:val="24"/>
        </w:rPr>
      </w:pPr>
      <w:r w:rsidRPr="0056169E">
        <w:rPr>
          <w:rFonts w:ascii="Times New Roman" w:hAnsi="Times New Roman" w:cs="Times New Roman"/>
          <w:sz w:val="24"/>
          <w:szCs w:val="24"/>
        </w:rPr>
        <w:t>R</w:t>
      </w:r>
      <w:r w:rsidR="00AB3082" w:rsidRPr="0056169E">
        <w:rPr>
          <w:rFonts w:ascii="Times New Roman" w:hAnsi="Times New Roman" w:cs="Times New Roman"/>
          <w:sz w:val="24"/>
          <w:szCs w:val="24"/>
        </w:rPr>
        <w:t>egex</w:t>
      </w:r>
      <w:r w:rsidRPr="0056169E">
        <w:rPr>
          <w:rFonts w:ascii="Times New Roman" w:hAnsi="Times New Roman" w:cs="Times New Roman"/>
          <w:sz w:val="24"/>
          <w:szCs w:val="24"/>
        </w:rPr>
        <w:t xml:space="preserve"> </w:t>
      </w:r>
      <w:r w:rsidR="0057694C" w:rsidRPr="0056169E">
        <w:rPr>
          <w:rFonts w:ascii="Times New Roman" w:hAnsi="Times New Roman" w:cs="Times New Roman"/>
          <w:sz w:val="24"/>
          <w:szCs w:val="24"/>
        </w:rPr>
        <w:t xml:space="preserve">  </w:t>
      </w:r>
      <w:r w:rsidRPr="0056169E">
        <w:rPr>
          <w:rFonts w:ascii="Times New Roman" w:hAnsi="Times New Roman" w:cs="Times New Roman"/>
          <w:sz w:val="24"/>
          <w:szCs w:val="24"/>
        </w:rPr>
        <w:t>represents regular expression</w:t>
      </w:r>
    </w:p>
    <w:p w14:paraId="273908BF" w14:textId="76CE3AB6" w:rsidR="00B024C0" w:rsidRPr="0056169E" w:rsidRDefault="00B024C0" w:rsidP="004D39D5">
      <w:pPr>
        <w:spacing w:line="360" w:lineRule="auto"/>
        <w:ind w:left="-432"/>
        <w:jc w:val="center"/>
        <w:rPr>
          <w:rFonts w:ascii="Times New Roman" w:hAnsi="Times New Roman" w:cs="Times New Roman"/>
          <w:b/>
          <w:bCs/>
          <w:sz w:val="24"/>
          <w:szCs w:val="24"/>
          <w:u w:val="single"/>
        </w:rPr>
      </w:pPr>
      <w:r w:rsidRPr="0056169E">
        <w:rPr>
          <w:rFonts w:ascii="Times New Roman" w:hAnsi="Times New Roman" w:cs="Times New Roman"/>
          <w:b/>
          <w:bCs/>
          <w:sz w:val="24"/>
          <w:szCs w:val="24"/>
          <w:u w:val="single"/>
        </w:rPr>
        <w:t>Data Types in Java</w:t>
      </w:r>
    </w:p>
    <w:p w14:paraId="05F3A781" w14:textId="77777777" w:rsidR="00CC567F" w:rsidRPr="0056169E" w:rsidRDefault="00CC567F" w:rsidP="004D39D5">
      <w:pPr>
        <w:spacing w:line="360" w:lineRule="auto"/>
        <w:ind w:left="-432"/>
        <w:jc w:val="center"/>
        <w:rPr>
          <w:rFonts w:ascii="Times New Roman" w:hAnsi="Times New Roman" w:cs="Times New Roman"/>
          <w:b/>
          <w:bCs/>
          <w:sz w:val="24"/>
          <w:szCs w:val="24"/>
          <w:u w:val="single"/>
        </w:rPr>
      </w:pPr>
    </w:p>
    <w:p w14:paraId="04AF5EC1" w14:textId="65FEDCAE" w:rsidR="00B024C0" w:rsidRPr="0056169E" w:rsidRDefault="00B024C0"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Data types are divided into 2 types:</w:t>
      </w:r>
    </w:p>
    <w:p w14:paraId="228E2663" w14:textId="03E63D09" w:rsidR="00B024C0" w:rsidRPr="0056169E" w:rsidRDefault="00B024C0">
      <w:pPr>
        <w:pStyle w:val="ListParagraph"/>
        <w:numPr>
          <w:ilvl w:val="0"/>
          <w:numId w:val="24"/>
        </w:numPr>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Primitive </w:t>
      </w:r>
    </w:p>
    <w:p w14:paraId="128A35AF" w14:textId="448FE110" w:rsidR="00B024C0" w:rsidRPr="0056169E" w:rsidRDefault="00B024C0">
      <w:pPr>
        <w:pStyle w:val="ListParagraph"/>
        <w:numPr>
          <w:ilvl w:val="0"/>
          <w:numId w:val="24"/>
        </w:numPr>
        <w:spacing w:line="360" w:lineRule="auto"/>
        <w:rPr>
          <w:rFonts w:ascii="Times New Roman" w:hAnsi="Times New Roman" w:cs="Times New Roman"/>
          <w:sz w:val="24"/>
          <w:szCs w:val="24"/>
        </w:rPr>
      </w:pPr>
      <w:r w:rsidRPr="0056169E">
        <w:rPr>
          <w:rFonts w:ascii="Times New Roman" w:hAnsi="Times New Roman" w:cs="Times New Roman"/>
          <w:sz w:val="24"/>
          <w:szCs w:val="24"/>
        </w:rPr>
        <w:t>Non primitive</w:t>
      </w:r>
    </w:p>
    <w:p w14:paraId="222C6CAD" w14:textId="731BAA15" w:rsidR="00B024C0" w:rsidRPr="0056169E" w:rsidRDefault="00B024C0"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Primitive:</w:t>
      </w:r>
    </w:p>
    <w:p w14:paraId="74B216F0" w14:textId="2E8ECD1E" w:rsidR="00B024C0" w:rsidRPr="0056169E" w:rsidRDefault="0057694C" w:rsidP="004D39D5">
      <w:pPr>
        <w:spacing w:line="360" w:lineRule="auto"/>
        <w:ind w:left="-432"/>
        <w:rPr>
          <w:rStyle w:val="HTMLCode"/>
          <w:rFonts w:ascii="Times New Roman" w:eastAsiaTheme="minorHAnsi" w:hAnsi="Times New Roman" w:cs="Times New Roman"/>
          <w:sz w:val="24"/>
          <w:szCs w:val="24"/>
        </w:rPr>
      </w:pPr>
      <w:r w:rsidRPr="0056169E">
        <w:rPr>
          <w:rStyle w:val="HTMLCode"/>
          <w:rFonts w:ascii="Times New Roman" w:eastAsiaTheme="minorHAnsi" w:hAnsi="Times New Roman" w:cs="Times New Roman"/>
          <w:sz w:val="24"/>
          <w:szCs w:val="24"/>
        </w:rPr>
        <w:t xml:space="preserve">       </w:t>
      </w:r>
      <w:r w:rsidR="002668DB" w:rsidRPr="0056169E">
        <w:rPr>
          <w:rStyle w:val="HTMLCode"/>
          <w:rFonts w:ascii="Times New Roman" w:eastAsiaTheme="minorHAnsi" w:hAnsi="Times New Roman" w:cs="Times New Roman"/>
          <w:sz w:val="24"/>
          <w:szCs w:val="24"/>
        </w:rPr>
        <w:t>byte</w:t>
      </w:r>
      <w:r w:rsidR="002668DB" w:rsidRPr="0056169E">
        <w:rPr>
          <w:rFonts w:ascii="Times New Roman" w:hAnsi="Times New Roman" w:cs="Times New Roman"/>
          <w:sz w:val="24"/>
          <w:szCs w:val="24"/>
          <w:shd w:val="clear" w:color="auto" w:fill="FFFFFF"/>
        </w:rPr>
        <w:t>, </w:t>
      </w:r>
      <w:r w:rsidR="002668DB" w:rsidRPr="0056169E">
        <w:rPr>
          <w:rStyle w:val="HTMLCode"/>
          <w:rFonts w:ascii="Times New Roman" w:eastAsiaTheme="minorHAnsi" w:hAnsi="Times New Roman" w:cs="Times New Roman"/>
          <w:sz w:val="24"/>
          <w:szCs w:val="24"/>
        </w:rPr>
        <w:t>short</w:t>
      </w:r>
      <w:r w:rsidR="002668DB" w:rsidRPr="0056169E">
        <w:rPr>
          <w:rFonts w:ascii="Times New Roman" w:hAnsi="Times New Roman" w:cs="Times New Roman"/>
          <w:sz w:val="24"/>
          <w:szCs w:val="24"/>
          <w:shd w:val="clear" w:color="auto" w:fill="FFFFFF"/>
        </w:rPr>
        <w:t>, </w:t>
      </w:r>
      <w:r w:rsidR="002668DB" w:rsidRPr="0056169E">
        <w:rPr>
          <w:rStyle w:val="HTMLCode"/>
          <w:rFonts w:ascii="Times New Roman" w:eastAsiaTheme="minorHAnsi" w:hAnsi="Times New Roman" w:cs="Times New Roman"/>
          <w:sz w:val="24"/>
          <w:szCs w:val="24"/>
        </w:rPr>
        <w:t>int</w:t>
      </w:r>
      <w:r w:rsidR="002668DB" w:rsidRPr="0056169E">
        <w:rPr>
          <w:rFonts w:ascii="Times New Roman" w:hAnsi="Times New Roman" w:cs="Times New Roman"/>
          <w:sz w:val="24"/>
          <w:szCs w:val="24"/>
          <w:shd w:val="clear" w:color="auto" w:fill="FFFFFF"/>
        </w:rPr>
        <w:t>, </w:t>
      </w:r>
      <w:r w:rsidR="002668DB" w:rsidRPr="0056169E">
        <w:rPr>
          <w:rStyle w:val="HTMLCode"/>
          <w:rFonts w:ascii="Times New Roman" w:eastAsiaTheme="minorHAnsi" w:hAnsi="Times New Roman" w:cs="Times New Roman"/>
          <w:sz w:val="24"/>
          <w:szCs w:val="24"/>
        </w:rPr>
        <w:t>long</w:t>
      </w:r>
      <w:r w:rsidR="002668DB" w:rsidRPr="0056169E">
        <w:rPr>
          <w:rFonts w:ascii="Times New Roman" w:hAnsi="Times New Roman" w:cs="Times New Roman"/>
          <w:sz w:val="24"/>
          <w:szCs w:val="24"/>
          <w:shd w:val="clear" w:color="auto" w:fill="FFFFFF"/>
        </w:rPr>
        <w:t>, </w:t>
      </w:r>
      <w:r w:rsidR="002668DB" w:rsidRPr="0056169E">
        <w:rPr>
          <w:rStyle w:val="HTMLCode"/>
          <w:rFonts w:ascii="Times New Roman" w:eastAsiaTheme="minorHAnsi" w:hAnsi="Times New Roman" w:cs="Times New Roman"/>
          <w:sz w:val="24"/>
          <w:szCs w:val="24"/>
        </w:rPr>
        <w:t>float</w:t>
      </w:r>
      <w:r w:rsidR="002668DB" w:rsidRPr="0056169E">
        <w:rPr>
          <w:rFonts w:ascii="Times New Roman" w:hAnsi="Times New Roman" w:cs="Times New Roman"/>
          <w:sz w:val="24"/>
          <w:szCs w:val="24"/>
          <w:shd w:val="clear" w:color="auto" w:fill="FFFFFF"/>
        </w:rPr>
        <w:t>, </w:t>
      </w:r>
      <w:r w:rsidR="002668DB" w:rsidRPr="0056169E">
        <w:rPr>
          <w:rStyle w:val="HTMLCode"/>
          <w:rFonts w:ascii="Times New Roman" w:eastAsiaTheme="minorHAnsi" w:hAnsi="Times New Roman" w:cs="Times New Roman"/>
          <w:sz w:val="24"/>
          <w:szCs w:val="24"/>
        </w:rPr>
        <w:t>double</w:t>
      </w:r>
      <w:r w:rsidR="002668DB" w:rsidRPr="0056169E">
        <w:rPr>
          <w:rFonts w:ascii="Times New Roman" w:hAnsi="Times New Roman" w:cs="Times New Roman"/>
          <w:sz w:val="24"/>
          <w:szCs w:val="24"/>
          <w:shd w:val="clear" w:color="auto" w:fill="FFFFFF"/>
        </w:rPr>
        <w:t>, </w:t>
      </w:r>
      <w:r w:rsidR="00A14089" w:rsidRPr="0056169E">
        <w:rPr>
          <w:rStyle w:val="HTMLCode"/>
          <w:rFonts w:ascii="Times New Roman" w:eastAsiaTheme="minorHAnsi" w:hAnsi="Times New Roman" w:cs="Times New Roman"/>
          <w:sz w:val="24"/>
          <w:szCs w:val="24"/>
        </w:rPr>
        <w:t>Boolean</w:t>
      </w:r>
      <w:r w:rsidR="002668DB" w:rsidRPr="0056169E">
        <w:rPr>
          <w:rFonts w:ascii="Times New Roman" w:hAnsi="Times New Roman" w:cs="Times New Roman"/>
          <w:sz w:val="24"/>
          <w:szCs w:val="24"/>
          <w:shd w:val="clear" w:color="auto" w:fill="FFFFFF"/>
        </w:rPr>
        <w:t> and </w:t>
      </w:r>
      <w:r w:rsidR="002668DB" w:rsidRPr="0056169E">
        <w:rPr>
          <w:rStyle w:val="HTMLCode"/>
          <w:rFonts w:ascii="Times New Roman" w:eastAsiaTheme="minorHAnsi" w:hAnsi="Times New Roman" w:cs="Times New Roman"/>
          <w:sz w:val="24"/>
          <w:szCs w:val="24"/>
        </w:rPr>
        <w:t>char</w:t>
      </w:r>
    </w:p>
    <w:p w14:paraId="64555EE6" w14:textId="7267139C" w:rsidR="002668DB" w:rsidRPr="0056169E" w:rsidRDefault="002668DB" w:rsidP="004D39D5">
      <w:pPr>
        <w:spacing w:line="360" w:lineRule="auto"/>
        <w:ind w:left="-432"/>
        <w:rPr>
          <w:rStyle w:val="HTMLCode"/>
          <w:rFonts w:ascii="Times New Roman" w:eastAsiaTheme="minorHAnsi" w:hAnsi="Times New Roman" w:cs="Times New Roman"/>
          <w:sz w:val="24"/>
          <w:szCs w:val="24"/>
        </w:rPr>
      </w:pPr>
      <w:r w:rsidRPr="0056169E">
        <w:rPr>
          <w:rStyle w:val="HTMLCode"/>
          <w:rFonts w:ascii="Times New Roman" w:eastAsiaTheme="minorHAnsi" w:hAnsi="Times New Roman" w:cs="Times New Roman"/>
          <w:sz w:val="24"/>
          <w:szCs w:val="24"/>
        </w:rPr>
        <w:t>Non-primitive:</w:t>
      </w:r>
    </w:p>
    <w:p w14:paraId="73D70DEF" w14:textId="222AD2EB" w:rsidR="002668DB" w:rsidRPr="0056169E" w:rsidRDefault="0057694C" w:rsidP="004D39D5">
      <w:pPr>
        <w:spacing w:line="360" w:lineRule="auto"/>
        <w:ind w:left="-432"/>
        <w:rPr>
          <w:rStyle w:val="HTMLCode"/>
          <w:rFonts w:ascii="Times New Roman" w:eastAsiaTheme="minorHAnsi" w:hAnsi="Times New Roman" w:cs="Times New Roman"/>
          <w:sz w:val="24"/>
          <w:szCs w:val="24"/>
        </w:rPr>
      </w:pPr>
      <w:r w:rsidRPr="0056169E">
        <w:rPr>
          <w:rStyle w:val="HTMLCode"/>
          <w:rFonts w:ascii="Times New Roman" w:eastAsiaTheme="minorHAnsi" w:hAnsi="Times New Roman" w:cs="Times New Roman"/>
          <w:sz w:val="24"/>
          <w:szCs w:val="24"/>
        </w:rPr>
        <w:t xml:space="preserve">       </w:t>
      </w:r>
      <w:r w:rsidR="002668DB" w:rsidRPr="0056169E">
        <w:rPr>
          <w:rStyle w:val="HTMLCode"/>
          <w:rFonts w:ascii="Times New Roman" w:eastAsiaTheme="minorHAnsi" w:hAnsi="Times New Roman" w:cs="Times New Roman"/>
          <w:sz w:val="24"/>
          <w:szCs w:val="24"/>
        </w:rPr>
        <w:t>String,</w:t>
      </w:r>
      <w:r w:rsidR="00A14089" w:rsidRPr="0056169E">
        <w:rPr>
          <w:rStyle w:val="HTMLCode"/>
          <w:rFonts w:ascii="Times New Roman" w:eastAsiaTheme="minorHAnsi" w:hAnsi="Times New Roman" w:cs="Times New Roman"/>
          <w:sz w:val="24"/>
          <w:szCs w:val="24"/>
        </w:rPr>
        <w:t xml:space="preserve"> </w:t>
      </w:r>
      <w:r w:rsidR="002668DB" w:rsidRPr="0056169E">
        <w:rPr>
          <w:rStyle w:val="HTMLCode"/>
          <w:rFonts w:ascii="Times New Roman" w:eastAsiaTheme="minorHAnsi" w:hAnsi="Times New Roman" w:cs="Times New Roman"/>
          <w:sz w:val="24"/>
          <w:szCs w:val="24"/>
        </w:rPr>
        <w:t>Array,</w:t>
      </w:r>
      <w:r w:rsidR="00A14089" w:rsidRPr="0056169E">
        <w:rPr>
          <w:rStyle w:val="HTMLCode"/>
          <w:rFonts w:ascii="Times New Roman" w:eastAsiaTheme="minorHAnsi" w:hAnsi="Times New Roman" w:cs="Times New Roman"/>
          <w:sz w:val="24"/>
          <w:szCs w:val="24"/>
        </w:rPr>
        <w:t xml:space="preserve"> </w:t>
      </w:r>
      <w:r w:rsidR="002668DB" w:rsidRPr="0056169E">
        <w:rPr>
          <w:rStyle w:val="HTMLCode"/>
          <w:rFonts w:ascii="Times New Roman" w:eastAsiaTheme="minorHAnsi" w:hAnsi="Times New Roman" w:cs="Times New Roman"/>
          <w:sz w:val="24"/>
          <w:szCs w:val="24"/>
        </w:rPr>
        <w:t>Classes</w:t>
      </w:r>
    </w:p>
    <w:p w14:paraId="504460CF" w14:textId="66709790" w:rsidR="002668DB" w:rsidRPr="0056169E" w:rsidRDefault="002668DB"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Primitive:</w:t>
      </w:r>
    </w:p>
    <w:p w14:paraId="4C805FA5" w14:textId="3A9C15A4" w:rsidR="002668DB" w:rsidRPr="0056169E" w:rsidRDefault="002668DB">
      <w:pPr>
        <w:pStyle w:val="ListParagraph"/>
        <w:numPr>
          <w:ilvl w:val="0"/>
          <w:numId w:val="25"/>
        </w:numPr>
        <w:spacing w:line="360" w:lineRule="auto"/>
        <w:rPr>
          <w:rFonts w:ascii="Times New Roman" w:hAnsi="Times New Roman" w:cs="Times New Roman"/>
          <w:sz w:val="24"/>
          <w:szCs w:val="24"/>
        </w:rPr>
      </w:pPr>
      <w:r w:rsidRPr="0056169E">
        <w:rPr>
          <w:rFonts w:ascii="Times New Roman" w:hAnsi="Times New Roman" w:cs="Times New Roman"/>
          <w:sz w:val="24"/>
          <w:szCs w:val="24"/>
        </w:rPr>
        <w:t>Byte:</w:t>
      </w:r>
      <w:r w:rsidR="00A14089" w:rsidRPr="0056169E">
        <w:rPr>
          <w:rFonts w:ascii="Times New Roman" w:hAnsi="Times New Roman" w:cs="Times New Roman"/>
          <w:sz w:val="24"/>
          <w:szCs w:val="24"/>
        </w:rPr>
        <w:t xml:space="preserve"> </w:t>
      </w:r>
      <w:r w:rsidRPr="0056169E">
        <w:rPr>
          <w:rFonts w:ascii="Times New Roman" w:hAnsi="Times New Roman" w:cs="Times New Roman"/>
          <w:sz w:val="24"/>
          <w:szCs w:val="24"/>
        </w:rPr>
        <w:t>1</w:t>
      </w:r>
      <w:r w:rsidR="00A14089" w:rsidRPr="0056169E">
        <w:rPr>
          <w:rFonts w:ascii="Times New Roman" w:hAnsi="Times New Roman" w:cs="Times New Roman"/>
          <w:sz w:val="24"/>
          <w:szCs w:val="24"/>
        </w:rPr>
        <w:t xml:space="preserve"> </w:t>
      </w:r>
      <w:r w:rsidRPr="0056169E">
        <w:rPr>
          <w:rFonts w:ascii="Times New Roman" w:hAnsi="Times New Roman" w:cs="Times New Roman"/>
          <w:sz w:val="24"/>
          <w:szCs w:val="24"/>
        </w:rPr>
        <w:t>byte:</w:t>
      </w:r>
      <w:r w:rsidR="00A14089" w:rsidRPr="0056169E">
        <w:rPr>
          <w:rFonts w:ascii="Times New Roman" w:hAnsi="Times New Roman" w:cs="Times New Roman"/>
          <w:sz w:val="24"/>
          <w:szCs w:val="24"/>
        </w:rPr>
        <w:t xml:space="preserve"> </w:t>
      </w:r>
      <w:r w:rsidRPr="0056169E">
        <w:rPr>
          <w:rFonts w:ascii="Times New Roman" w:hAnsi="Times New Roman" w:cs="Times New Roman"/>
          <w:sz w:val="24"/>
          <w:szCs w:val="24"/>
        </w:rPr>
        <w:t>stores whole numbers from -128 to 127</w:t>
      </w:r>
      <w:r w:rsidR="007041B7" w:rsidRPr="0056169E">
        <w:rPr>
          <w:rFonts w:ascii="Times New Roman" w:hAnsi="Times New Roman" w:cs="Times New Roman"/>
          <w:sz w:val="24"/>
          <w:szCs w:val="24"/>
        </w:rPr>
        <w:t>, it is used instead of int or other types of integer values to save the memory.</w:t>
      </w:r>
    </w:p>
    <w:p w14:paraId="3BA92A31" w14:textId="353E40D0" w:rsidR="002668DB" w:rsidRPr="0056169E" w:rsidRDefault="002668DB">
      <w:pPr>
        <w:pStyle w:val="ListParagraph"/>
        <w:numPr>
          <w:ilvl w:val="0"/>
          <w:numId w:val="25"/>
        </w:numPr>
        <w:spacing w:line="360" w:lineRule="auto"/>
        <w:rPr>
          <w:rFonts w:ascii="Times New Roman" w:hAnsi="Times New Roman" w:cs="Times New Roman"/>
          <w:sz w:val="24"/>
          <w:szCs w:val="24"/>
        </w:rPr>
      </w:pPr>
      <w:r w:rsidRPr="0056169E">
        <w:rPr>
          <w:rFonts w:ascii="Times New Roman" w:hAnsi="Times New Roman" w:cs="Times New Roman"/>
          <w:sz w:val="24"/>
          <w:szCs w:val="24"/>
        </w:rPr>
        <w:t>Short :2bytes:</w:t>
      </w:r>
      <w:r w:rsidR="00A14089" w:rsidRPr="0056169E">
        <w:rPr>
          <w:rFonts w:ascii="Times New Roman" w:hAnsi="Times New Roman" w:cs="Times New Roman"/>
          <w:sz w:val="24"/>
          <w:szCs w:val="24"/>
        </w:rPr>
        <w:t xml:space="preserve"> </w:t>
      </w:r>
      <w:r w:rsidRPr="0056169E">
        <w:rPr>
          <w:rFonts w:ascii="Times New Roman" w:hAnsi="Times New Roman" w:cs="Times New Roman"/>
          <w:sz w:val="24"/>
          <w:szCs w:val="24"/>
        </w:rPr>
        <w:t>stores whole numbers from -32768 to 32767</w:t>
      </w:r>
    </w:p>
    <w:p w14:paraId="63A77078" w14:textId="3049452E" w:rsidR="002668DB" w:rsidRPr="0056169E" w:rsidRDefault="002668DB">
      <w:pPr>
        <w:pStyle w:val="ListParagraph"/>
        <w:numPr>
          <w:ilvl w:val="0"/>
          <w:numId w:val="25"/>
        </w:numPr>
        <w:spacing w:line="360" w:lineRule="auto"/>
        <w:rPr>
          <w:rFonts w:ascii="Times New Roman" w:hAnsi="Times New Roman" w:cs="Times New Roman"/>
          <w:sz w:val="24"/>
          <w:szCs w:val="24"/>
        </w:rPr>
      </w:pPr>
      <w:r w:rsidRPr="0056169E">
        <w:rPr>
          <w:rFonts w:ascii="Times New Roman" w:hAnsi="Times New Roman" w:cs="Times New Roman"/>
          <w:sz w:val="24"/>
          <w:szCs w:val="24"/>
        </w:rPr>
        <w:t>Int:4 bytes:</w:t>
      </w:r>
      <w:r w:rsidR="00A14089" w:rsidRPr="0056169E">
        <w:rPr>
          <w:rFonts w:ascii="Times New Roman" w:hAnsi="Times New Roman" w:cs="Times New Roman"/>
          <w:sz w:val="24"/>
          <w:szCs w:val="24"/>
        </w:rPr>
        <w:t xml:space="preserve"> </w:t>
      </w:r>
      <w:r w:rsidRPr="0056169E">
        <w:rPr>
          <w:rFonts w:ascii="Times New Roman" w:hAnsi="Times New Roman" w:cs="Times New Roman"/>
          <w:sz w:val="24"/>
          <w:szCs w:val="24"/>
        </w:rPr>
        <w:t>stores whole umbers from -2147483648 to 2147483647</w:t>
      </w:r>
    </w:p>
    <w:p w14:paraId="5BAD7236" w14:textId="438A9716" w:rsidR="002668DB" w:rsidRPr="0056169E" w:rsidRDefault="002668DB">
      <w:pPr>
        <w:pStyle w:val="ListParagraph"/>
        <w:numPr>
          <w:ilvl w:val="0"/>
          <w:numId w:val="25"/>
        </w:numPr>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Long 8bytes stores </w:t>
      </w:r>
      <w:r w:rsidR="00A14089" w:rsidRPr="0056169E">
        <w:rPr>
          <w:rFonts w:ascii="Times New Roman" w:hAnsi="Times New Roman" w:cs="Times New Roman"/>
          <w:sz w:val="24"/>
          <w:szCs w:val="24"/>
        </w:rPr>
        <w:t>whole</w:t>
      </w:r>
      <w:r w:rsidRPr="0056169E">
        <w:rPr>
          <w:rFonts w:ascii="Times New Roman" w:hAnsi="Times New Roman" w:cs="Times New Roman"/>
          <w:sz w:val="24"/>
          <w:szCs w:val="24"/>
        </w:rPr>
        <w:t xml:space="preserve"> numbers from -9223372036854775808 to </w:t>
      </w:r>
      <w:proofErr w:type="gramStart"/>
      <w:r w:rsidRPr="0056169E">
        <w:rPr>
          <w:rFonts w:ascii="Times New Roman" w:hAnsi="Times New Roman" w:cs="Times New Roman"/>
          <w:sz w:val="24"/>
          <w:szCs w:val="24"/>
        </w:rPr>
        <w:t>9223372036854775807</w:t>
      </w:r>
      <w:r w:rsidR="007041B7" w:rsidRPr="0056169E">
        <w:rPr>
          <w:rFonts w:ascii="Times New Roman" w:hAnsi="Times New Roman" w:cs="Times New Roman"/>
          <w:sz w:val="24"/>
          <w:szCs w:val="24"/>
        </w:rPr>
        <w:t>,,</w:t>
      </w:r>
      <w:proofErr w:type="gramEnd"/>
      <w:r w:rsidR="007041B7" w:rsidRPr="0056169E">
        <w:rPr>
          <w:rFonts w:ascii="Times New Roman" w:hAnsi="Times New Roman" w:cs="Times New Roman"/>
          <w:sz w:val="24"/>
          <w:szCs w:val="24"/>
        </w:rPr>
        <w:t xml:space="preserve"> this is used when int is not enough to </w:t>
      </w:r>
      <w:proofErr w:type="spellStart"/>
      <w:r w:rsidR="007041B7" w:rsidRPr="0056169E">
        <w:rPr>
          <w:rFonts w:ascii="Times New Roman" w:hAnsi="Times New Roman" w:cs="Times New Roman"/>
          <w:sz w:val="24"/>
          <w:szCs w:val="24"/>
        </w:rPr>
        <w:t>store.while</w:t>
      </w:r>
      <w:proofErr w:type="spellEnd"/>
      <w:r w:rsidR="007041B7" w:rsidRPr="0056169E">
        <w:rPr>
          <w:rFonts w:ascii="Times New Roman" w:hAnsi="Times New Roman" w:cs="Times New Roman"/>
          <w:sz w:val="24"/>
          <w:szCs w:val="24"/>
        </w:rPr>
        <w:t xml:space="preserve"> using these we must end this with L</w:t>
      </w:r>
    </w:p>
    <w:p w14:paraId="51A342EE" w14:textId="6E314B0D" w:rsidR="002668DB" w:rsidRPr="0056169E" w:rsidRDefault="002668DB">
      <w:pPr>
        <w:pStyle w:val="ListParagraph"/>
        <w:numPr>
          <w:ilvl w:val="0"/>
          <w:numId w:val="25"/>
        </w:numPr>
        <w:spacing w:line="360" w:lineRule="auto"/>
        <w:rPr>
          <w:rFonts w:ascii="Times New Roman" w:hAnsi="Times New Roman" w:cs="Times New Roman"/>
          <w:sz w:val="24"/>
          <w:szCs w:val="24"/>
        </w:rPr>
      </w:pPr>
      <w:commentRangeStart w:id="6"/>
      <w:r w:rsidRPr="0056169E">
        <w:rPr>
          <w:rFonts w:ascii="Times New Roman" w:hAnsi="Times New Roman" w:cs="Times New Roman"/>
          <w:sz w:val="24"/>
          <w:szCs w:val="24"/>
        </w:rPr>
        <w:t>Float 4 bytes:</w:t>
      </w:r>
      <w:r w:rsidR="00A14089" w:rsidRPr="0056169E">
        <w:rPr>
          <w:rFonts w:ascii="Times New Roman" w:hAnsi="Times New Roman" w:cs="Times New Roman"/>
          <w:sz w:val="24"/>
          <w:szCs w:val="24"/>
        </w:rPr>
        <w:t xml:space="preserve"> </w:t>
      </w:r>
      <w:r w:rsidRPr="0056169E">
        <w:rPr>
          <w:rFonts w:ascii="Times New Roman" w:hAnsi="Times New Roman" w:cs="Times New Roman"/>
          <w:sz w:val="24"/>
          <w:szCs w:val="24"/>
        </w:rPr>
        <w:t>stores fractional numbers from 6 to 7 decimal digits</w:t>
      </w:r>
      <w:r w:rsidR="007041B7" w:rsidRPr="0056169E">
        <w:rPr>
          <w:rFonts w:ascii="Times New Roman" w:hAnsi="Times New Roman" w:cs="Times New Roman"/>
          <w:sz w:val="24"/>
          <w:szCs w:val="24"/>
        </w:rPr>
        <w:t xml:space="preserve">, using </w:t>
      </w:r>
      <w:proofErr w:type="spellStart"/>
      <w:r w:rsidR="007041B7" w:rsidRPr="0056169E">
        <w:rPr>
          <w:rFonts w:ascii="Times New Roman" w:hAnsi="Times New Roman" w:cs="Times New Roman"/>
          <w:sz w:val="24"/>
          <w:szCs w:val="24"/>
        </w:rPr>
        <w:t>tehze</w:t>
      </w:r>
      <w:proofErr w:type="spellEnd"/>
      <w:r w:rsidR="007041B7" w:rsidRPr="0056169E">
        <w:rPr>
          <w:rFonts w:ascii="Times New Roman" w:hAnsi="Times New Roman" w:cs="Times New Roman"/>
          <w:sz w:val="24"/>
          <w:szCs w:val="24"/>
        </w:rPr>
        <w:t xml:space="preserve"> we must end with f.</w:t>
      </w:r>
    </w:p>
    <w:p w14:paraId="5E95574C" w14:textId="0F69F727" w:rsidR="00E913C6" w:rsidRPr="0056169E" w:rsidRDefault="002668DB">
      <w:pPr>
        <w:pStyle w:val="ListParagraph"/>
        <w:numPr>
          <w:ilvl w:val="0"/>
          <w:numId w:val="25"/>
        </w:numPr>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Double:8bytes stores fractional </w:t>
      </w:r>
      <w:r w:rsidR="00A14089" w:rsidRPr="0056169E">
        <w:rPr>
          <w:rFonts w:ascii="Times New Roman" w:hAnsi="Times New Roman" w:cs="Times New Roman"/>
          <w:sz w:val="24"/>
          <w:szCs w:val="24"/>
        </w:rPr>
        <w:t>numbers</w:t>
      </w:r>
      <w:r w:rsidRPr="0056169E">
        <w:rPr>
          <w:rFonts w:ascii="Times New Roman" w:hAnsi="Times New Roman" w:cs="Times New Roman"/>
          <w:sz w:val="24"/>
          <w:szCs w:val="24"/>
        </w:rPr>
        <w:t xml:space="preserve"> from to 15 decimal digits</w:t>
      </w:r>
      <w:r w:rsidR="007041B7" w:rsidRPr="0056169E">
        <w:rPr>
          <w:rFonts w:ascii="Times New Roman" w:hAnsi="Times New Roman" w:cs="Times New Roman"/>
          <w:sz w:val="24"/>
          <w:szCs w:val="24"/>
        </w:rPr>
        <w:t xml:space="preserve">, using </w:t>
      </w:r>
      <w:proofErr w:type="spellStart"/>
      <w:r w:rsidR="007041B7" w:rsidRPr="0056169E">
        <w:rPr>
          <w:rFonts w:ascii="Times New Roman" w:hAnsi="Times New Roman" w:cs="Times New Roman"/>
          <w:sz w:val="24"/>
          <w:szCs w:val="24"/>
        </w:rPr>
        <w:t>thse</w:t>
      </w:r>
      <w:proofErr w:type="spellEnd"/>
      <w:r w:rsidR="007041B7" w:rsidRPr="0056169E">
        <w:rPr>
          <w:rFonts w:ascii="Times New Roman" w:hAnsi="Times New Roman" w:cs="Times New Roman"/>
          <w:sz w:val="24"/>
          <w:szCs w:val="24"/>
        </w:rPr>
        <w:t xml:space="preserve"> we </w:t>
      </w:r>
      <w:proofErr w:type="spellStart"/>
      <w:r w:rsidR="007041B7" w:rsidRPr="0056169E">
        <w:rPr>
          <w:rFonts w:ascii="Times New Roman" w:hAnsi="Times New Roman" w:cs="Times New Roman"/>
          <w:sz w:val="24"/>
          <w:szCs w:val="24"/>
        </w:rPr>
        <w:t>nust</w:t>
      </w:r>
      <w:proofErr w:type="spellEnd"/>
      <w:r w:rsidR="007041B7" w:rsidRPr="0056169E">
        <w:rPr>
          <w:rFonts w:ascii="Times New Roman" w:hAnsi="Times New Roman" w:cs="Times New Roman"/>
          <w:sz w:val="24"/>
          <w:szCs w:val="24"/>
        </w:rPr>
        <w:t xml:space="preserve"> end with d.</w:t>
      </w:r>
      <w:commentRangeEnd w:id="6"/>
      <w:r w:rsidR="00E913C6" w:rsidRPr="0056169E">
        <w:rPr>
          <w:rStyle w:val="CommentReference"/>
          <w:rFonts w:ascii="Times New Roman" w:hAnsi="Times New Roman" w:cs="Times New Roman"/>
          <w:sz w:val="24"/>
          <w:szCs w:val="24"/>
        </w:rPr>
        <w:commentReference w:id="6"/>
      </w:r>
    </w:p>
    <w:p w14:paraId="3BF4CE18" w14:textId="4FBFD422" w:rsidR="002668DB" w:rsidRPr="0056169E" w:rsidRDefault="002668DB">
      <w:pPr>
        <w:pStyle w:val="ListParagraph"/>
        <w:numPr>
          <w:ilvl w:val="0"/>
          <w:numId w:val="25"/>
        </w:numPr>
        <w:spacing w:line="360" w:lineRule="auto"/>
        <w:rPr>
          <w:rFonts w:ascii="Times New Roman" w:hAnsi="Times New Roman" w:cs="Times New Roman"/>
          <w:sz w:val="24"/>
          <w:szCs w:val="24"/>
        </w:rPr>
      </w:pPr>
      <w:r w:rsidRPr="0056169E">
        <w:rPr>
          <w:rFonts w:ascii="Times New Roman" w:hAnsi="Times New Roman" w:cs="Times New Roman"/>
          <w:sz w:val="24"/>
          <w:szCs w:val="24"/>
        </w:rPr>
        <w:lastRenderedPageBreak/>
        <w:t>Boolean:</w:t>
      </w:r>
      <w:r w:rsidR="00A14089" w:rsidRPr="0056169E">
        <w:rPr>
          <w:rFonts w:ascii="Times New Roman" w:hAnsi="Times New Roman" w:cs="Times New Roman"/>
          <w:sz w:val="24"/>
          <w:szCs w:val="24"/>
        </w:rPr>
        <w:t xml:space="preserve"> </w:t>
      </w:r>
      <w:r w:rsidRPr="0056169E">
        <w:rPr>
          <w:rFonts w:ascii="Times New Roman" w:hAnsi="Times New Roman" w:cs="Times New Roman"/>
          <w:sz w:val="24"/>
          <w:szCs w:val="24"/>
        </w:rPr>
        <w:t>1bit stores true or false.</w:t>
      </w:r>
    </w:p>
    <w:p w14:paraId="591EA479" w14:textId="12D69756" w:rsidR="002668DB" w:rsidRPr="0056169E" w:rsidRDefault="002668DB">
      <w:pPr>
        <w:pStyle w:val="ListParagraph"/>
        <w:numPr>
          <w:ilvl w:val="0"/>
          <w:numId w:val="25"/>
        </w:numPr>
        <w:spacing w:line="360" w:lineRule="auto"/>
        <w:rPr>
          <w:rFonts w:ascii="Times New Roman" w:hAnsi="Times New Roman" w:cs="Times New Roman"/>
          <w:sz w:val="24"/>
          <w:szCs w:val="24"/>
        </w:rPr>
      </w:pPr>
      <w:commentRangeStart w:id="7"/>
      <w:r w:rsidRPr="0056169E">
        <w:rPr>
          <w:rFonts w:ascii="Times New Roman" w:hAnsi="Times New Roman" w:cs="Times New Roman"/>
          <w:sz w:val="24"/>
          <w:szCs w:val="24"/>
        </w:rPr>
        <w:t>Char 2bytes stores a single character</w:t>
      </w:r>
      <w:commentRangeEnd w:id="7"/>
      <w:r w:rsidR="00E913C6" w:rsidRPr="0056169E">
        <w:rPr>
          <w:rStyle w:val="CommentReference"/>
          <w:rFonts w:ascii="Times New Roman" w:hAnsi="Times New Roman" w:cs="Times New Roman"/>
          <w:sz w:val="24"/>
          <w:szCs w:val="24"/>
        </w:rPr>
        <w:commentReference w:id="7"/>
      </w:r>
      <w:r w:rsidRPr="0056169E">
        <w:rPr>
          <w:rFonts w:ascii="Times New Roman" w:hAnsi="Times New Roman" w:cs="Times New Roman"/>
          <w:sz w:val="24"/>
          <w:szCs w:val="24"/>
        </w:rPr>
        <w:t>.</w:t>
      </w:r>
    </w:p>
    <w:p w14:paraId="2ED44BEE" w14:textId="77777777" w:rsidR="007041B7" w:rsidRPr="0056169E" w:rsidRDefault="007041B7" w:rsidP="004D39D5">
      <w:pPr>
        <w:pStyle w:val="ListParagraph"/>
        <w:spacing w:line="360" w:lineRule="auto"/>
        <w:ind w:left="288"/>
        <w:rPr>
          <w:rFonts w:ascii="Times New Roman" w:hAnsi="Times New Roman" w:cs="Times New Roman"/>
          <w:sz w:val="24"/>
          <w:szCs w:val="24"/>
        </w:rPr>
      </w:pPr>
    </w:p>
    <w:p w14:paraId="4EF08024" w14:textId="57AC38EE" w:rsidR="00FC6C65" w:rsidRPr="0056169E" w:rsidRDefault="00FC6C65" w:rsidP="004D39D5">
      <w:pPr>
        <w:spacing w:line="360" w:lineRule="auto"/>
        <w:ind w:left="-432"/>
        <w:jc w:val="center"/>
        <w:rPr>
          <w:rFonts w:ascii="Times New Roman" w:hAnsi="Times New Roman" w:cs="Times New Roman"/>
          <w:sz w:val="24"/>
          <w:szCs w:val="24"/>
        </w:rPr>
      </w:pPr>
      <w:r w:rsidRPr="0056169E">
        <w:rPr>
          <w:rFonts w:ascii="Times New Roman" w:hAnsi="Times New Roman" w:cs="Times New Roman"/>
          <w:b/>
          <w:bCs/>
          <w:sz w:val="24"/>
          <w:szCs w:val="24"/>
          <w:u w:val="single"/>
        </w:rPr>
        <w:t>Data types in python</w:t>
      </w:r>
      <w:r w:rsidRPr="0056169E">
        <w:rPr>
          <w:rFonts w:ascii="Times New Roman" w:hAnsi="Times New Roman" w:cs="Times New Roman"/>
          <w:sz w:val="24"/>
          <w:szCs w:val="24"/>
        </w:rPr>
        <w:t>:</w:t>
      </w:r>
    </w:p>
    <w:p w14:paraId="5FE12501" w14:textId="77777777" w:rsidR="00086FEC" w:rsidRPr="0056169E" w:rsidRDefault="00086FEC" w:rsidP="004D39D5">
      <w:pPr>
        <w:spacing w:line="360" w:lineRule="auto"/>
        <w:ind w:left="-432"/>
        <w:jc w:val="center"/>
        <w:rPr>
          <w:rFonts w:ascii="Times New Roman" w:hAnsi="Times New Roman" w:cs="Times New Roman"/>
          <w:sz w:val="24"/>
          <w:szCs w:val="24"/>
        </w:rPr>
      </w:pPr>
    </w:p>
    <w:p w14:paraId="428B41DE" w14:textId="76B75147" w:rsidR="00086FEC" w:rsidRPr="0056169E" w:rsidRDefault="00086FEC" w:rsidP="004D39D5">
      <w:pPr>
        <w:spacing w:line="360" w:lineRule="auto"/>
        <w:ind w:left="-288"/>
        <w:rPr>
          <w:rFonts w:ascii="Times New Roman" w:hAnsi="Times New Roman" w:cs="Times New Roman"/>
          <w:sz w:val="24"/>
          <w:szCs w:val="24"/>
        </w:rPr>
      </w:pPr>
      <w:r w:rsidRPr="0056169E">
        <w:rPr>
          <w:rFonts w:ascii="Times New Roman" w:hAnsi="Times New Roman" w:cs="Times New Roman"/>
          <w:sz w:val="24"/>
          <w:szCs w:val="24"/>
        </w:rPr>
        <w:t>Text Type: str</w:t>
      </w:r>
    </w:p>
    <w:p w14:paraId="6E1BF662" w14:textId="7D7D0040" w:rsidR="00086FEC" w:rsidRPr="0056169E" w:rsidRDefault="00086FEC" w:rsidP="004D39D5">
      <w:pPr>
        <w:spacing w:line="360" w:lineRule="auto"/>
        <w:ind w:left="-288"/>
        <w:rPr>
          <w:rFonts w:ascii="Times New Roman" w:hAnsi="Times New Roman" w:cs="Times New Roman"/>
          <w:sz w:val="24"/>
          <w:szCs w:val="24"/>
        </w:rPr>
      </w:pPr>
      <w:r w:rsidRPr="0056169E">
        <w:rPr>
          <w:rFonts w:ascii="Times New Roman" w:hAnsi="Times New Roman" w:cs="Times New Roman"/>
          <w:sz w:val="24"/>
          <w:szCs w:val="24"/>
        </w:rPr>
        <w:t>Numeric Type: int, float, complex</w:t>
      </w:r>
    </w:p>
    <w:p w14:paraId="1BD6BAFE" w14:textId="224B8E56" w:rsidR="00086FEC" w:rsidRPr="0056169E" w:rsidRDefault="00086FEC" w:rsidP="004D39D5">
      <w:pPr>
        <w:spacing w:line="360" w:lineRule="auto"/>
        <w:ind w:left="-288"/>
        <w:rPr>
          <w:rFonts w:ascii="Times New Roman" w:hAnsi="Times New Roman" w:cs="Times New Roman"/>
          <w:sz w:val="24"/>
          <w:szCs w:val="24"/>
        </w:rPr>
      </w:pPr>
      <w:r w:rsidRPr="0056169E">
        <w:rPr>
          <w:rFonts w:ascii="Times New Roman" w:hAnsi="Times New Roman" w:cs="Times New Roman"/>
          <w:sz w:val="24"/>
          <w:szCs w:val="24"/>
        </w:rPr>
        <w:t>Sequence type: list, tuple, range</w:t>
      </w:r>
    </w:p>
    <w:p w14:paraId="689B108A" w14:textId="6F46E660" w:rsidR="00D21B68" w:rsidRPr="0056169E" w:rsidRDefault="00D21B68" w:rsidP="004D39D5">
      <w:pPr>
        <w:spacing w:line="360" w:lineRule="auto"/>
        <w:ind w:left="-288"/>
        <w:rPr>
          <w:rFonts w:ascii="Times New Roman" w:hAnsi="Times New Roman" w:cs="Times New Roman"/>
          <w:sz w:val="24"/>
          <w:szCs w:val="24"/>
        </w:rPr>
      </w:pPr>
      <w:r w:rsidRPr="0056169E">
        <w:rPr>
          <w:rFonts w:ascii="Times New Roman" w:hAnsi="Times New Roman" w:cs="Times New Roman"/>
          <w:sz w:val="24"/>
          <w:szCs w:val="24"/>
        </w:rPr>
        <w:t xml:space="preserve">Mapping type: </w:t>
      </w:r>
      <w:proofErr w:type="spellStart"/>
      <w:r w:rsidRPr="0056169E">
        <w:rPr>
          <w:rFonts w:ascii="Times New Roman" w:hAnsi="Times New Roman" w:cs="Times New Roman"/>
          <w:sz w:val="24"/>
          <w:szCs w:val="24"/>
        </w:rPr>
        <w:t>dict</w:t>
      </w:r>
      <w:proofErr w:type="spellEnd"/>
    </w:p>
    <w:p w14:paraId="74302409" w14:textId="47BF8769" w:rsidR="00D21B68" w:rsidRPr="0056169E" w:rsidRDefault="00D21B68" w:rsidP="004D39D5">
      <w:pPr>
        <w:spacing w:line="360" w:lineRule="auto"/>
        <w:ind w:left="-288"/>
        <w:rPr>
          <w:rFonts w:ascii="Times New Roman" w:hAnsi="Times New Roman" w:cs="Times New Roman"/>
          <w:sz w:val="24"/>
          <w:szCs w:val="24"/>
        </w:rPr>
      </w:pPr>
      <w:r w:rsidRPr="0056169E">
        <w:rPr>
          <w:rFonts w:ascii="Times New Roman" w:hAnsi="Times New Roman" w:cs="Times New Roman"/>
          <w:sz w:val="24"/>
          <w:szCs w:val="24"/>
        </w:rPr>
        <w:t>Set types: set, frozen set</w:t>
      </w:r>
    </w:p>
    <w:p w14:paraId="6360BDA2" w14:textId="05DF28A3" w:rsidR="00D21B68" w:rsidRPr="0056169E" w:rsidRDefault="00D21B68" w:rsidP="004D39D5">
      <w:pPr>
        <w:spacing w:line="360" w:lineRule="auto"/>
        <w:ind w:left="-288"/>
        <w:rPr>
          <w:rFonts w:ascii="Times New Roman" w:hAnsi="Times New Roman" w:cs="Times New Roman"/>
          <w:sz w:val="24"/>
          <w:szCs w:val="24"/>
        </w:rPr>
      </w:pPr>
      <w:r w:rsidRPr="0056169E">
        <w:rPr>
          <w:rFonts w:ascii="Times New Roman" w:hAnsi="Times New Roman" w:cs="Times New Roman"/>
          <w:sz w:val="24"/>
          <w:szCs w:val="24"/>
        </w:rPr>
        <w:t>Boolean type: bool</w:t>
      </w:r>
    </w:p>
    <w:p w14:paraId="45260F42" w14:textId="141A1B2E" w:rsidR="00D21B68" w:rsidRPr="0056169E" w:rsidRDefault="00D21B68" w:rsidP="004D39D5">
      <w:pPr>
        <w:spacing w:line="360" w:lineRule="auto"/>
        <w:ind w:left="-288"/>
        <w:rPr>
          <w:rFonts w:ascii="Times New Roman" w:hAnsi="Times New Roman" w:cs="Times New Roman"/>
          <w:sz w:val="24"/>
          <w:szCs w:val="24"/>
        </w:rPr>
      </w:pPr>
      <w:r w:rsidRPr="0056169E">
        <w:rPr>
          <w:rFonts w:ascii="Times New Roman" w:hAnsi="Times New Roman" w:cs="Times New Roman"/>
          <w:sz w:val="24"/>
          <w:szCs w:val="24"/>
        </w:rPr>
        <w:t>Binary types: bytes,</w:t>
      </w:r>
      <w:r w:rsidR="00BE09E3" w:rsidRPr="0056169E">
        <w:rPr>
          <w:rFonts w:ascii="Times New Roman" w:hAnsi="Times New Roman" w:cs="Times New Roman"/>
          <w:sz w:val="24"/>
          <w:szCs w:val="24"/>
        </w:rPr>
        <w:t xml:space="preserve"> </w:t>
      </w:r>
      <w:proofErr w:type="spellStart"/>
      <w:r w:rsidRPr="0056169E">
        <w:rPr>
          <w:rFonts w:ascii="Times New Roman" w:hAnsi="Times New Roman" w:cs="Times New Roman"/>
          <w:sz w:val="24"/>
          <w:szCs w:val="24"/>
        </w:rPr>
        <w:t>bytearaary</w:t>
      </w:r>
      <w:proofErr w:type="spellEnd"/>
      <w:r w:rsidRPr="0056169E">
        <w:rPr>
          <w:rFonts w:ascii="Times New Roman" w:hAnsi="Times New Roman" w:cs="Times New Roman"/>
          <w:sz w:val="24"/>
          <w:szCs w:val="24"/>
        </w:rPr>
        <w:t>,</w:t>
      </w:r>
      <w:r w:rsidR="00BE09E3" w:rsidRPr="0056169E">
        <w:rPr>
          <w:rFonts w:ascii="Times New Roman" w:hAnsi="Times New Roman" w:cs="Times New Roman"/>
          <w:sz w:val="24"/>
          <w:szCs w:val="24"/>
        </w:rPr>
        <w:t xml:space="preserve"> </w:t>
      </w:r>
      <w:r w:rsidRPr="0056169E">
        <w:rPr>
          <w:rFonts w:ascii="Times New Roman" w:hAnsi="Times New Roman" w:cs="Times New Roman"/>
          <w:sz w:val="24"/>
          <w:szCs w:val="24"/>
        </w:rPr>
        <w:t>memory view</w:t>
      </w:r>
    </w:p>
    <w:p w14:paraId="46FC9D76" w14:textId="1CA9A730" w:rsidR="00D21B68" w:rsidRPr="0056169E" w:rsidRDefault="00D21B68" w:rsidP="004D39D5">
      <w:pPr>
        <w:spacing w:line="360" w:lineRule="auto"/>
        <w:ind w:left="-288"/>
        <w:rPr>
          <w:rFonts w:ascii="Times New Roman" w:hAnsi="Times New Roman" w:cs="Times New Roman"/>
          <w:sz w:val="24"/>
          <w:szCs w:val="24"/>
        </w:rPr>
      </w:pPr>
      <w:r w:rsidRPr="0056169E">
        <w:rPr>
          <w:rFonts w:ascii="Times New Roman" w:hAnsi="Times New Roman" w:cs="Times New Roman"/>
          <w:sz w:val="24"/>
          <w:szCs w:val="24"/>
        </w:rPr>
        <w:t xml:space="preserve">None </w:t>
      </w:r>
      <w:r w:rsidR="00BE09E3" w:rsidRPr="0056169E">
        <w:rPr>
          <w:rFonts w:ascii="Times New Roman" w:hAnsi="Times New Roman" w:cs="Times New Roman"/>
          <w:sz w:val="24"/>
          <w:szCs w:val="24"/>
        </w:rPr>
        <w:t xml:space="preserve">type: </w:t>
      </w:r>
      <w:proofErr w:type="spellStart"/>
      <w:r w:rsidR="00BE09E3" w:rsidRPr="0056169E">
        <w:rPr>
          <w:rFonts w:ascii="Times New Roman" w:hAnsi="Times New Roman" w:cs="Times New Roman"/>
          <w:sz w:val="24"/>
          <w:szCs w:val="24"/>
        </w:rPr>
        <w:t>nonetype</w:t>
      </w:r>
      <w:proofErr w:type="spellEnd"/>
    </w:p>
    <w:p w14:paraId="23A0085A" w14:textId="3EF12B8D" w:rsidR="00D21B68" w:rsidRPr="0056169E" w:rsidRDefault="00D21B68" w:rsidP="004D39D5">
      <w:pPr>
        <w:spacing w:line="360" w:lineRule="auto"/>
        <w:ind w:left="-288"/>
        <w:rPr>
          <w:rFonts w:ascii="Times New Roman" w:hAnsi="Times New Roman" w:cs="Times New Roman"/>
          <w:sz w:val="24"/>
          <w:szCs w:val="24"/>
        </w:rPr>
      </w:pPr>
      <w:r w:rsidRPr="0056169E">
        <w:rPr>
          <w:rFonts w:ascii="Times New Roman" w:hAnsi="Times New Roman" w:cs="Times New Roman"/>
          <w:sz w:val="24"/>
          <w:szCs w:val="24"/>
        </w:rPr>
        <w:t>You can get the data type of any object by using the type () function.</w:t>
      </w:r>
    </w:p>
    <w:p w14:paraId="5821F63C" w14:textId="25B2BD7B" w:rsidR="00BE09E3" w:rsidRPr="0056169E" w:rsidRDefault="00BE09E3" w:rsidP="004D39D5">
      <w:pPr>
        <w:spacing w:line="360" w:lineRule="auto"/>
        <w:ind w:left="-288"/>
        <w:rPr>
          <w:rFonts w:ascii="Times New Roman" w:hAnsi="Times New Roman" w:cs="Times New Roman"/>
          <w:sz w:val="24"/>
          <w:szCs w:val="24"/>
        </w:rPr>
      </w:pPr>
      <w:r w:rsidRPr="0056169E">
        <w:rPr>
          <w:rFonts w:ascii="Times New Roman" w:hAnsi="Times New Roman" w:cs="Times New Roman"/>
          <w:sz w:val="24"/>
          <w:szCs w:val="24"/>
        </w:rPr>
        <w:t>X=str (“hello world”)</w:t>
      </w:r>
    </w:p>
    <w:p w14:paraId="077F2041" w14:textId="36F4DA28" w:rsidR="00BE09E3" w:rsidRPr="0056169E" w:rsidRDefault="00BE09E3" w:rsidP="004D39D5">
      <w:pPr>
        <w:spacing w:line="360" w:lineRule="auto"/>
        <w:ind w:left="-288"/>
        <w:rPr>
          <w:rFonts w:ascii="Times New Roman" w:hAnsi="Times New Roman" w:cs="Times New Roman"/>
          <w:sz w:val="24"/>
          <w:szCs w:val="24"/>
        </w:rPr>
      </w:pPr>
      <w:r w:rsidRPr="0056169E">
        <w:rPr>
          <w:rFonts w:ascii="Times New Roman" w:hAnsi="Times New Roman" w:cs="Times New Roman"/>
          <w:sz w:val="24"/>
          <w:szCs w:val="24"/>
        </w:rPr>
        <w:t>x=int (20)</w:t>
      </w:r>
    </w:p>
    <w:p w14:paraId="4E3D4FCC" w14:textId="30A27C12" w:rsidR="00BE09E3" w:rsidRPr="0056169E" w:rsidRDefault="00BE09E3" w:rsidP="004D39D5">
      <w:pPr>
        <w:spacing w:line="360" w:lineRule="auto"/>
        <w:ind w:left="-288"/>
        <w:rPr>
          <w:rFonts w:ascii="Times New Roman" w:hAnsi="Times New Roman" w:cs="Times New Roman"/>
          <w:sz w:val="24"/>
          <w:szCs w:val="24"/>
        </w:rPr>
      </w:pPr>
      <w:r w:rsidRPr="0056169E">
        <w:rPr>
          <w:rFonts w:ascii="Times New Roman" w:hAnsi="Times New Roman" w:cs="Times New Roman"/>
          <w:sz w:val="24"/>
          <w:szCs w:val="24"/>
        </w:rPr>
        <w:t>x=float (20.5)</w:t>
      </w:r>
    </w:p>
    <w:p w14:paraId="0F8034D0" w14:textId="368CDE0C" w:rsidR="00BE09E3" w:rsidRPr="0056169E" w:rsidRDefault="00BE09E3" w:rsidP="004D39D5">
      <w:pPr>
        <w:spacing w:line="360" w:lineRule="auto"/>
        <w:ind w:left="-288"/>
        <w:rPr>
          <w:rFonts w:ascii="Times New Roman" w:hAnsi="Times New Roman" w:cs="Times New Roman"/>
          <w:sz w:val="24"/>
          <w:szCs w:val="24"/>
        </w:rPr>
      </w:pPr>
      <w:r w:rsidRPr="0056169E">
        <w:rPr>
          <w:rFonts w:ascii="Times New Roman" w:hAnsi="Times New Roman" w:cs="Times New Roman"/>
          <w:sz w:val="24"/>
          <w:szCs w:val="24"/>
        </w:rPr>
        <w:t>x=complex(1j)</w:t>
      </w:r>
    </w:p>
    <w:p w14:paraId="10B0C78B" w14:textId="24ADC766" w:rsidR="00BE09E3" w:rsidRPr="0056169E" w:rsidRDefault="00BE09E3" w:rsidP="004D39D5">
      <w:pPr>
        <w:spacing w:line="360" w:lineRule="auto"/>
        <w:ind w:left="-288"/>
        <w:rPr>
          <w:rFonts w:ascii="Times New Roman" w:hAnsi="Times New Roman" w:cs="Times New Roman"/>
          <w:sz w:val="24"/>
          <w:szCs w:val="24"/>
        </w:rPr>
      </w:pPr>
      <w:r w:rsidRPr="0056169E">
        <w:rPr>
          <w:rFonts w:ascii="Times New Roman" w:hAnsi="Times New Roman" w:cs="Times New Roman"/>
          <w:sz w:val="24"/>
          <w:szCs w:val="24"/>
        </w:rPr>
        <w:t>x=list ((“apple”, “banana”, “</w:t>
      </w:r>
      <w:proofErr w:type="gramStart"/>
      <w:r w:rsidRPr="0056169E">
        <w:rPr>
          <w:rFonts w:ascii="Times New Roman" w:hAnsi="Times New Roman" w:cs="Times New Roman"/>
          <w:sz w:val="24"/>
          <w:szCs w:val="24"/>
        </w:rPr>
        <w:t>cherry”`</w:t>
      </w:r>
      <w:proofErr w:type="gramEnd"/>
      <w:r w:rsidR="00773F58" w:rsidRPr="0056169E">
        <w:rPr>
          <w:rFonts w:ascii="Times New Roman" w:hAnsi="Times New Roman" w:cs="Times New Roman"/>
          <w:sz w:val="24"/>
          <w:szCs w:val="24"/>
        </w:rPr>
        <w:t>))</w:t>
      </w:r>
    </w:p>
    <w:p w14:paraId="2F23C627" w14:textId="48EDABF7" w:rsidR="00773F58" w:rsidRPr="0056169E" w:rsidRDefault="00773F58" w:rsidP="004D39D5">
      <w:pPr>
        <w:spacing w:line="360" w:lineRule="auto"/>
        <w:ind w:left="-288"/>
        <w:rPr>
          <w:rFonts w:ascii="Times New Roman" w:hAnsi="Times New Roman" w:cs="Times New Roman"/>
          <w:sz w:val="24"/>
          <w:szCs w:val="24"/>
        </w:rPr>
      </w:pPr>
      <w:r w:rsidRPr="0056169E">
        <w:rPr>
          <w:rFonts w:ascii="Times New Roman" w:hAnsi="Times New Roman" w:cs="Times New Roman"/>
          <w:sz w:val="24"/>
          <w:szCs w:val="24"/>
        </w:rPr>
        <w:t>x=</w:t>
      </w:r>
      <w:proofErr w:type="gramStart"/>
      <w:r w:rsidRPr="0056169E">
        <w:rPr>
          <w:rFonts w:ascii="Times New Roman" w:hAnsi="Times New Roman" w:cs="Times New Roman"/>
          <w:sz w:val="24"/>
          <w:szCs w:val="24"/>
        </w:rPr>
        <w:t>tuple(</w:t>
      </w:r>
      <w:proofErr w:type="gramEnd"/>
      <w:r w:rsidRPr="0056169E">
        <w:rPr>
          <w:rFonts w:ascii="Times New Roman" w:hAnsi="Times New Roman" w:cs="Times New Roman"/>
          <w:sz w:val="24"/>
          <w:szCs w:val="24"/>
        </w:rPr>
        <w:t>(“apple” , “banana”, “cherry”))</w:t>
      </w:r>
    </w:p>
    <w:p w14:paraId="2FBA97CD" w14:textId="2C02EAE7" w:rsidR="00773F58" w:rsidRPr="0056169E" w:rsidRDefault="00773F58" w:rsidP="004D39D5">
      <w:pPr>
        <w:spacing w:line="360" w:lineRule="auto"/>
        <w:ind w:left="-288"/>
        <w:rPr>
          <w:rFonts w:ascii="Times New Roman" w:hAnsi="Times New Roman" w:cs="Times New Roman"/>
          <w:sz w:val="24"/>
          <w:szCs w:val="24"/>
        </w:rPr>
      </w:pPr>
      <w:r w:rsidRPr="0056169E">
        <w:rPr>
          <w:rFonts w:ascii="Times New Roman" w:hAnsi="Times New Roman" w:cs="Times New Roman"/>
          <w:sz w:val="24"/>
          <w:szCs w:val="24"/>
        </w:rPr>
        <w:t>x=</w:t>
      </w:r>
      <w:proofErr w:type="gramStart"/>
      <w:r w:rsidRPr="0056169E">
        <w:rPr>
          <w:rFonts w:ascii="Times New Roman" w:hAnsi="Times New Roman" w:cs="Times New Roman"/>
          <w:sz w:val="24"/>
          <w:szCs w:val="24"/>
        </w:rPr>
        <w:t>range(</w:t>
      </w:r>
      <w:proofErr w:type="gramEnd"/>
      <w:r w:rsidRPr="0056169E">
        <w:rPr>
          <w:rFonts w:ascii="Times New Roman" w:hAnsi="Times New Roman" w:cs="Times New Roman"/>
          <w:sz w:val="24"/>
          <w:szCs w:val="24"/>
        </w:rPr>
        <w:t>6)</w:t>
      </w:r>
    </w:p>
    <w:p w14:paraId="51DE9BFE" w14:textId="4D3D0146" w:rsidR="00773F58" w:rsidRPr="0056169E" w:rsidRDefault="00773F58" w:rsidP="004D39D5">
      <w:pPr>
        <w:spacing w:line="360" w:lineRule="auto"/>
        <w:ind w:left="-288"/>
        <w:rPr>
          <w:rFonts w:ascii="Times New Roman" w:hAnsi="Times New Roman" w:cs="Times New Roman"/>
          <w:sz w:val="24"/>
          <w:szCs w:val="24"/>
        </w:rPr>
      </w:pPr>
      <w:r w:rsidRPr="0056169E">
        <w:rPr>
          <w:rFonts w:ascii="Times New Roman" w:hAnsi="Times New Roman" w:cs="Times New Roman"/>
          <w:sz w:val="24"/>
          <w:szCs w:val="24"/>
        </w:rPr>
        <w:t>x=</w:t>
      </w:r>
      <w:proofErr w:type="spellStart"/>
      <w:proofErr w:type="gramStart"/>
      <w:r w:rsidRPr="0056169E">
        <w:rPr>
          <w:rFonts w:ascii="Times New Roman" w:hAnsi="Times New Roman" w:cs="Times New Roman"/>
          <w:sz w:val="24"/>
          <w:szCs w:val="24"/>
        </w:rPr>
        <w:t>dict</w:t>
      </w:r>
      <w:proofErr w:type="spellEnd"/>
      <w:r w:rsidRPr="0056169E">
        <w:rPr>
          <w:rFonts w:ascii="Times New Roman" w:hAnsi="Times New Roman" w:cs="Times New Roman"/>
          <w:sz w:val="24"/>
          <w:szCs w:val="24"/>
        </w:rPr>
        <w:t>(</w:t>
      </w:r>
      <w:proofErr w:type="gramEnd"/>
      <w:r w:rsidRPr="0056169E">
        <w:rPr>
          <w:rFonts w:ascii="Times New Roman" w:hAnsi="Times New Roman" w:cs="Times New Roman"/>
          <w:sz w:val="24"/>
          <w:szCs w:val="24"/>
        </w:rPr>
        <w:t>name=”john” , age=36)</w:t>
      </w:r>
    </w:p>
    <w:p w14:paraId="55EDDA72" w14:textId="6A5C8DE3" w:rsidR="00773F58" w:rsidRPr="0056169E" w:rsidRDefault="00773F58" w:rsidP="004D39D5">
      <w:pPr>
        <w:spacing w:line="360" w:lineRule="auto"/>
        <w:ind w:left="-288"/>
        <w:rPr>
          <w:rFonts w:ascii="Times New Roman" w:hAnsi="Times New Roman" w:cs="Times New Roman"/>
          <w:sz w:val="24"/>
          <w:szCs w:val="24"/>
        </w:rPr>
      </w:pPr>
      <w:r w:rsidRPr="0056169E">
        <w:rPr>
          <w:rFonts w:ascii="Times New Roman" w:hAnsi="Times New Roman" w:cs="Times New Roman"/>
          <w:sz w:val="24"/>
          <w:szCs w:val="24"/>
        </w:rPr>
        <w:t>x=</w:t>
      </w:r>
      <w:proofErr w:type="gramStart"/>
      <w:r w:rsidRPr="0056169E">
        <w:rPr>
          <w:rFonts w:ascii="Times New Roman" w:hAnsi="Times New Roman" w:cs="Times New Roman"/>
          <w:sz w:val="24"/>
          <w:szCs w:val="24"/>
        </w:rPr>
        <w:t>set(</w:t>
      </w:r>
      <w:proofErr w:type="gramEnd"/>
      <w:r w:rsidRPr="0056169E">
        <w:rPr>
          <w:rFonts w:ascii="Times New Roman" w:hAnsi="Times New Roman" w:cs="Times New Roman"/>
          <w:sz w:val="24"/>
          <w:szCs w:val="24"/>
        </w:rPr>
        <w:t>(“apple”, “banana” ,”cherry”))</w:t>
      </w:r>
    </w:p>
    <w:p w14:paraId="0003D5E2" w14:textId="0FD30F19" w:rsidR="00773F58" w:rsidRPr="0056169E" w:rsidRDefault="00773F58" w:rsidP="004D39D5">
      <w:pPr>
        <w:spacing w:line="360" w:lineRule="auto"/>
        <w:ind w:left="-288"/>
        <w:rPr>
          <w:rFonts w:ascii="Times New Roman" w:hAnsi="Times New Roman" w:cs="Times New Roman"/>
          <w:sz w:val="24"/>
          <w:szCs w:val="24"/>
        </w:rPr>
      </w:pPr>
      <w:r w:rsidRPr="0056169E">
        <w:rPr>
          <w:rFonts w:ascii="Times New Roman" w:hAnsi="Times New Roman" w:cs="Times New Roman"/>
          <w:sz w:val="24"/>
          <w:szCs w:val="24"/>
        </w:rPr>
        <w:t>x=</w:t>
      </w:r>
      <w:proofErr w:type="spellStart"/>
      <w:proofErr w:type="gramStart"/>
      <w:r w:rsidRPr="0056169E">
        <w:rPr>
          <w:rFonts w:ascii="Times New Roman" w:hAnsi="Times New Roman" w:cs="Times New Roman"/>
          <w:sz w:val="24"/>
          <w:szCs w:val="24"/>
        </w:rPr>
        <w:t>frozenset</w:t>
      </w:r>
      <w:proofErr w:type="spellEnd"/>
      <w:r w:rsidRPr="0056169E">
        <w:rPr>
          <w:rFonts w:ascii="Times New Roman" w:hAnsi="Times New Roman" w:cs="Times New Roman"/>
          <w:sz w:val="24"/>
          <w:szCs w:val="24"/>
        </w:rPr>
        <w:t>(</w:t>
      </w:r>
      <w:proofErr w:type="gramEnd"/>
      <w:r w:rsidRPr="0056169E">
        <w:rPr>
          <w:rFonts w:ascii="Times New Roman" w:hAnsi="Times New Roman" w:cs="Times New Roman"/>
          <w:sz w:val="24"/>
          <w:szCs w:val="24"/>
        </w:rPr>
        <w:t>(“apple” , “banana” , “cherry”))</w:t>
      </w:r>
    </w:p>
    <w:p w14:paraId="500DF96A" w14:textId="255439D0" w:rsidR="00773F58" w:rsidRPr="0056169E" w:rsidRDefault="00773F58" w:rsidP="004D39D5">
      <w:pPr>
        <w:spacing w:line="360" w:lineRule="auto"/>
        <w:ind w:left="-288"/>
        <w:rPr>
          <w:rFonts w:ascii="Times New Roman" w:hAnsi="Times New Roman" w:cs="Times New Roman"/>
          <w:sz w:val="24"/>
          <w:szCs w:val="24"/>
        </w:rPr>
      </w:pPr>
      <w:r w:rsidRPr="0056169E">
        <w:rPr>
          <w:rFonts w:ascii="Times New Roman" w:hAnsi="Times New Roman" w:cs="Times New Roman"/>
          <w:sz w:val="24"/>
          <w:szCs w:val="24"/>
        </w:rPr>
        <w:t>x=</w:t>
      </w:r>
      <w:proofErr w:type="gramStart"/>
      <w:r w:rsidRPr="0056169E">
        <w:rPr>
          <w:rFonts w:ascii="Times New Roman" w:hAnsi="Times New Roman" w:cs="Times New Roman"/>
          <w:sz w:val="24"/>
          <w:szCs w:val="24"/>
        </w:rPr>
        <w:t>bool(</w:t>
      </w:r>
      <w:proofErr w:type="gramEnd"/>
      <w:r w:rsidRPr="0056169E">
        <w:rPr>
          <w:rFonts w:ascii="Times New Roman" w:hAnsi="Times New Roman" w:cs="Times New Roman"/>
          <w:sz w:val="24"/>
          <w:szCs w:val="24"/>
        </w:rPr>
        <w:t>5)</w:t>
      </w:r>
    </w:p>
    <w:p w14:paraId="023CAA93" w14:textId="745993AC" w:rsidR="00773F58" w:rsidRPr="0056169E" w:rsidRDefault="00773F58" w:rsidP="004D39D5">
      <w:pPr>
        <w:spacing w:line="360" w:lineRule="auto"/>
        <w:ind w:left="-288"/>
        <w:rPr>
          <w:rFonts w:ascii="Times New Roman" w:hAnsi="Times New Roman" w:cs="Times New Roman"/>
          <w:sz w:val="24"/>
          <w:szCs w:val="24"/>
        </w:rPr>
      </w:pPr>
      <w:r w:rsidRPr="0056169E">
        <w:rPr>
          <w:rFonts w:ascii="Times New Roman" w:hAnsi="Times New Roman" w:cs="Times New Roman"/>
          <w:sz w:val="24"/>
          <w:szCs w:val="24"/>
        </w:rPr>
        <w:t>x=</w:t>
      </w:r>
      <w:proofErr w:type="gramStart"/>
      <w:r w:rsidRPr="0056169E">
        <w:rPr>
          <w:rFonts w:ascii="Times New Roman" w:hAnsi="Times New Roman" w:cs="Times New Roman"/>
          <w:sz w:val="24"/>
          <w:szCs w:val="24"/>
        </w:rPr>
        <w:t>bytes(</w:t>
      </w:r>
      <w:proofErr w:type="gramEnd"/>
      <w:r w:rsidRPr="0056169E">
        <w:rPr>
          <w:rFonts w:ascii="Times New Roman" w:hAnsi="Times New Roman" w:cs="Times New Roman"/>
          <w:sz w:val="24"/>
          <w:szCs w:val="24"/>
        </w:rPr>
        <w:t>5)</w:t>
      </w:r>
    </w:p>
    <w:p w14:paraId="63769F82" w14:textId="286C7267" w:rsidR="00773F58" w:rsidRPr="0056169E" w:rsidRDefault="00773F58" w:rsidP="004D39D5">
      <w:pPr>
        <w:spacing w:line="360" w:lineRule="auto"/>
        <w:ind w:left="-288"/>
        <w:rPr>
          <w:rFonts w:ascii="Times New Roman" w:hAnsi="Times New Roman" w:cs="Times New Roman"/>
          <w:sz w:val="24"/>
          <w:szCs w:val="24"/>
        </w:rPr>
      </w:pPr>
      <w:r w:rsidRPr="0056169E">
        <w:rPr>
          <w:rFonts w:ascii="Times New Roman" w:hAnsi="Times New Roman" w:cs="Times New Roman"/>
          <w:sz w:val="24"/>
          <w:szCs w:val="24"/>
        </w:rPr>
        <w:t>x=</w:t>
      </w:r>
      <w:proofErr w:type="spellStart"/>
      <w:proofErr w:type="gramStart"/>
      <w:r w:rsidRPr="0056169E">
        <w:rPr>
          <w:rFonts w:ascii="Times New Roman" w:hAnsi="Times New Roman" w:cs="Times New Roman"/>
          <w:sz w:val="24"/>
          <w:szCs w:val="24"/>
        </w:rPr>
        <w:t>bytearray</w:t>
      </w:r>
      <w:proofErr w:type="spellEnd"/>
      <w:r w:rsidRPr="0056169E">
        <w:rPr>
          <w:rFonts w:ascii="Times New Roman" w:hAnsi="Times New Roman" w:cs="Times New Roman"/>
          <w:sz w:val="24"/>
          <w:szCs w:val="24"/>
        </w:rPr>
        <w:t>(</w:t>
      </w:r>
      <w:proofErr w:type="gramEnd"/>
      <w:r w:rsidRPr="0056169E">
        <w:rPr>
          <w:rFonts w:ascii="Times New Roman" w:hAnsi="Times New Roman" w:cs="Times New Roman"/>
          <w:sz w:val="24"/>
          <w:szCs w:val="24"/>
        </w:rPr>
        <w:t>5)</w:t>
      </w:r>
    </w:p>
    <w:p w14:paraId="7DB19420" w14:textId="2CF24EB5" w:rsidR="00773F58" w:rsidRPr="0056169E" w:rsidRDefault="00773F58" w:rsidP="004D39D5">
      <w:pPr>
        <w:spacing w:line="360" w:lineRule="auto"/>
        <w:ind w:left="-288"/>
        <w:rPr>
          <w:rFonts w:ascii="Times New Roman" w:hAnsi="Times New Roman" w:cs="Times New Roman"/>
          <w:sz w:val="24"/>
          <w:szCs w:val="24"/>
        </w:rPr>
      </w:pPr>
      <w:r w:rsidRPr="0056169E">
        <w:rPr>
          <w:rFonts w:ascii="Times New Roman" w:hAnsi="Times New Roman" w:cs="Times New Roman"/>
          <w:sz w:val="24"/>
          <w:szCs w:val="24"/>
        </w:rPr>
        <w:t>x=</w:t>
      </w:r>
      <w:proofErr w:type="spellStart"/>
      <w:r w:rsidRPr="0056169E">
        <w:rPr>
          <w:rFonts w:ascii="Times New Roman" w:hAnsi="Times New Roman" w:cs="Times New Roman"/>
          <w:sz w:val="24"/>
          <w:szCs w:val="24"/>
        </w:rPr>
        <w:t>memoryview</w:t>
      </w:r>
      <w:proofErr w:type="spellEnd"/>
      <w:r w:rsidRPr="0056169E">
        <w:rPr>
          <w:rFonts w:ascii="Times New Roman" w:hAnsi="Times New Roman" w:cs="Times New Roman"/>
          <w:sz w:val="24"/>
          <w:szCs w:val="24"/>
        </w:rPr>
        <w:t>(</w:t>
      </w:r>
      <w:proofErr w:type="gramStart"/>
      <w:r w:rsidRPr="0056169E">
        <w:rPr>
          <w:rFonts w:ascii="Times New Roman" w:hAnsi="Times New Roman" w:cs="Times New Roman"/>
          <w:sz w:val="24"/>
          <w:szCs w:val="24"/>
        </w:rPr>
        <w:t>bytes(</w:t>
      </w:r>
      <w:proofErr w:type="gramEnd"/>
      <w:r w:rsidRPr="0056169E">
        <w:rPr>
          <w:rFonts w:ascii="Times New Roman" w:hAnsi="Times New Roman" w:cs="Times New Roman"/>
          <w:sz w:val="24"/>
          <w:szCs w:val="24"/>
        </w:rPr>
        <w:t>5))</w:t>
      </w:r>
    </w:p>
    <w:p w14:paraId="477CEB81" w14:textId="77777777" w:rsidR="00773F58" w:rsidRPr="0056169E" w:rsidRDefault="00773F58" w:rsidP="004D39D5">
      <w:pPr>
        <w:spacing w:line="360" w:lineRule="auto"/>
        <w:ind w:left="-288"/>
        <w:rPr>
          <w:rFonts w:ascii="Times New Roman" w:hAnsi="Times New Roman" w:cs="Times New Roman"/>
          <w:sz w:val="24"/>
          <w:szCs w:val="24"/>
        </w:rPr>
      </w:pPr>
    </w:p>
    <w:p w14:paraId="69D8A312" w14:textId="77777777" w:rsidR="00BE09E3" w:rsidRPr="0056169E" w:rsidRDefault="00BE09E3" w:rsidP="004D39D5">
      <w:pPr>
        <w:spacing w:line="360" w:lineRule="auto"/>
        <w:ind w:left="-288"/>
        <w:rPr>
          <w:rFonts w:ascii="Times New Roman" w:hAnsi="Times New Roman" w:cs="Times New Roman"/>
          <w:sz w:val="24"/>
          <w:szCs w:val="24"/>
        </w:rPr>
      </w:pPr>
    </w:p>
    <w:p w14:paraId="79DF4CF5" w14:textId="77777777" w:rsidR="00592C6A" w:rsidRDefault="00592C6A" w:rsidP="004D39D5">
      <w:pPr>
        <w:spacing w:line="360" w:lineRule="auto"/>
        <w:ind w:left="-432"/>
        <w:jc w:val="center"/>
        <w:rPr>
          <w:rFonts w:ascii="Times New Roman" w:hAnsi="Times New Roman" w:cs="Times New Roman"/>
          <w:b/>
          <w:bCs/>
          <w:sz w:val="24"/>
          <w:szCs w:val="24"/>
          <w:u w:val="single"/>
        </w:rPr>
      </w:pPr>
    </w:p>
    <w:p w14:paraId="48CDA413" w14:textId="0228FF85" w:rsidR="005966EF" w:rsidRPr="0056169E" w:rsidRDefault="00663B10" w:rsidP="004D39D5">
      <w:pPr>
        <w:spacing w:line="360" w:lineRule="auto"/>
        <w:ind w:left="-432"/>
        <w:jc w:val="center"/>
        <w:rPr>
          <w:rFonts w:ascii="Times New Roman" w:hAnsi="Times New Roman" w:cs="Times New Roman"/>
          <w:b/>
          <w:bCs/>
          <w:sz w:val="24"/>
          <w:szCs w:val="24"/>
          <w:u w:val="single"/>
        </w:rPr>
      </w:pPr>
      <w:r w:rsidRPr="0056169E">
        <w:rPr>
          <w:rFonts w:ascii="Times New Roman" w:hAnsi="Times New Roman" w:cs="Times New Roman"/>
          <w:b/>
          <w:bCs/>
          <w:sz w:val="24"/>
          <w:szCs w:val="24"/>
          <w:u w:val="single"/>
        </w:rPr>
        <w:lastRenderedPageBreak/>
        <w:t xml:space="preserve">Operators in </w:t>
      </w:r>
      <w:r w:rsidR="00526008" w:rsidRPr="0056169E">
        <w:rPr>
          <w:rFonts w:ascii="Times New Roman" w:hAnsi="Times New Roman" w:cs="Times New Roman"/>
          <w:b/>
          <w:bCs/>
          <w:sz w:val="24"/>
          <w:szCs w:val="24"/>
          <w:u w:val="single"/>
        </w:rPr>
        <w:t>c:</w:t>
      </w:r>
    </w:p>
    <w:p w14:paraId="27C2AF76" w14:textId="52D3376E" w:rsidR="00681197" w:rsidRPr="0056169E" w:rsidRDefault="00681197"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    Operators are divided into 3 types:</w:t>
      </w:r>
    </w:p>
    <w:p w14:paraId="5218E0AB" w14:textId="0E459DF9" w:rsidR="00681197" w:rsidRPr="0056169E" w:rsidRDefault="00681197">
      <w:pPr>
        <w:pStyle w:val="ListParagraph"/>
        <w:numPr>
          <w:ilvl w:val="0"/>
          <w:numId w:val="35"/>
        </w:numPr>
        <w:spacing w:line="360" w:lineRule="auto"/>
        <w:rPr>
          <w:rFonts w:ascii="Times New Roman" w:hAnsi="Times New Roman" w:cs="Times New Roman"/>
          <w:sz w:val="24"/>
          <w:szCs w:val="24"/>
        </w:rPr>
      </w:pPr>
      <w:r w:rsidRPr="0056169E">
        <w:rPr>
          <w:rFonts w:ascii="Times New Roman" w:hAnsi="Times New Roman" w:cs="Times New Roman"/>
          <w:sz w:val="24"/>
          <w:szCs w:val="24"/>
        </w:rPr>
        <w:t>Unary</w:t>
      </w:r>
    </w:p>
    <w:p w14:paraId="54867687" w14:textId="7115F33D" w:rsidR="00681197" w:rsidRPr="0056169E" w:rsidRDefault="00681197">
      <w:pPr>
        <w:pStyle w:val="ListParagraph"/>
        <w:numPr>
          <w:ilvl w:val="0"/>
          <w:numId w:val="35"/>
        </w:numPr>
        <w:spacing w:line="360" w:lineRule="auto"/>
        <w:rPr>
          <w:rFonts w:ascii="Times New Roman" w:hAnsi="Times New Roman" w:cs="Times New Roman"/>
          <w:sz w:val="24"/>
          <w:szCs w:val="24"/>
        </w:rPr>
      </w:pPr>
      <w:r w:rsidRPr="0056169E">
        <w:rPr>
          <w:rFonts w:ascii="Times New Roman" w:hAnsi="Times New Roman" w:cs="Times New Roman"/>
          <w:sz w:val="24"/>
          <w:szCs w:val="24"/>
        </w:rPr>
        <w:t>Binary</w:t>
      </w:r>
    </w:p>
    <w:p w14:paraId="5811FC3F" w14:textId="77777777" w:rsidR="00681197" w:rsidRPr="0056169E" w:rsidRDefault="00681197">
      <w:pPr>
        <w:pStyle w:val="ListParagraph"/>
        <w:numPr>
          <w:ilvl w:val="0"/>
          <w:numId w:val="35"/>
        </w:numPr>
        <w:spacing w:line="360" w:lineRule="auto"/>
        <w:rPr>
          <w:rFonts w:ascii="Times New Roman" w:hAnsi="Times New Roman" w:cs="Times New Roman"/>
          <w:sz w:val="24"/>
          <w:szCs w:val="24"/>
        </w:rPr>
      </w:pPr>
      <w:r w:rsidRPr="0056169E">
        <w:rPr>
          <w:rFonts w:ascii="Times New Roman" w:hAnsi="Times New Roman" w:cs="Times New Roman"/>
          <w:sz w:val="24"/>
          <w:szCs w:val="24"/>
        </w:rPr>
        <w:t>Ternary</w:t>
      </w:r>
    </w:p>
    <w:p w14:paraId="078DD6AA" w14:textId="315FFB24" w:rsidR="00663B10" w:rsidRPr="0056169E" w:rsidRDefault="00681197" w:rsidP="004D39D5">
      <w:pPr>
        <w:spacing w:line="360" w:lineRule="auto"/>
        <w:rPr>
          <w:rFonts w:ascii="Times New Roman" w:hAnsi="Times New Roman" w:cs="Times New Roman"/>
          <w:sz w:val="24"/>
          <w:szCs w:val="24"/>
        </w:rPr>
      </w:pPr>
      <w:r w:rsidRPr="0056169E">
        <w:rPr>
          <w:rFonts w:ascii="Times New Roman" w:hAnsi="Times New Roman" w:cs="Times New Roman"/>
          <w:sz w:val="24"/>
          <w:szCs w:val="24"/>
        </w:rPr>
        <w:t>o</w:t>
      </w:r>
      <w:r w:rsidR="00526008" w:rsidRPr="0056169E">
        <w:rPr>
          <w:rFonts w:ascii="Times New Roman" w:hAnsi="Times New Roman" w:cs="Times New Roman"/>
          <w:sz w:val="24"/>
          <w:szCs w:val="24"/>
        </w:rPr>
        <w:t>perators are nothing but that which acts upon on operands.</w:t>
      </w:r>
    </w:p>
    <w:p w14:paraId="58E4D78E" w14:textId="702D3203" w:rsidR="00663B10" w:rsidRPr="0056169E" w:rsidRDefault="00EC21DF"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        </w:t>
      </w:r>
      <w:r w:rsidR="00663B10" w:rsidRPr="0056169E">
        <w:rPr>
          <w:rFonts w:ascii="Times New Roman" w:hAnsi="Times New Roman" w:cs="Times New Roman"/>
          <w:sz w:val="24"/>
          <w:szCs w:val="24"/>
        </w:rPr>
        <w:t xml:space="preserve">In c there are </w:t>
      </w:r>
      <w:r w:rsidR="00B21F7C" w:rsidRPr="0056169E">
        <w:rPr>
          <w:rFonts w:ascii="Times New Roman" w:hAnsi="Times New Roman" w:cs="Times New Roman"/>
          <w:sz w:val="24"/>
          <w:szCs w:val="24"/>
        </w:rPr>
        <w:t xml:space="preserve">8 types of operators are </w:t>
      </w:r>
      <w:r w:rsidR="00526008" w:rsidRPr="0056169E">
        <w:rPr>
          <w:rFonts w:ascii="Times New Roman" w:hAnsi="Times New Roman" w:cs="Times New Roman"/>
          <w:sz w:val="24"/>
          <w:szCs w:val="24"/>
        </w:rPr>
        <w:t>there</w:t>
      </w:r>
      <w:r w:rsidR="00B21F7C" w:rsidRPr="0056169E">
        <w:rPr>
          <w:rFonts w:ascii="Times New Roman" w:hAnsi="Times New Roman" w:cs="Times New Roman"/>
          <w:sz w:val="24"/>
          <w:szCs w:val="24"/>
        </w:rPr>
        <w:t>:</w:t>
      </w:r>
    </w:p>
    <w:p w14:paraId="14EA749A" w14:textId="2661550A" w:rsidR="00B21F7C" w:rsidRPr="0056169E" w:rsidRDefault="00526008">
      <w:pPr>
        <w:pStyle w:val="ListParagraph"/>
        <w:numPr>
          <w:ilvl w:val="0"/>
          <w:numId w:val="32"/>
        </w:numPr>
        <w:spacing w:line="360" w:lineRule="auto"/>
        <w:rPr>
          <w:rFonts w:ascii="Times New Roman" w:hAnsi="Times New Roman" w:cs="Times New Roman"/>
          <w:sz w:val="24"/>
          <w:szCs w:val="24"/>
        </w:rPr>
      </w:pPr>
      <w:r w:rsidRPr="0056169E">
        <w:rPr>
          <w:rFonts w:ascii="Times New Roman" w:hAnsi="Times New Roman" w:cs="Times New Roman"/>
          <w:sz w:val="24"/>
          <w:szCs w:val="24"/>
        </w:rPr>
        <w:t>Ari thematic</w:t>
      </w:r>
      <w:r w:rsidR="00DD6158" w:rsidRPr="0056169E">
        <w:rPr>
          <w:rFonts w:ascii="Times New Roman" w:hAnsi="Times New Roman" w:cs="Times New Roman"/>
          <w:sz w:val="24"/>
          <w:szCs w:val="24"/>
        </w:rPr>
        <w:t xml:space="preserve"> </w:t>
      </w:r>
      <w:r w:rsidR="000B1208" w:rsidRPr="0056169E">
        <w:rPr>
          <w:rFonts w:ascii="Times New Roman" w:hAnsi="Times New Roman" w:cs="Times New Roman"/>
          <w:sz w:val="24"/>
          <w:szCs w:val="24"/>
        </w:rPr>
        <w:t>operators (+, -, *</w:t>
      </w:r>
      <w:r w:rsidR="0067512E" w:rsidRPr="0056169E">
        <w:rPr>
          <w:rFonts w:ascii="Times New Roman" w:hAnsi="Times New Roman" w:cs="Times New Roman"/>
          <w:sz w:val="24"/>
          <w:szCs w:val="24"/>
        </w:rPr>
        <w:t>,</w:t>
      </w:r>
      <w:r w:rsidR="00D21B68" w:rsidRPr="0056169E">
        <w:rPr>
          <w:rFonts w:ascii="Times New Roman" w:hAnsi="Times New Roman" w:cs="Times New Roman"/>
          <w:sz w:val="24"/>
          <w:szCs w:val="24"/>
        </w:rPr>
        <w:t xml:space="preserve"> </w:t>
      </w:r>
      <w:r w:rsidR="0067512E" w:rsidRPr="0056169E">
        <w:rPr>
          <w:rFonts w:ascii="Times New Roman" w:hAnsi="Times New Roman" w:cs="Times New Roman"/>
          <w:sz w:val="24"/>
          <w:szCs w:val="24"/>
        </w:rPr>
        <w:t>/,</w:t>
      </w:r>
      <w:r w:rsidR="00D21B68" w:rsidRPr="0056169E">
        <w:rPr>
          <w:rFonts w:ascii="Times New Roman" w:hAnsi="Times New Roman" w:cs="Times New Roman"/>
          <w:sz w:val="24"/>
          <w:szCs w:val="24"/>
        </w:rPr>
        <w:t xml:space="preserve"> </w:t>
      </w:r>
      <w:r w:rsidR="0067512E" w:rsidRPr="0056169E">
        <w:rPr>
          <w:rFonts w:ascii="Times New Roman" w:hAnsi="Times New Roman" w:cs="Times New Roman"/>
          <w:sz w:val="24"/>
          <w:szCs w:val="24"/>
        </w:rPr>
        <w:t>%)</w:t>
      </w:r>
    </w:p>
    <w:p w14:paraId="0C134F71" w14:textId="6348B327" w:rsidR="00DD6158" w:rsidRPr="0056169E" w:rsidRDefault="00DD6158">
      <w:pPr>
        <w:pStyle w:val="ListParagraph"/>
        <w:numPr>
          <w:ilvl w:val="0"/>
          <w:numId w:val="32"/>
        </w:numPr>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Relational </w:t>
      </w:r>
      <w:r w:rsidR="000B1208" w:rsidRPr="0056169E">
        <w:rPr>
          <w:rFonts w:ascii="Times New Roman" w:hAnsi="Times New Roman" w:cs="Times New Roman"/>
          <w:sz w:val="24"/>
          <w:szCs w:val="24"/>
        </w:rPr>
        <w:t>operators (</w:t>
      </w:r>
      <w:r w:rsidR="00347EA3" w:rsidRPr="0056169E">
        <w:rPr>
          <w:rFonts w:ascii="Times New Roman" w:hAnsi="Times New Roman" w:cs="Times New Roman"/>
          <w:sz w:val="24"/>
          <w:szCs w:val="24"/>
        </w:rPr>
        <w:t>=</w:t>
      </w:r>
      <w:r w:rsidR="000B1208" w:rsidRPr="0056169E">
        <w:rPr>
          <w:rFonts w:ascii="Times New Roman" w:hAnsi="Times New Roman" w:cs="Times New Roman"/>
          <w:sz w:val="24"/>
          <w:szCs w:val="24"/>
        </w:rPr>
        <w:t>=, =</w:t>
      </w:r>
      <w:r w:rsidR="00347EA3" w:rsidRPr="0056169E">
        <w:rPr>
          <w:rFonts w:ascii="Times New Roman" w:hAnsi="Times New Roman" w:cs="Times New Roman"/>
          <w:sz w:val="24"/>
          <w:szCs w:val="24"/>
        </w:rPr>
        <w:t>,</w:t>
      </w:r>
      <w:r w:rsidR="000B1208" w:rsidRPr="0056169E">
        <w:rPr>
          <w:rFonts w:ascii="Times New Roman" w:hAnsi="Times New Roman" w:cs="Times New Roman"/>
          <w:sz w:val="24"/>
          <w:szCs w:val="24"/>
        </w:rPr>
        <w:t>&gt;, &lt;, &lt;</w:t>
      </w:r>
      <w:r w:rsidR="00347EA3" w:rsidRPr="0056169E">
        <w:rPr>
          <w:rFonts w:ascii="Times New Roman" w:hAnsi="Times New Roman" w:cs="Times New Roman"/>
          <w:sz w:val="24"/>
          <w:szCs w:val="24"/>
        </w:rPr>
        <w:t>=,&gt;=</w:t>
      </w:r>
      <w:r w:rsidR="004634E4" w:rsidRPr="0056169E">
        <w:rPr>
          <w:rFonts w:ascii="Times New Roman" w:hAnsi="Times New Roman" w:cs="Times New Roman"/>
          <w:sz w:val="24"/>
          <w:szCs w:val="24"/>
        </w:rPr>
        <w:t>)</w:t>
      </w:r>
    </w:p>
    <w:p w14:paraId="75CD0D9F" w14:textId="43697BAA" w:rsidR="00DD6158" w:rsidRPr="0056169E" w:rsidRDefault="00DD6158">
      <w:pPr>
        <w:pStyle w:val="ListParagraph"/>
        <w:numPr>
          <w:ilvl w:val="0"/>
          <w:numId w:val="32"/>
        </w:numPr>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Shift </w:t>
      </w:r>
      <w:r w:rsidR="000B1208" w:rsidRPr="0056169E">
        <w:rPr>
          <w:rFonts w:ascii="Times New Roman" w:hAnsi="Times New Roman" w:cs="Times New Roman"/>
          <w:sz w:val="24"/>
          <w:szCs w:val="24"/>
        </w:rPr>
        <w:t>operators (</w:t>
      </w:r>
      <w:r w:rsidR="004634E4" w:rsidRPr="0056169E">
        <w:rPr>
          <w:rFonts w:ascii="Times New Roman" w:hAnsi="Times New Roman" w:cs="Times New Roman"/>
          <w:sz w:val="24"/>
          <w:szCs w:val="24"/>
        </w:rPr>
        <w:t>left shift and right shift)</w:t>
      </w:r>
    </w:p>
    <w:p w14:paraId="435BABDA" w14:textId="721198DD" w:rsidR="004634E4" w:rsidRPr="0056169E" w:rsidRDefault="004634E4">
      <w:pPr>
        <w:pStyle w:val="ListParagraph"/>
        <w:numPr>
          <w:ilvl w:val="0"/>
          <w:numId w:val="74"/>
        </w:numPr>
        <w:spacing w:line="360" w:lineRule="auto"/>
        <w:rPr>
          <w:rFonts w:ascii="Times New Roman" w:hAnsi="Times New Roman" w:cs="Times New Roman"/>
          <w:sz w:val="24"/>
          <w:szCs w:val="24"/>
        </w:rPr>
      </w:pPr>
      <w:r w:rsidRPr="0056169E">
        <w:rPr>
          <w:rFonts w:ascii="Times New Roman" w:hAnsi="Times New Roman" w:cs="Times New Roman"/>
          <w:b/>
          <w:bCs/>
          <w:sz w:val="24"/>
          <w:szCs w:val="24"/>
          <w:u w:val="single"/>
        </w:rPr>
        <w:t xml:space="preserve">Left </w:t>
      </w:r>
      <w:r w:rsidR="000B1208" w:rsidRPr="0056169E">
        <w:rPr>
          <w:rFonts w:ascii="Times New Roman" w:hAnsi="Times New Roman" w:cs="Times New Roman"/>
          <w:b/>
          <w:bCs/>
          <w:sz w:val="24"/>
          <w:szCs w:val="24"/>
          <w:u w:val="single"/>
        </w:rPr>
        <w:t>shift (</w:t>
      </w:r>
      <w:r w:rsidRPr="0056169E">
        <w:rPr>
          <w:rFonts w:ascii="Times New Roman" w:hAnsi="Times New Roman" w:cs="Times New Roman"/>
          <w:b/>
          <w:bCs/>
          <w:sz w:val="24"/>
          <w:szCs w:val="24"/>
          <w:u w:val="single"/>
        </w:rPr>
        <w:t>&lt;</w:t>
      </w:r>
      <w:r w:rsidR="000B1208" w:rsidRPr="0056169E">
        <w:rPr>
          <w:rFonts w:ascii="Times New Roman" w:hAnsi="Times New Roman" w:cs="Times New Roman"/>
          <w:b/>
          <w:bCs/>
          <w:sz w:val="24"/>
          <w:szCs w:val="24"/>
          <w:u w:val="single"/>
        </w:rPr>
        <w:t>&lt;)</w:t>
      </w:r>
      <w:r w:rsidR="00EC21DF" w:rsidRPr="0056169E">
        <w:rPr>
          <w:rFonts w:ascii="Times New Roman" w:hAnsi="Times New Roman" w:cs="Times New Roman"/>
          <w:b/>
          <w:bCs/>
          <w:sz w:val="24"/>
          <w:szCs w:val="24"/>
          <w:u w:val="single"/>
        </w:rPr>
        <w:t>:</w:t>
      </w:r>
      <w:r w:rsidR="000B1208" w:rsidRPr="0056169E">
        <w:rPr>
          <w:rFonts w:ascii="Times New Roman" w:hAnsi="Times New Roman" w:cs="Times New Roman"/>
          <w:sz w:val="24"/>
          <w:szCs w:val="24"/>
        </w:rPr>
        <w:t xml:space="preserve"> </w:t>
      </w:r>
      <w:r w:rsidR="00EC21DF" w:rsidRPr="0056169E">
        <w:rPr>
          <w:rFonts w:ascii="Times New Roman" w:hAnsi="Times New Roman" w:cs="Times New Roman"/>
          <w:sz w:val="24"/>
          <w:szCs w:val="24"/>
        </w:rPr>
        <w:t>T</w:t>
      </w:r>
      <w:r w:rsidR="000B1208" w:rsidRPr="0056169E">
        <w:rPr>
          <w:rFonts w:ascii="Times New Roman" w:hAnsi="Times New Roman" w:cs="Times New Roman"/>
          <w:sz w:val="24"/>
          <w:szCs w:val="24"/>
        </w:rPr>
        <w:t>he</w:t>
      </w:r>
      <w:r w:rsidRPr="0056169E">
        <w:rPr>
          <w:rFonts w:ascii="Times New Roman" w:hAnsi="Times New Roman" w:cs="Times New Roman"/>
          <w:sz w:val="24"/>
          <w:szCs w:val="24"/>
        </w:rPr>
        <w:t xml:space="preserve"> left shift operator moves the bits of the first operand the left by the number of</w:t>
      </w:r>
      <w:r w:rsidR="00EC21DF" w:rsidRPr="0056169E">
        <w:rPr>
          <w:rFonts w:ascii="Times New Roman" w:hAnsi="Times New Roman" w:cs="Times New Roman"/>
          <w:sz w:val="24"/>
          <w:szCs w:val="24"/>
        </w:rPr>
        <w:t xml:space="preserve"> </w:t>
      </w:r>
      <w:r w:rsidR="000B1208" w:rsidRPr="0056169E">
        <w:rPr>
          <w:rFonts w:ascii="Times New Roman" w:hAnsi="Times New Roman" w:cs="Times New Roman"/>
          <w:sz w:val="24"/>
          <w:szCs w:val="24"/>
        </w:rPr>
        <w:t>places</w:t>
      </w:r>
      <w:r w:rsidRPr="0056169E">
        <w:rPr>
          <w:rFonts w:ascii="Times New Roman" w:hAnsi="Times New Roman" w:cs="Times New Roman"/>
          <w:sz w:val="24"/>
          <w:szCs w:val="24"/>
        </w:rPr>
        <w:t xml:space="preserve"> of the second argument.</w:t>
      </w:r>
    </w:p>
    <w:p w14:paraId="4B8B7C23" w14:textId="7A376D20" w:rsidR="004634E4" w:rsidRPr="0056169E" w:rsidRDefault="004634E4">
      <w:pPr>
        <w:pStyle w:val="ListParagraph"/>
        <w:numPr>
          <w:ilvl w:val="0"/>
          <w:numId w:val="74"/>
        </w:numPr>
        <w:spacing w:line="360" w:lineRule="auto"/>
        <w:rPr>
          <w:rFonts w:ascii="Times New Roman" w:hAnsi="Times New Roman" w:cs="Times New Roman"/>
          <w:sz w:val="24"/>
          <w:szCs w:val="24"/>
        </w:rPr>
      </w:pPr>
      <w:r w:rsidRPr="0056169E">
        <w:rPr>
          <w:rFonts w:ascii="Times New Roman" w:hAnsi="Times New Roman" w:cs="Times New Roman"/>
          <w:b/>
          <w:bCs/>
          <w:sz w:val="24"/>
          <w:szCs w:val="24"/>
          <w:u w:val="single"/>
        </w:rPr>
        <w:t xml:space="preserve">Right shift </w:t>
      </w:r>
      <w:r w:rsidR="000B1208" w:rsidRPr="0056169E">
        <w:rPr>
          <w:rFonts w:ascii="Times New Roman" w:hAnsi="Times New Roman" w:cs="Times New Roman"/>
          <w:b/>
          <w:bCs/>
          <w:sz w:val="24"/>
          <w:szCs w:val="24"/>
          <w:u w:val="single"/>
        </w:rPr>
        <w:t>operator (</w:t>
      </w:r>
      <w:r w:rsidRPr="0056169E">
        <w:rPr>
          <w:rFonts w:ascii="Times New Roman" w:hAnsi="Times New Roman" w:cs="Times New Roman"/>
          <w:b/>
          <w:bCs/>
          <w:sz w:val="24"/>
          <w:szCs w:val="24"/>
          <w:u w:val="single"/>
        </w:rPr>
        <w:t>&gt;&gt;):</w:t>
      </w:r>
      <w:r w:rsidRPr="0056169E">
        <w:rPr>
          <w:rFonts w:ascii="Times New Roman" w:hAnsi="Times New Roman" w:cs="Times New Roman"/>
          <w:sz w:val="24"/>
          <w:szCs w:val="24"/>
        </w:rPr>
        <w:t xml:space="preserve"> The right shift operator shifts the bits of the first operand to the right </w:t>
      </w:r>
      <w:r w:rsidR="000B1208" w:rsidRPr="0056169E">
        <w:rPr>
          <w:rFonts w:ascii="Times New Roman" w:hAnsi="Times New Roman" w:cs="Times New Roman"/>
          <w:sz w:val="24"/>
          <w:szCs w:val="24"/>
        </w:rPr>
        <w:t>but</w:t>
      </w:r>
      <w:r w:rsidRPr="0056169E">
        <w:rPr>
          <w:rFonts w:ascii="Times New Roman" w:hAnsi="Times New Roman" w:cs="Times New Roman"/>
          <w:sz w:val="24"/>
          <w:szCs w:val="24"/>
        </w:rPr>
        <w:t xml:space="preserve"> the number of positions specified by the second operand</w:t>
      </w:r>
    </w:p>
    <w:p w14:paraId="051FF545" w14:textId="2A9AC087" w:rsidR="00DD6158" w:rsidRPr="0056169E" w:rsidRDefault="00DD6158">
      <w:pPr>
        <w:pStyle w:val="ListParagraph"/>
        <w:numPr>
          <w:ilvl w:val="0"/>
          <w:numId w:val="32"/>
        </w:numPr>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Logical </w:t>
      </w:r>
      <w:r w:rsidR="000B1208" w:rsidRPr="0056169E">
        <w:rPr>
          <w:rFonts w:ascii="Times New Roman" w:hAnsi="Times New Roman" w:cs="Times New Roman"/>
          <w:sz w:val="24"/>
          <w:szCs w:val="24"/>
        </w:rPr>
        <w:t>operators: perform</w:t>
      </w:r>
      <w:r w:rsidR="004634E4" w:rsidRPr="0056169E">
        <w:rPr>
          <w:rFonts w:ascii="Times New Roman" w:hAnsi="Times New Roman" w:cs="Times New Roman"/>
          <w:sz w:val="24"/>
          <w:szCs w:val="24"/>
        </w:rPr>
        <w:t xml:space="preserve"> logical </w:t>
      </w:r>
      <w:r w:rsidR="000B1208" w:rsidRPr="0056169E">
        <w:rPr>
          <w:rFonts w:ascii="Times New Roman" w:hAnsi="Times New Roman" w:cs="Times New Roman"/>
          <w:sz w:val="24"/>
          <w:szCs w:val="24"/>
        </w:rPr>
        <w:t>operations</w:t>
      </w:r>
      <w:r w:rsidR="004634E4" w:rsidRPr="0056169E">
        <w:rPr>
          <w:rFonts w:ascii="Times New Roman" w:hAnsi="Times New Roman" w:cs="Times New Roman"/>
          <w:sz w:val="24"/>
          <w:szCs w:val="24"/>
        </w:rPr>
        <w:t xml:space="preserve"> and returns true or </w:t>
      </w:r>
      <w:r w:rsidR="000B1208" w:rsidRPr="0056169E">
        <w:rPr>
          <w:rFonts w:ascii="Times New Roman" w:hAnsi="Times New Roman" w:cs="Times New Roman"/>
          <w:sz w:val="24"/>
          <w:szCs w:val="24"/>
        </w:rPr>
        <w:t>false (AND (</w:t>
      </w:r>
      <w:r w:rsidR="004634E4" w:rsidRPr="0056169E">
        <w:rPr>
          <w:rFonts w:ascii="Times New Roman" w:hAnsi="Times New Roman" w:cs="Times New Roman"/>
          <w:sz w:val="24"/>
          <w:szCs w:val="24"/>
        </w:rPr>
        <w:t>&amp;&amp;</w:t>
      </w:r>
      <w:r w:rsidR="000B1208" w:rsidRPr="0056169E">
        <w:rPr>
          <w:rFonts w:ascii="Times New Roman" w:hAnsi="Times New Roman" w:cs="Times New Roman"/>
          <w:sz w:val="24"/>
          <w:szCs w:val="24"/>
        </w:rPr>
        <w:t xml:space="preserve">), </w:t>
      </w:r>
      <w:r w:rsidR="007021D7" w:rsidRPr="0056169E">
        <w:rPr>
          <w:rFonts w:ascii="Times New Roman" w:hAnsi="Times New Roman" w:cs="Times New Roman"/>
          <w:sz w:val="24"/>
          <w:szCs w:val="24"/>
        </w:rPr>
        <w:t>OR (</w:t>
      </w:r>
      <w:r w:rsidR="004634E4" w:rsidRPr="0056169E">
        <w:rPr>
          <w:rFonts w:ascii="Times New Roman" w:hAnsi="Times New Roman" w:cs="Times New Roman"/>
          <w:sz w:val="24"/>
          <w:szCs w:val="24"/>
        </w:rPr>
        <w:t>||</w:t>
      </w:r>
      <w:r w:rsidR="000B1208" w:rsidRPr="0056169E">
        <w:rPr>
          <w:rFonts w:ascii="Times New Roman" w:hAnsi="Times New Roman" w:cs="Times New Roman"/>
          <w:sz w:val="24"/>
          <w:szCs w:val="24"/>
        </w:rPr>
        <w:t>), NOT</w:t>
      </w:r>
      <w:r w:rsidR="004634E4" w:rsidRPr="0056169E">
        <w:rPr>
          <w:rFonts w:ascii="Times New Roman" w:hAnsi="Times New Roman" w:cs="Times New Roman"/>
          <w:sz w:val="24"/>
          <w:szCs w:val="24"/>
        </w:rPr>
        <w:t>(!))</w:t>
      </w:r>
    </w:p>
    <w:p w14:paraId="31E6442A" w14:textId="7977CA8F" w:rsidR="00DD6158" w:rsidRPr="0056169E" w:rsidRDefault="00DD6158">
      <w:pPr>
        <w:pStyle w:val="ListParagraph"/>
        <w:numPr>
          <w:ilvl w:val="0"/>
          <w:numId w:val="32"/>
        </w:numPr>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Bitwise </w:t>
      </w:r>
      <w:r w:rsidR="000B1208" w:rsidRPr="0056169E">
        <w:rPr>
          <w:rFonts w:ascii="Times New Roman" w:hAnsi="Times New Roman" w:cs="Times New Roman"/>
          <w:sz w:val="24"/>
          <w:szCs w:val="24"/>
        </w:rPr>
        <w:t>operators: It</w:t>
      </w:r>
      <w:r w:rsidR="004634E4" w:rsidRPr="0056169E">
        <w:rPr>
          <w:rFonts w:ascii="Times New Roman" w:hAnsi="Times New Roman" w:cs="Times New Roman"/>
          <w:sz w:val="24"/>
          <w:szCs w:val="24"/>
        </w:rPr>
        <w:t xml:space="preserve"> only operate son the single </w:t>
      </w:r>
      <w:r w:rsidR="000B1208" w:rsidRPr="0056169E">
        <w:rPr>
          <w:rFonts w:ascii="Times New Roman" w:hAnsi="Times New Roman" w:cs="Times New Roman"/>
          <w:sz w:val="24"/>
          <w:szCs w:val="24"/>
        </w:rPr>
        <w:t>bits (&amp;, |, ^, ~</w:t>
      </w:r>
      <w:r w:rsidR="004634E4" w:rsidRPr="0056169E">
        <w:rPr>
          <w:rFonts w:ascii="Times New Roman" w:hAnsi="Times New Roman" w:cs="Times New Roman"/>
          <w:sz w:val="24"/>
          <w:szCs w:val="24"/>
        </w:rPr>
        <w:t>)</w:t>
      </w:r>
    </w:p>
    <w:p w14:paraId="345DF6AB" w14:textId="59A20837" w:rsidR="00DD6158" w:rsidRPr="0056169E" w:rsidRDefault="005D11A6">
      <w:pPr>
        <w:pStyle w:val="ListParagraph"/>
        <w:numPr>
          <w:ilvl w:val="0"/>
          <w:numId w:val="32"/>
        </w:numPr>
        <w:spacing w:line="360" w:lineRule="auto"/>
        <w:rPr>
          <w:rFonts w:ascii="Times New Roman" w:hAnsi="Times New Roman" w:cs="Times New Roman"/>
          <w:sz w:val="24"/>
          <w:szCs w:val="24"/>
        </w:rPr>
      </w:pPr>
      <w:r w:rsidRPr="0056169E">
        <w:rPr>
          <w:rFonts w:ascii="Times New Roman" w:hAnsi="Times New Roman" w:cs="Times New Roman"/>
          <w:sz w:val="24"/>
          <w:szCs w:val="24"/>
        </w:rPr>
        <w:t>Ternary or conditional operator</w:t>
      </w:r>
      <w:r w:rsidR="004634E4" w:rsidRPr="0056169E">
        <w:rPr>
          <w:rFonts w:ascii="Times New Roman" w:hAnsi="Times New Roman" w:cs="Times New Roman"/>
          <w:sz w:val="24"/>
          <w:szCs w:val="24"/>
        </w:rPr>
        <w:t xml:space="preserve"> it is same as if else condition in conditional </w:t>
      </w:r>
      <w:r w:rsidR="000B1208" w:rsidRPr="0056169E">
        <w:rPr>
          <w:rFonts w:ascii="Times New Roman" w:hAnsi="Times New Roman" w:cs="Times New Roman"/>
          <w:sz w:val="24"/>
          <w:szCs w:val="24"/>
        </w:rPr>
        <w:t>statements</w:t>
      </w:r>
      <w:r w:rsidR="004634E4" w:rsidRPr="0056169E">
        <w:rPr>
          <w:rFonts w:ascii="Times New Roman" w:hAnsi="Times New Roman" w:cs="Times New Roman"/>
          <w:sz w:val="24"/>
          <w:szCs w:val="24"/>
        </w:rPr>
        <w:t>.</w:t>
      </w:r>
    </w:p>
    <w:p w14:paraId="41B565C4" w14:textId="5D71F69B" w:rsidR="005D11A6" w:rsidRPr="0056169E" w:rsidRDefault="005D11A6">
      <w:pPr>
        <w:pStyle w:val="ListParagraph"/>
        <w:numPr>
          <w:ilvl w:val="0"/>
          <w:numId w:val="32"/>
        </w:numPr>
        <w:spacing w:line="360" w:lineRule="auto"/>
        <w:rPr>
          <w:rFonts w:ascii="Times New Roman" w:hAnsi="Times New Roman" w:cs="Times New Roman"/>
          <w:sz w:val="24"/>
          <w:szCs w:val="24"/>
        </w:rPr>
      </w:pPr>
      <w:r w:rsidRPr="0056169E">
        <w:rPr>
          <w:rFonts w:ascii="Times New Roman" w:hAnsi="Times New Roman" w:cs="Times New Roman"/>
          <w:sz w:val="24"/>
          <w:szCs w:val="24"/>
        </w:rPr>
        <w:t>Assignment operator</w:t>
      </w:r>
      <w:r w:rsidR="004634E4" w:rsidRPr="0056169E">
        <w:rPr>
          <w:rFonts w:ascii="Times New Roman" w:hAnsi="Times New Roman" w:cs="Times New Roman"/>
          <w:sz w:val="24"/>
          <w:szCs w:val="24"/>
        </w:rPr>
        <w:t xml:space="preserve"> </w:t>
      </w:r>
      <w:r w:rsidR="000B1208" w:rsidRPr="0056169E">
        <w:rPr>
          <w:rFonts w:ascii="Times New Roman" w:hAnsi="Times New Roman" w:cs="Times New Roman"/>
          <w:sz w:val="24"/>
          <w:szCs w:val="24"/>
        </w:rPr>
        <w:t>assignment</w:t>
      </w:r>
      <w:r w:rsidR="004634E4" w:rsidRPr="0056169E">
        <w:rPr>
          <w:rFonts w:ascii="Times New Roman" w:hAnsi="Times New Roman" w:cs="Times New Roman"/>
          <w:sz w:val="24"/>
          <w:szCs w:val="24"/>
        </w:rPr>
        <w:t xml:space="preserve"> operators are used to assign the values to the </w:t>
      </w:r>
      <w:r w:rsidR="000B1208" w:rsidRPr="0056169E">
        <w:rPr>
          <w:rFonts w:ascii="Times New Roman" w:hAnsi="Times New Roman" w:cs="Times New Roman"/>
          <w:sz w:val="24"/>
          <w:szCs w:val="24"/>
        </w:rPr>
        <w:t>variables (=, +=, -=, *</w:t>
      </w:r>
      <w:r w:rsidR="007021D7" w:rsidRPr="0056169E">
        <w:rPr>
          <w:rFonts w:ascii="Times New Roman" w:hAnsi="Times New Roman" w:cs="Times New Roman"/>
          <w:sz w:val="24"/>
          <w:szCs w:val="24"/>
        </w:rPr>
        <w:t>=, /=, %</w:t>
      </w:r>
      <w:r w:rsidR="004634E4" w:rsidRPr="0056169E">
        <w:rPr>
          <w:rFonts w:ascii="Times New Roman" w:hAnsi="Times New Roman" w:cs="Times New Roman"/>
          <w:sz w:val="24"/>
          <w:szCs w:val="24"/>
        </w:rPr>
        <w:t>=,</w:t>
      </w:r>
      <w:r w:rsidR="00FF3459" w:rsidRPr="0056169E">
        <w:rPr>
          <w:rFonts w:ascii="Times New Roman" w:hAnsi="Times New Roman" w:cs="Times New Roman"/>
          <w:sz w:val="24"/>
          <w:szCs w:val="24"/>
        </w:rPr>
        <w:t>)</w:t>
      </w:r>
    </w:p>
    <w:p w14:paraId="272ED721" w14:textId="24FDD2E2" w:rsidR="005D11A6" w:rsidRPr="0056169E" w:rsidRDefault="000B1208">
      <w:pPr>
        <w:pStyle w:val="ListParagraph"/>
        <w:numPr>
          <w:ilvl w:val="0"/>
          <w:numId w:val="32"/>
        </w:numPr>
        <w:spacing w:line="360" w:lineRule="auto"/>
        <w:rPr>
          <w:rFonts w:ascii="Times New Roman" w:hAnsi="Times New Roman" w:cs="Times New Roman"/>
          <w:sz w:val="24"/>
          <w:szCs w:val="24"/>
        </w:rPr>
      </w:pPr>
      <w:r w:rsidRPr="0056169E">
        <w:rPr>
          <w:rFonts w:ascii="Times New Roman" w:hAnsi="Times New Roman" w:cs="Times New Roman"/>
          <w:sz w:val="24"/>
          <w:szCs w:val="24"/>
        </w:rPr>
        <w:t>Miscellaneous</w:t>
      </w:r>
      <w:r w:rsidR="00FF3459" w:rsidRPr="0056169E">
        <w:rPr>
          <w:rFonts w:ascii="Times New Roman" w:hAnsi="Times New Roman" w:cs="Times New Roman"/>
          <w:sz w:val="24"/>
          <w:szCs w:val="24"/>
        </w:rPr>
        <w:t xml:space="preserve"> </w:t>
      </w:r>
      <w:r w:rsidRPr="0056169E">
        <w:rPr>
          <w:rFonts w:ascii="Times New Roman" w:hAnsi="Times New Roman" w:cs="Times New Roman"/>
          <w:sz w:val="24"/>
          <w:szCs w:val="24"/>
        </w:rPr>
        <w:t>operator (</w:t>
      </w:r>
      <w:r w:rsidR="00FF3459" w:rsidRPr="0056169E">
        <w:rPr>
          <w:rFonts w:ascii="Times New Roman" w:hAnsi="Times New Roman" w:cs="Times New Roman"/>
          <w:sz w:val="24"/>
          <w:szCs w:val="24"/>
        </w:rPr>
        <w:t xml:space="preserve">The </w:t>
      </w:r>
      <w:r w:rsidRPr="0056169E">
        <w:rPr>
          <w:rFonts w:ascii="Times New Roman" w:hAnsi="Times New Roman" w:cs="Times New Roman"/>
          <w:sz w:val="24"/>
          <w:szCs w:val="24"/>
        </w:rPr>
        <w:t>size of</w:t>
      </w:r>
      <w:r w:rsidR="00FF3459" w:rsidRPr="0056169E">
        <w:rPr>
          <w:rFonts w:ascii="Times New Roman" w:hAnsi="Times New Roman" w:cs="Times New Roman"/>
          <w:sz w:val="24"/>
          <w:szCs w:val="24"/>
        </w:rPr>
        <w:t xml:space="preserve"> and the comma operator comes under the </w:t>
      </w:r>
      <w:r w:rsidRPr="0056169E">
        <w:rPr>
          <w:rFonts w:ascii="Times New Roman" w:hAnsi="Times New Roman" w:cs="Times New Roman"/>
          <w:sz w:val="24"/>
          <w:szCs w:val="24"/>
        </w:rPr>
        <w:t>miscellaneous</w:t>
      </w:r>
      <w:r w:rsidR="00FF3459" w:rsidRPr="0056169E">
        <w:rPr>
          <w:rFonts w:ascii="Times New Roman" w:hAnsi="Times New Roman" w:cs="Times New Roman"/>
          <w:sz w:val="24"/>
          <w:szCs w:val="24"/>
        </w:rPr>
        <w:t xml:space="preserve"> operator)</w:t>
      </w:r>
    </w:p>
    <w:p w14:paraId="62C64AA6" w14:textId="77777777" w:rsidR="00EC21DF" w:rsidRPr="0056169E" w:rsidRDefault="0057694C"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            </w:t>
      </w:r>
      <w:r w:rsidR="00FF3459" w:rsidRPr="0056169E">
        <w:rPr>
          <w:rFonts w:ascii="Times New Roman" w:hAnsi="Times New Roman" w:cs="Times New Roman"/>
          <w:sz w:val="24"/>
          <w:szCs w:val="24"/>
        </w:rPr>
        <w:t xml:space="preserve">Comma operator evaluate </w:t>
      </w:r>
      <w:r w:rsidR="000B1208" w:rsidRPr="0056169E">
        <w:rPr>
          <w:rFonts w:ascii="Times New Roman" w:hAnsi="Times New Roman" w:cs="Times New Roman"/>
          <w:sz w:val="24"/>
          <w:szCs w:val="24"/>
        </w:rPr>
        <w:t>multiple</w:t>
      </w:r>
      <w:r w:rsidR="00FF3459" w:rsidRPr="0056169E">
        <w:rPr>
          <w:rFonts w:ascii="Times New Roman" w:hAnsi="Times New Roman" w:cs="Times New Roman"/>
          <w:sz w:val="24"/>
          <w:szCs w:val="24"/>
        </w:rPr>
        <w:t xml:space="preserve"> expressions and gives the last expression.</w:t>
      </w:r>
    </w:p>
    <w:p w14:paraId="69341004" w14:textId="14774F31" w:rsidR="007D2506" w:rsidRPr="00C87892" w:rsidRDefault="007D2506" w:rsidP="004D39D5">
      <w:pPr>
        <w:spacing w:line="360" w:lineRule="auto"/>
        <w:ind w:left="-432"/>
        <w:rPr>
          <w:rFonts w:ascii="Times New Roman" w:hAnsi="Times New Roman" w:cs="Times New Roman"/>
          <w:b/>
          <w:bCs/>
          <w:sz w:val="28"/>
        </w:rPr>
      </w:pPr>
      <w:r w:rsidRPr="00C87892">
        <w:rPr>
          <w:rFonts w:ascii="Times New Roman" w:hAnsi="Times New Roman" w:cs="Times New Roman"/>
          <w:b/>
          <w:bCs/>
          <w:sz w:val="28"/>
        </w:rPr>
        <w:t>Increment operator:</w:t>
      </w:r>
    </w:p>
    <w:p w14:paraId="1E86764B" w14:textId="04671AD2" w:rsidR="007D2506" w:rsidRPr="0056169E" w:rsidRDefault="007D2506"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Whenever more than on format specifier is directly or indirectly linked related to same </w:t>
      </w:r>
      <w:r w:rsidR="00C87892" w:rsidRPr="0056169E">
        <w:rPr>
          <w:rFonts w:ascii="Times New Roman" w:hAnsi="Times New Roman" w:cs="Times New Roman"/>
          <w:sz w:val="24"/>
          <w:szCs w:val="24"/>
        </w:rPr>
        <w:t>variable</w:t>
      </w:r>
      <w:r w:rsidRPr="0056169E">
        <w:rPr>
          <w:rFonts w:ascii="Times New Roman" w:hAnsi="Times New Roman" w:cs="Times New Roman"/>
          <w:sz w:val="24"/>
          <w:szCs w:val="24"/>
        </w:rPr>
        <w:t xml:space="preserve"> then we need </w:t>
      </w:r>
      <w:r w:rsidRPr="00C87892">
        <w:rPr>
          <w:rFonts w:ascii="Times New Roman" w:hAnsi="Times New Roman" w:cs="Times New Roman"/>
          <w:sz w:val="24"/>
          <w:szCs w:val="24"/>
          <w:highlight w:val="yellow"/>
        </w:rPr>
        <w:t xml:space="preserve">to </w:t>
      </w:r>
      <w:r w:rsidR="00C87892" w:rsidRPr="00C87892">
        <w:rPr>
          <w:rFonts w:ascii="Times New Roman" w:hAnsi="Times New Roman" w:cs="Times New Roman"/>
          <w:sz w:val="24"/>
          <w:szCs w:val="24"/>
          <w:highlight w:val="yellow"/>
        </w:rPr>
        <w:t>evaluate</w:t>
      </w:r>
      <w:r w:rsidRPr="00C87892">
        <w:rPr>
          <w:rFonts w:ascii="Times New Roman" w:hAnsi="Times New Roman" w:cs="Times New Roman"/>
          <w:sz w:val="24"/>
          <w:szCs w:val="24"/>
          <w:highlight w:val="yellow"/>
        </w:rPr>
        <w:t xml:space="preserve"> the expression from right to left</w:t>
      </w:r>
      <w:r w:rsidRPr="0056169E">
        <w:rPr>
          <w:rFonts w:ascii="Times New Roman" w:hAnsi="Times New Roman" w:cs="Times New Roman"/>
          <w:sz w:val="24"/>
          <w:szCs w:val="24"/>
        </w:rPr>
        <w:t>.</w:t>
      </w:r>
    </w:p>
    <w:p w14:paraId="60CC7B5D" w14:textId="77777777" w:rsidR="00B31C15" w:rsidRPr="0056169E" w:rsidRDefault="00B31C15"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           #include&lt;stdio.h&gt;</w:t>
      </w:r>
    </w:p>
    <w:p w14:paraId="7FBC15D4" w14:textId="1A5B9C59" w:rsidR="00B31C15" w:rsidRPr="0056169E" w:rsidRDefault="00B31C15"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           </w:t>
      </w:r>
      <w:r w:rsidR="00592C6A">
        <w:rPr>
          <w:rFonts w:ascii="Times New Roman" w:hAnsi="Times New Roman" w:cs="Times New Roman"/>
          <w:sz w:val="24"/>
          <w:szCs w:val="24"/>
        </w:rPr>
        <w:t>i</w:t>
      </w:r>
      <w:r w:rsidRPr="0056169E">
        <w:rPr>
          <w:rFonts w:ascii="Times New Roman" w:hAnsi="Times New Roman" w:cs="Times New Roman"/>
          <w:sz w:val="24"/>
          <w:szCs w:val="24"/>
        </w:rPr>
        <w:t xml:space="preserve">nt </w:t>
      </w:r>
      <w:proofErr w:type="gramStart"/>
      <w:r w:rsidRPr="0056169E">
        <w:rPr>
          <w:rFonts w:ascii="Times New Roman" w:hAnsi="Times New Roman" w:cs="Times New Roman"/>
          <w:sz w:val="24"/>
          <w:szCs w:val="24"/>
        </w:rPr>
        <w:t>main(</w:t>
      </w:r>
      <w:proofErr w:type="gramEnd"/>
      <w:r w:rsidRPr="0056169E">
        <w:rPr>
          <w:rFonts w:ascii="Times New Roman" w:hAnsi="Times New Roman" w:cs="Times New Roman"/>
          <w:sz w:val="24"/>
          <w:szCs w:val="24"/>
        </w:rPr>
        <w:t>)</w:t>
      </w:r>
    </w:p>
    <w:p w14:paraId="3A67ED32" w14:textId="3E8DC03D" w:rsidR="00B31C15" w:rsidRPr="0056169E" w:rsidRDefault="00C87892" w:rsidP="004D39D5">
      <w:pPr>
        <w:spacing w:line="360" w:lineRule="auto"/>
        <w:ind w:left="-432"/>
        <w:rPr>
          <w:rFonts w:ascii="Times New Roman" w:hAnsi="Times New Roman" w:cs="Times New Roman"/>
          <w:sz w:val="24"/>
          <w:szCs w:val="24"/>
        </w:rPr>
      </w:pPr>
      <w:r>
        <w:rPr>
          <w:rFonts w:ascii="Times New Roman" w:hAnsi="Times New Roman" w:cs="Times New Roman"/>
          <w:sz w:val="24"/>
          <w:szCs w:val="24"/>
        </w:rPr>
        <w:t xml:space="preserve">          </w:t>
      </w:r>
      <w:r w:rsidR="00B31C15" w:rsidRPr="0056169E">
        <w:rPr>
          <w:rFonts w:ascii="Times New Roman" w:hAnsi="Times New Roman" w:cs="Times New Roman"/>
          <w:sz w:val="24"/>
          <w:szCs w:val="24"/>
        </w:rPr>
        <w:t>{</w:t>
      </w:r>
    </w:p>
    <w:p w14:paraId="4764E1CB" w14:textId="0DDBF211" w:rsidR="00B31C15" w:rsidRPr="0056169E" w:rsidRDefault="00C87892" w:rsidP="004D39D5">
      <w:pPr>
        <w:spacing w:line="360" w:lineRule="auto"/>
        <w:ind w:left="-432"/>
        <w:rPr>
          <w:rFonts w:ascii="Times New Roman" w:hAnsi="Times New Roman" w:cs="Times New Roman"/>
          <w:sz w:val="24"/>
          <w:szCs w:val="24"/>
        </w:rPr>
      </w:pPr>
      <w:r>
        <w:rPr>
          <w:rFonts w:ascii="Times New Roman" w:hAnsi="Times New Roman" w:cs="Times New Roman"/>
          <w:sz w:val="24"/>
          <w:szCs w:val="24"/>
        </w:rPr>
        <w:t xml:space="preserve">           </w:t>
      </w:r>
      <w:r w:rsidR="00B31C15" w:rsidRPr="0056169E">
        <w:rPr>
          <w:rFonts w:ascii="Times New Roman" w:hAnsi="Times New Roman" w:cs="Times New Roman"/>
          <w:sz w:val="24"/>
          <w:szCs w:val="24"/>
        </w:rPr>
        <w:t xml:space="preserve">Int </w:t>
      </w:r>
      <w:proofErr w:type="spellStart"/>
      <w:r w:rsidR="00B31C15" w:rsidRPr="0056169E">
        <w:rPr>
          <w:rFonts w:ascii="Times New Roman" w:hAnsi="Times New Roman" w:cs="Times New Roman"/>
          <w:sz w:val="24"/>
          <w:szCs w:val="24"/>
        </w:rPr>
        <w:t>i</w:t>
      </w:r>
      <w:proofErr w:type="spellEnd"/>
      <w:r w:rsidR="00B31C15" w:rsidRPr="0056169E">
        <w:rPr>
          <w:rFonts w:ascii="Times New Roman" w:hAnsi="Times New Roman" w:cs="Times New Roman"/>
          <w:sz w:val="24"/>
          <w:szCs w:val="24"/>
        </w:rPr>
        <w:t>=1;</w:t>
      </w:r>
    </w:p>
    <w:p w14:paraId="6C2A6D1E" w14:textId="0C15D516" w:rsidR="00B31C15" w:rsidRPr="0056169E" w:rsidRDefault="00C87892" w:rsidP="004D39D5">
      <w:pPr>
        <w:spacing w:line="360" w:lineRule="auto"/>
        <w:ind w:left="-432"/>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B31C15" w:rsidRPr="0056169E">
        <w:rPr>
          <w:rFonts w:ascii="Times New Roman" w:hAnsi="Times New Roman" w:cs="Times New Roman"/>
          <w:sz w:val="24"/>
          <w:szCs w:val="24"/>
        </w:rPr>
        <w:t>Printf</w:t>
      </w:r>
      <w:proofErr w:type="spellEnd"/>
      <w:r w:rsidR="00B31C15" w:rsidRPr="0056169E">
        <w:rPr>
          <w:rFonts w:ascii="Times New Roman" w:hAnsi="Times New Roman" w:cs="Times New Roman"/>
          <w:sz w:val="24"/>
          <w:szCs w:val="24"/>
        </w:rPr>
        <w:t>(“%</w:t>
      </w:r>
      <w:proofErr w:type="spellStart"/>
      <w:r w:rsidR="00B31C15" w:rsidRPr="0056169E">
        <w:rPr>
          <w:rFonts w:ascii="Times New Roman" w:hAnsi="Times New Roman" w:cs="Times New Roman"/>
          <w:sz w:val="24"/>
          <w:szCs w:val="24"/>
        </w:rPr>
        <w:t>d%d%d</w:t>
      </w:r>
      <w:proofErr w:type="spellEnd"/>
      <w:proofErr w:type="gramStart"/>
      <w:r w:rsidR="00B31C15" w:rsidRPr="0056169E">
        <w:rPr>
          <w:rFonts w:ascii="Times New Roman" w:hAnsi="Times New Roman" w:cs="Times New Roman"/>
          <w:sz w:val="24"/>
          <w:szCs w:val="24"/>
        </w:rPr>
        <w:t>”,</w:t>
      </w:r>
      <w:proofErr w:type="spellStart"/>
      <w:r w:rsidR="00B31C15" w:rsidRPr="0056169E">
        <w:rPr>
          <w:rFonts w:ascii="Times New Roman" w:hAnsi="Times New Roman" w:cs="Times New Roman"/>
          <w:sz w:val="24"/>
          <w:szCs w:val="24"/>
        </w:rPr>
        <w:t>i</w:t>
      </w:r>
      <w:proofErr w:type="spellEnd"/>
      <w:proofErr w:type="gramEnd"/>
      <w:r w:rsidR="00B31C15" w:rsidRPr="0056169E">
        <w:rPr>
          <w:rFonts w:ascii="Times New Roman" w:hAnsi="Times New Roman" w:cs="Times New Roman"/>
          <w:sz w:val="24"/>
          <w:szCs w:val="24"/>
        </w:rPr>
        <w:t>,++</w:t>
      </w:r>
      <w:proofErr w:type="spellStart"/>
      <w:r w:rsidR="00B31C15" w:rsidRPr="0056169E">
        <w:rPr>
          <w:rFonts w:ascii="Times New Roman" w:hAnsi="Times New Roman" w:cs="Times New Roman"/>
          <w:sz w:val="24"/>
          <w:szCs w:val="24"/>
        </w:rPr>
        <w:t>i</w:t>
      </w:r>
      <w:proofErr w:type="spellEnd"/>
      <w:r w:rsidR="00B31C15" w:rsidRPr="0056169E">
        <w:rPr>
          <w:rFonts w:ascii="Times New Roman" w:hAnsi="Times New Roman" w:cs="Times New Roman"/>
          <w:sz w:val="24"/>
          <w:szCs w:val="24"/>
        </w:rPr>
        <w:t>,++</w:t>
      </w:r>
      <w:proofErr w:type="spellStart"/>
      <w:r w:rsidR="00B31C15" w:rsidRPr="0056169E">
        <w:rPr>
          <w:rFonts w:ascii="Times New Roman" w:hAnsi="Times New Roman" w:cs="Times New Roman"/>
          <w:sz w:val="24"/>
          <w:szCs w:val="24"/>
        </w:rPr>
        <w:t>i</w:t>
      </w:r>
      <w:proofErr w:type="spellEnd"/>
      <w:r w:rsidR="00B31C15" w:rsidRPr="0056169E">
        <w:rPr>
          <w:rFonts w:ascii="Times New Roman" w:hAnsi="Times New Roman" w:cs="Times New Roman"/>
          <w:sz w:val="24"/>
          <w:szCs w:val="24"/>
        </w:rPr>
        <w:t>);</w:t>
      </w:r>
    </w:p>
    <w:p w14:paraId="5D0CF3E1" w14:textId="4B8C57A6" w:rsidR="00B31C15" w:rsidRPr="0056169E" w:rsidRDefault="00C87892" w:rsidP="004D39D5">
      <w:pPr>
        <w:spacing w:line="360" w:lineRule="auto"/>
        <w:ind w:left="-432"/>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31C15" w:rsidRPr="0056169E">
        <w:rPr>
          <w:rFonts w:ascii="Times New Roman" w:hAnsi="Times New Roman" w:cs="Times New Roman"/>
          <w:sz w:val="24"/>
          <w:szCs w:val="24"/>
        </w:rPr>
        <w:t>}</w:t>
      </w:r>
    </w:p>
    <w:p w14:paraId="0593BDDA" w14:textId="620B61BB" w:rsidR="007D2506" w:rsidRPr="0056169E" w:rsidRDefault="00B31C15" w:rsidP="00C87892">
      <w:pPr>
        <w:spacing w:line="360" w:lineRule="auto"/>
        <w:ind w:left="-432"/>
        <w:jc w:val="center"/>
        <w:rPr>
          <w:rFonts w:ascii="Times New Roman" w:hAnsi="Times New Roman" w:cs="Times New Roman"/>
          <w:sz w:val="24"/>
          <w:szCs w:val="24"/>
        </w:rPr>
      </w:pPr>
      <w:r w:rsidRPr="0056169E">
        <w:rPr>
          <w:rFonts w:ascii="Times New Roman" w:hAnsi="Times New Roman" w:cs="Times New Roman"/>
          <w:sz w:val="24"/>
          <w:szCs w:val="24"/>
        </w:rPr>
        <w:t>o/p:3 3 1</w:t>
      </w:r>
    </w:p>
    <w:p w14:paraId="05C93EB5" w14:textId="77777777" w:rsidR="007D2506" w:rsidRPr="0056169E" w:rsidRDefault="007D2506" w:rsidP="004D39D5">
      <w:pPr>
        <w:spacing w:line="360" w:lineRule="auto"/>
        <w:ind w:left="-432"/>
        <w:rPr>
          <w:rFonts w:ascii="Times New Roman" w:hAnsi="Times New Roman" w:cs="Times New Roman"/>
          <w:sz w:val="24"/>
          <w:szCs w:val="24"/>
        </w:rPr>
      </w:pPr>
    </w:p>
    <w:p w14:paraId="3D837D46" w14:textId="77777777" w:rsidR="00EC21DF" w:rsidRPr="0056169E" w:rsidRDefault="00EC21DF" w:rsidP="004D39D5">
      <w:pPr>
        <w:spacing w:line="360" w:lineRule="auto"/>
        <w:ind w:left="-432"/>
        <w:rPr>
          <w:rFonts w:ascii="Times New Roman" w:hAnsi="Times New Roman" w:cs="Times New Roman"/>
          <w:sz w:val="24"/>
          <w:szCs w:val="24"/>
        </w:rPr>
      </w:pPr>
    </w:p>
    <w:p w14:paraId="2A7BEFA9" w14:textId="07304B52" w:rsidR="00613941" w:rsidRPr="0056169E" w:rsidRDefault="00613941" w:rsidP="004D39D5">
      <w:pPr>
        <w:spacing w:line="360" w:lineRule="auto"/>
        <w:ind w:left="-432"/>
        <w:jc w:val="center"/>
        <w:rPr>
          <w:rFonts w:ascii="Times New Roman" w:hAnsi="Times New Roman" w:cs="Times New Roman"/>
          <w:b/>
          <w:bCs/>
          <w:sz w:val="24"/>
          <w:szCs w:val="24"/>
          <w:u w:val="single"/>
        </w:rPr>
      </w:pPr>
      <w:r w:rsidRPr="0056169E">
        <w:rPr>
          <w:rFonts w:ascii="Times New Roman" w:hAnsi="Times New Roman" w:cs="Times New Roman"/>
          <w:b/>
          <w:bCs/>
          <w:sz w:val="24"/>
          <w:szCs w:val="24"/>
          <w:u w:val="single"/>
        </w:rPr>
        <w:t xml:space="preserve">Operators in </w:t>
      </w:r>
      <w:r w:rsidR="00D21B68" w:rsidRPr="0056169E">
        <w:rPr>
          <w:rFonts w:ascii="Times New Roman" w:hAnsi="Times New Roman" w:cs="Times New Roman"/>
          <w:b/>
          <w:bCs/>
          <w:sz w:val="24"/>
          <w:szCs w:val="24"/>
          <w:u w:val="single"/>
        </w:rPr>
        <w:t>JavaScript</w:t>
      </w:r>
      <w:r w:rsidRPr="0056169E">
        <w:rPr>
          <w:rFonts w:ascii="Times New Roman" w:hAnsi="Times New Roman" w:cs="Times New Roman"/>
          <w:b/>
          <w:bCs/>
          <w:sz w:val="24"/>
          <w:szCs w:val="24"/>
          <w:u w:val="single"/>
        </w:rPr>
        <w:t>:</w:t>
      </w:r>
    </w:p>
    <w:p w14:paraId="6A8C3D4F" w14:textId="77777777" w:rsidR="00EC21DF" w:rsidRPr="0056169E" w:rsidRDefault="00EC21DF"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Ther are following types of operators are JavaScript language</w:t>
      </w:r>
    </w:p>
    <w:p w14:paraId="7B63814B" w14:textId="0D46A748" w:rsidR="006A1867" w:rsidRPr="0056169E" w:rsidRDefault="000B1208">
      <w:pPr>
        <w:pStyle w:val="ListParagraph"/>
        <w:numPr>
          <w:ilvl w:val="0"/>
          <w:numId w:val="33"/>
        </w:numPr>
        <w:spacing w:line="360" w:lineRule="auto"/>
        <w:rPr>
          <w:rFonts w:ascii="Times New Roman" w:hAnsi="Times New Roman" w:cs="Times New Roman"/>
          <w:sz w:val="24"/>
          <w:szCs w:val="24"/>
        </w:rPr>
      </w:pPr>
      <w:r w:rsidRPr="0056169E">
        <w:rPr>
          <w:rFonts w:ascii="Times New Roman" w:hAnsi="Times New Roman" w:cs="Times New Roman"/>
          <w:sz w:val="24"/>
          <w:szCs w:val="24"/>
        </w:rPr>
        <w:t>Air thematic</w:t>
      </w:r>
      <w:r w:rsidR="006A1867" w:rsidRPr="0056169E">
        <w:rPr>
          <w:rFonts w:ascii="Times New Roman" w:hAnsi="Times New Roman" w:cs="Times New Roman"/>
          <w:sz w:val="24"/>
          <w:szCs w:val="24"/>
        </w:rPr>
        <w:t xml:space="preserve"> </w:t>
      </w:r>
      <w:r w:rsidRPr="0056169E">
        <w:rPr>
          <w:rFonts w:ascii="Times New Roman" w:hAnsi="Times New Roman" w:cs="Times New Roman"/>
          <w:sz w:val="24"/>
          <w:szCs w:val="24"/>
        </w:rPr>
        <w:t>operators (+, -, *, /, %, ++, --</w:t>
      </w:r>
      <w:r w:rsidR="00997EA2" w:rsidRPr="0056169E">
        <w:rPr>
          <w:rFonts w:ascii="Times New Roman" w:hAnsi="Times New Roman" w:cs="Times New Roman"/>
          <w:sz w:val="24"/>
          <w:szCs w:val="24"/>
        </w:rPr>
        <w:t>)</w:t>
      </w:r>
    </w:p>
    <w:p w14:paraId="7F32C82C" w14:textId="0284348A" w:rsidR="006A1867" w:rsidRPr="0056169E" w:rsidRDefault="000B1208">
      <w:pPr>
        <w:pStyle w:val="ListParagraph"/>
        <w:numPr>
          <w:ilvl w:val="0"/>
          <w:numId w:val="33"/>
        </w:numPr>
        <w:spacing w:line="360" w:lineRule="auto"/>
        <w:rPr>
          <w:rFonts w:ascii="Times New Roman" w:hAnsi="Times New Roman" w:cs="Times New Roman"/>
          <w:sz w:val="24"/>
          <w:szCs w:val="24"/>
        </w:rPr>
      </w:pPr>
      <w:r w:rsidRPr="0056169E">
        <w:rPr>
          <w:rFonts w:ascii="Times New Roman" w:hAnsi="Times New Roman" w:cs="Times New Roman"/>
          <w:sz w:val="24"/>
          <w:szCs w:val="24"/>
        </w:rPr>
        <w:t>Comparison</w:t>
      </w:r>
      <w:r w:rsidR="006A1867" w:rsidRPr="0056169E">
        <w:rPr>
          <w:rFonts w:ascii="Times New Roman" w:hAnsi="Times New Roman" w:cs="Times New Roman"/>
          <w:sz w:val="24"/>
          <w:szCs w:val="24"/>
        </w:rPr>
        <w:t xml:space="preserve"> </w:t>
      </w:r>
      <w:r w:rsidRPr="0056169E">
        <w:rPr>
          <w:rFonts w:ascii="Times New Roman" w:hAnsi="Times New Roman" w:cs="Times New Roman"/>
          <w:sz w:val="24"/>
          <w:szCs w:val="24"/>
        </w:rPr>
        <w:t>operator (</w:t>
      </w:r>
      <w:r w:rsidR="00472C75" w:rsidRPr="0056169E">
        <w:rPr>
          <w:rFonts w:ascii="Times New Roman" w:hAnsi="Times New Roman" w:cs="Times New Roman"/>
          <w:sz w:val="24"/>
          <w:szCs w:val="24"/>
        </w:rPr>
        <w:t>=</w:t>
      </w:r>
      <w:r w:rsidR="007021D7" w:rsidRPr="0056169E">
        <w:rPr>
          <w:rFonts w:ascii="Times New Roman" w:hAnsi="Times New Roman" w:cs="Times New Roman"/>
          <w:sz w:val="24"/>
          <w:szCs w:val="24"/>
        </w:rPr>
        <w:t>=, =</w:t>
      </w:r>
      <w:r w:rsidR="00472C75" w:rsidRPr="0056169E">
        <w:rPr>
          <w:rFonts w:ascii="Times New Roman" w:hAnsi="Times New Roman" w:cs="Times New Roman"/>
          <w:sz w:val="24"/>
          <w:szCs w:val="24"/>
        </w:rPr>
        <w:t>=</w:t>
      </w:r>
      <w:r w:rsidR="007021D7" w:rsidRPr="0056169E">
        <w:rPr>
          <w:rFonts w:ascii="Times New Roman" w:hAnsi="Times New Roman" w:cs="Times New Roman"/>
          <w:sz w:val="24"/>
          <w:szCs w:val="24"/>
        </w:rPr>
        <w:t>=, =, ==, &lt;</w:t>
      </w:r>
      <w:r w:rsidR="00472C75" w:rsidRPr="0056169E">
        <w:rPr>
          <w:rFonts w:ascii="Times New Roman" w:hAnsi="Times New Roman" w:cs="Times New Roman"/>
          <w:sz w:val="24"/>
          <w:szCs w:val="24"/>
        </w:rPr>
        <w:t>,&gt;,</w:t>
      </w:r>
      <w:r w:rsidR="00A14089" w:rsidRPr="0056169E">
        <w:rPr>
          <w:rFonts w:ascii="Times New Roman" w:hAnsi="Times New Roman" w:cs="Times New Roman"/>
          <w:sz w:val="24"/>
          <w:szCs w:val="24"/>
        </w:rPr>
        <w:t xml:space="preserve"> </w:t>
      </w:r>
      <w:r w:rsidR="00472C75" w:rsidRPr="0056169E">
        <w:rPr>
          <w:rFonts w:ascii="Times New Roman" w:hAnsi="Times New Roman" w:cs="Times New Roman"/>
          <w:sz w:val="24"/>
          <w:szCs w:val="24"/>
        </w:rPr>
        <w:t>&lt;=,</w:t>
      </w:r>
      <w:r w:rsidR="00A14089" w:rsidRPr="0056169E">
        <w:rPr>
          <w:rFonts w:ascii="Times New Roman" w:hAnsi="Times New Roman" w:cs="Times New Roman"/>
          <w:sz w:val="24"/>
          <w:szCs w:val="24"/>
        </w:rPr>
        <w:t xml:space="preserve"> </w:t>
      </w:r>
      <w:r w:rsidR="00472C75" w:rsidRPr="0056169E">
        <w:rPr>
          <w:rFonts w:ascii="Times New Roman" w:hAnsi="Times New Roman" w:cs="Times New Roman"/>
          <w:sz w:val="24"/>
          <w:szCs w:val="24"/>
        </w:rPr>
        <w:t>&lt;=)</w:t>
      </w:r>
    </w:p>
    <w:p w14:paraId="7B7BC613" w14:textId="17DF2270" w:rsidR="006A1867" w:rsidRPr="0056169E" w:rsidRDefault="00C4495D">
      <w:pPr>
        <w:pStyle w:val="ListParagraph"/>
        <w:numPr>
          <w:ilvl w:val="0"/>
          <w:numId w:val="33"/>
        </w:numPr>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Bitwise </w:t>
      </w:r>
      <w:r w:rsidR="000B1208" w:rsidRPr="0056169E">
        <w:rPr>
          <w:rFonts w:ascii="Times New Roman" w:hAnsi="Times New Roman" w:cs="Times New Roman"/>
          <w:sz w:val="24"/>
          <w:szCs w:val="24"/>
        </w:rPr>
        <w:t>operators (&amp;, |</w:t>
      </w:r>
      <w:r w:rsidR="00472C75" w:rsidRPr="0056169E">
        <w:rPr>
          <w:rFonts w:ascii="Times New Roman" w:hAnsi="Times New Roman" w:cs="Times New Roman"/>
          <w:sz w:val="24"/>
          <w:szCs w:val="24"/>
        </w:rPr>
        <w:t>,</w:t>
      </w:r>
      <w:r w:rsidR="00A14089" w:rsidRPr="0056169E">
        <w:rPr>
          <w:rFonts w:ascii="Times New Roman" w:hAnsi="Times New Roman" w:cs="Times New Roman"/>
          <w:sz w:val="24"/>
          <w:szCs w:val="24"/>
        </w:rPr>
        <w:t xml:space="preserve"> </w:t>
      </w:r>
      <w:r w:rsidR="00472C75" w:rsidRPr="0056169E">
        <w:rPr>
          <w:rFonts w:ascii="Times New Roman" w:hAnsi="Times New Roman" w:cs="Times New Roman"/>
          <w:sz w:val="24"/>
          <w:szCs w:val="24"/>
        </w:rPr>
        <w:t>^,</w:t>
      </w:r>
      <w:r w:rsidR="00A14089" w:rsidRPr="0056169E">
        <w:rPr>
          <w:rFonts w:ascii="Times New Roman" w:hAnsi="Times New Roman" w:cs="Times New Roman"/>
          <w:sz w:val="24"/>
          <w:szCs w:val="24"/>
        </w:rPr>
        <w:t xml:space="preserve"> </w:t>
      </w:r>
      <w:r w:rsidR="00472C75" w:rsidRPr="0056169E">
        <w:rPr>
          <w:rFonts w:ascii="Times New Roman" w:hAnsi="Times New Roman" w:cs="Times New Roman"/>
          <w:sz w:val="24"/>
          <w:szCs w:val="24"/>
        </w:rPr>
        <w:t>~,</w:t>
      </w:r>
      <w:r w:rsidR="00A14089" w:rsidRPr="0056169E">
        <w:rPr>
          <w:rFonts w:ascii="Times New Roman" w:hAnsi="Times New Roman" w:cs="Times New Roman"/>
          <w:sz w:val="24"/>
          <w:szCs w:val="24"/>
        </w:rPr>
        <w:t xml:space="preserve"> </w:t>
      </w:r>
      <w:r w:rsidR="00472C75" w:rsidRPr="0056169E">
        <w:rPr>
          <w:rFonts w:ascii="Times New Roman" w:hAnsi="Times New Roman" w:cs="Times New Roman"/>
          <w:sz w:val="24"/>
          <w:szCs w:val="24"/>
        </w:rPr>
        <w:t>&lt;&lt;,&gt;&gt;,&gt;&gt;&gt;,)</w:t>
      </w:r>
    </w:p>
    <w:p w14:paraId="74C24078" w14:textId="4956E316" w:rsidR="00C4495D" w:rsidRPr="0056169E" w:rsidRDefault="00C4495D">
      <w:pPr>
        <w:pStyle w:val="ListParagraph"/>
        <w:numPr>
          <w:ilvl w:val="0"/>
          <w:numId w:val="33"/>
        </w:numPr>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Logical </w:t>
      </w:r>
      <w:r w:rsidR="00A14089" w:rsidRPr="0056169E">
        <w:rPr>
          <w:rFonts w:ascii="Times New Roman" w:hAnsi="Times New Roman" w:cs="Times New Roman"/>
          <w:sz w:val="24"/>
          <w:szCs w:val="24"/>
        </w:rPr>
        <w:t>operators (</w:t>
      </w:r>
      <w:r w:rsidR="00472C75" w:rsidRPr="0056169E">
        <w:rPr>
          <w:rFonts w:ascii="Times New Roman" w:hAnsi="Times New Roman" w:cs="Times New Roman"/>
          <w:sz w:val="24"/>
          <w:szCs w:val="24"/>
        </w:rPr>
        <w:t>&amp;</w:t>
      </w:r>
      <w:r w:rsidR="00A14089" w:rsidRPr="0056169E">
        <w:rPr>
          <w:rFonts w:ascii="Times New Roman" w:hAnsi="Times New Roman" w:cs="Times New Roman"/>
          <w:sz w:val="24"/>
          <w:szCs w:val="24"/>
        </w:rPr>
        <w:t>&amp;,</w:t>
      </w:r>
      <w:r w:rsidR="00D21B68" w:rsidRPr="0056169E">
        <w:rPr>
          <w:rFonts w:ascii="Times New Roman" w:hAnsi="Times New Roman" w:cs="Times New Roman"/>
          <w:sz w:val="24"/>
          <w:szCs w:val="24"/>
        </w:rPr>
        <w:t xml:space="preserve"> </w:t>
      </w:r>
      <w:r w:rsidR="00A14089" w:rsidRPr="0056169E">
        <w:rPr>
          <w:rFonts w:ascii="Times New Roman" w:hAnsi="Times New Roman" w:cs="Times New Roman"/>
          <w:sz w:val="24"/>
          <w:szCs w:val="24"/>
        </w:rPr>
        <w:t>||</w:t>
      </w:r>
      <w:proofErr w:type="gramStart"/>
      <w:r w:rsidR="00592C6A">
        <w:rPr>
          <w:rFonts w:ascii="Times New Roman" w:hAnsi="Times New Roman" w:cs="Times New Roman"/>
          <w:sz w:val="24"/>
          <w:szCs w:val="24"/>
        </w:rPr>
        <w:t xml:space="preserve">, </w:t>
      </w:r>
      <w:r w:rsidR="00A14089" w:rsidRPr="0056169E">
        <w:rPr>
          <w:rFonts w:ascii="Times New Roman" w:hAnsi="Times New Roman" w:cs="Times New Roman"/>
          <w:sz w:val="24"/>
          <w:szCs w:val="24"/>
        </w:rPr>
        <w:t>!</w:t>
      </w:r>
      <w:proofErr w:type="gramEnd"/>
      <w:r w:rsidR="00472C75" w:rsidRPr="0056169E">
        <w:rPr>
          <w:rFonts w:ascii="Times New Roman" w:hAnsi="Times New Roman" w:cs="Times New Roman"/>
          <w:sz w:val="24"/>
          <w:szCs w:val="24"/>
        </w:rPr>
        <w:t>)</w:t>
      </w:r>
    </w:p>
    <w:p w14:paraId="45C46E57" w14:textId="7D455938" w:rsidR="000E7A0A" w:rsidRPr="0056169E" w:rsidRDefault="000E7A0A">
      <w:pPr>
        <w:pStyle w:val="ListParagraph"/>
        <w:numPr>
          <w:ilvl w:val="0"/>
          <w:numId w:val="33"/>
        </w:numPr>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Assignment </w:t>
      </w:r>
      <w:r w:rsidR="00A14089" w:rsidRPr="0056169E">
        <w:rPr>
          <w:rFonts w:ascii="Times New Roman" w:hAnsi="Times New Roman" w:cs="Times New Roman"/>
          <w:sz w:val="24"/>
          <w:szCs w:val="24"/>
        </w:rPr>
        <w:t>operator (=, +</w:t>
      </w:r>
      <w:r w:rsidR="00472C75" w:rsidRPr="0056169E">
        <w:rPr>
          <w:rFonts w:ascii="Times New Roman" w:hAnsi="Times New Roman" w:cs="Times New Roman"/>
          <w:sz w:val="24"/>
          <w:szCs w:val="24"/>
        </w:rPr>
        <w:t>=,</w:t>
      </w:r>
      <w:r w:rsidR="00A14089" w:rsidRPr="0056169E">
        <w:rPr>
          <w:rFonts w:ascii="Times New Roman" w:hAnsi="Times New Roman" w:cs="Times New Roman"/>
          <w:sz w:val="24"/>
          <w:szCs w:val="24"/>
        </w:rPr>
        <w:t xml:space="preserve"> </w:t>
      </w:r>
      <w:r w:rsidR="00472C75" w:rsidRPr="0056169E">
        <w:rPr>
          <w:rFonts w:ascii="Times New Roman" w:hAnsi="Times New Roman" w:cs="Times New Roman"/>
          <w:sz w:val="24"/>
          <w:szCs w:val="24"/>
        </w:rPr>
        <w:t>- =,</w:t>
      </w:r>
      <w:r w:rsidR="00A14089" w:rsidRPr="0056169E">
        <w:rPr>
          <w:rFonts w:ascii="Times New Roman" w:hAnsi="Times New Roman" w:cs="Times New Roman"/>
          <w:sz w:val="24"/>
          <w:szCs w:val="24"/>
        </w:rPr>
        <w:t xml:space="preserve"> </w:t>
      </w:r>
      <w:r w:rsidR="00472C75" w:rsidRPr="0056169E">
        <w:rPr>
          <w:rFonts w:ascii="Times New Roman" w:hAnsi="Times New Roman" w:cs="Times New Roman"/>
          <w:sz w:val="24"/>
          <w:szCs w:val="24"/>
        </w:rPr>
        <w:t>*=.</w:t>
      </w:r>
      <w:r w:rsidR="00A14089" w:rsidRPr="0056169E">
        <w:rPr>
          <w:rFonts w:ascii="Times New Roman" w:hAnsi="Times New Roman" w:cs="Times New Roman"/>
          <w:sz w:val="24"/>
          <w:szCs w:val="24"/>
        </w:rPr>
        <w:t xml:space="preserve"> </w:t>
      </w:r>
      <w:r w:rsidR="00472C75" w:rsidRPr="0056169E">
        <w:rPr>
          <w:rFonts w:ascii="Times New Roman" w:hAnsi="Times New Roman" w:cs="Times New Roman"/>
          <w:sz w:val="24"/>
          <w:szCs w:val="24"/>
        </w:rPr>
        <w:t>%=</w:t>
      </w:r>
      <w:r w:rsidR="00A14089" w:rsidRPr="0056169E">
        <w:rPr>
          <w:rFonts w:ascii="Times New Roman" w:hAnsi="Times New Roman" w:cs="Times New Roman"/>
          <w:sz w:val="24"/>
          <w:szCs w:val="24"/>
        </w:rPr>
        <w:t xml:space="preserve"> </w:t>
      </w:r>
      <w:r w:rsidR="00472C75" w:rsidRPr="0056169E">
        <w:rPr>
          <w:rFonts w:ascii="Times New Roman" w:hAnsi="Times New Roman" w:cs="Times New Roman"/>
          <w:sz w:val="24"/>
          <w:szCs w:val="24"/>
        </w:rPr>
        <w:t>,/=)</w:t>
      </w:r>
    </w:p>
    <w:p w14:paraId="246DFE7D" w14:textId="4B456274" w:rsidR="000E7A0A" w:rsidRPr="0056169E" w:rsidRDefault="000E7A0A">
      <w:pPr>
        <w:pStyle w:val="ListParagraph"/>
        <w:numPr>
          <w:ilvl w:val="0"/>
          <w:numId w:val="33"/>
        </w:numPr>
        <w:spacing w:line="360" w:lineRule="auto"/>
        <w:rPr>
          <w:rFonts w:ascii="Times New Roman" w:hAnsi="Times New Roman" w:cs="Times New Roman"/>
          <w:sz w:val="24"/>
          <w:szCs w:val="24"/>
        </w:rPr>
      </w:pPr>
      <w:r w:rsidRPr="0056169E">
        <w:rPr>
          <w:rFonts w:ascii="Times New Roman" w:hAnsi="Times New Roman" w:cs="Times New Roman"/>
          <w:sz w:val="24"/>
          <w:szCs w:val="24"/>
        </w:rPr>
        <w:t>Special operator</w:t>
      </w:r>
    </w:p>
    <w:p w14:paraId="493E8ADF" w14:textId="7F081DB2" w:rsidR="00AB7BC1" w:rsidRPr="0056169E" w:rsidRDefault="00AB7BC1"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 conditional operator </w:t>
      </w:r>
      <w:r w:rsidR="00A14089" w:rsidRPr="0056169E">
        <w:rPr>
          <w:rFonts w:ascii="Times New Roman" w:hAnsi="Times New Roman" w:cs="Times New Roman"/>
          <w:sz w:val="24"/>
          <w:szCs w:val="24"/>
        </w:rPr>
        <w:t xml:space="preserve">returns </w:t>
      </w:r>
      <w:r w:rsidRPr="0056169E">
        <w:rPr>
          <w:rFonts w:ascii="Times New Roman" w:hAnsi="Times New Roman" w:cs="Times New Roman"/>
          <w:sz w:val="24"/>
          <w:szCs w:val="24"/>
        </w:rPr>
        <w:t xml:space="preserve">values based on the condition </w:t>
      </w:r>
      <w:r w:rsidR="00FD4FEE" w:rsidRPr="0056169E">
        <w:rPr>
          <w:rFonts w:ascii="Times New Roman" w:hAnsi="Times New Roman" w:cs="Times New Roman"/>
          <w:sz w:val="24"/>
          <w:szCs w:val="24"/>
        </w:rPr>
        <w:t>it is like if else condition</w:t>
      </w:r>
    </w:p>
    <w:p w14:paraId="53B44BE3" w14:textId="7401AABB" w:rsidR="00FD4FEE" w:rsidRPr="0056169E" w:rsidRDefault="00FD4FEE"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 </w:t>
      </w:r>
    </w:p>
    <w:p w14:paraId="748B0872" w14:textId="44AF9499" w:rsidR="00FD4FEE" w:rsidRPr="0056169E" w:rsidRDefault="00FD4FEE"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Delete</w:t>
      </w:r>
      <w:r w:rsidR="00EC21DF"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In </w:t>
      </w:r>
      <w:r w:rsidR="004079F2" w:rsidRPr="0056169E">
        <w:rPr>
          <w:rFonts w:ascii="Times New Roman" w:hAnsi="Times New Roman" w:cs="Times New Roman"/>
          <w:sz w:val="24"/>
          <w:szCs w:val="24"/>
        </w:rPr>
        <w:t>in operator checks if object has the given prop</w:t>
      </w:r>
      <w:r w:rsidR="00F82C06" w:rsidRPr="0056169E">
        <w:rPr>
          <w:rFonts w:ascii="Times New Roman" w:hAnsi="Times New Roman" w:cs="Times New Roman"/>
          <w:sz w:val="24"/>
          <w:szCs w:val="24"/>
        </w:rPr>
        <w:t>erty.</w:t>
      </w:r>
    </w:p>
    <w:p w14:paraId="1827F62B" w14:textId="6C7FF23F" w:rsidR="00F82C06" w:rsidRPr="0056169E" w:rsidRDefault="00F82C06"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Instance of checks if the </w:t>
      </w:r>
      <w:r w:rsidR="00972A62" w:rsidRPr="0056169E">
        <w:rPr>
          <w:rFonts w:ascii="Times New Roman" w:hAnsi="Times New Roman" w:cs="Times New Roman"/>
          <w:sz w:val="24"/>
          <w:szCs w:val="24"/>
        </w:rPr>
        <w:t>object is an instance of given type</w:t>
      </w:r>
    </w:p>
    <w:p w14:paraId="76C6C505" w14:textId="25528CA6" w:rsidR="00972A62" w:rsidRPr="0056169E" w:rsidRDefault="00972A62" w:rsidP="004D39D5">
      <w:pPr>
        <w:spacing w:line="360" w:lineRule="auto"/>
        <w:ind w:left="864"/>
        <w:rPr>
          <w:rFonts w:ascii="Times New Roman" w:hAnsi="Times New Roman" w:cs="Times New Roman"/>
          <w:sz w:val="24"/>
          <w:szCs w:val="24"/>
        </w:rPr>
      </w:pPr>
      <w:r w:rsidRPr="0056169E">
        <w:rPr>
          <w:rFonts w:ascii="Times New Roman" w:hAnsi="Times New Roman" w:cs="Times New Roman"/>
          <w:sz w:val="24"/>
          <w:szCs w:val="24"/>
        </w:rPr>
        <w:t xml:space="preserve">New create an </w:t>
      </w:r>
      <w:r w:rsidR="005966EF" w:rsidRPr="0056169E">
        <w:rPr>
          <w:rFonts w:ascii="Times New Roman" w:hAnsi="Times New Roman" w:cs="Times New Roman"/>
          <w:sz w:val="24"/>
          <w:szCs w:val="24"/>
        </w:rPr>
        <w:t>instance</w:t>
      </w:r>
    </w:p>
    <w:p w14:paraId="5435A501" w14:textId="49E2A64A" w:rsidR="00E218D9" w:rsidRPr="0056169E" w:rsidRDefault="00040546"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Type of</w:t>
      </w:r>
      <w:r w:rsidR="00E218D9" w:rsidRPr="0056169E">
        <w:rPr>
          <w:rFonts w:ascii="Times New Roman" w:hAnsi="Times New Roman" w:cs="Times New Roman"/>
          <w:sz w:val="24"/>
          <w:szCs w:val="24"/>
        </w:rPr>
        <w:t xml:space="preserve"> </w:t>
      </w:r>
      <w:r w:rsidR="00EC21DF" w:rsidRPr="0056169E">
        <w:rPr>
          <w:rFonts w:ascii="Times New Roman" w:hAnsi="Times New Roman" w:cs="Times New Roman"/>
          <w:sz w:val="24"/>
          <w:szCs w:val="24"/>
        </w:rPr>
        <w:t xml:space="preserve">      </w:t>
      </w:r>
      <w:r w:rsidR="00E218D9" w:rsidRPr="0056169E">
        <w:rPr>
          <w:rFonts w:ascii="Times New Roman" w:hAnsi="Times New Roman" w:cs="Times New Roman"/>
          <w:sz w:val="24"/>
          <w:szCs w:val="24"/>
        </w:rPr>
        <w:t>checks the type of the object</w:t>
      </w:r>
    </w:p>
    <w:p w14:paraId="1C0AFF00" w14:textId="155096AD" w:rsidR="00E218D9" w:rsidRPr="0056169E" w:rsidRDefault="00040546" w:rsidP="004D39D5">
      <w:pPr>
        <w:spacing w:line="360" w:lineRule="auto"/>
        <w:ind w:left="-432"/>
        <w:rPr>
          <w:rFonts w:ascii="Times New Roman" w:hAnsi="Times New Roman" w:cs="Times New Roman"/>
          <w:sz w:val="24"/>
          <w:szCs w:val="24"/>
        </w:rPr>
      </w:pPr>
      <w:proofErr w:type="gramStart"/>
      <w:r w:rsidRPr="0056169E">
        <w:rPr>
          <w:rFonts w:ascii="Times New Roman" w:hAnsi="Times New Roman" w:cs="Times New Roman"/>
          <w:sz w:val="24"/>
          <w:szCs w:val="24"/>
        </w:rPr>
        <w:t>Void</w:t>
      </w:r>
      <w:proofErr w:type="gramEnd"/>
      <w:r w:rsidR="00EC21DF" w:rsidRPr="0056169E">
        <w:rPr>
          <w:rFonts w:ascii="Times New Roman" w:hAnsi="Times New Roman" w:cs="Times New Roman"/>
          <w:sz w:val="24"/>
          <w:szCs w:val="24"/>
        </w:rPr>
        <w:t xml:space="preserve">           </w:t>
      </w:r>
      <w:r w:rsidR="00E218D9" w:rsidRPr="0056169E">
        <w:rPr>
          <w:rFonts w:ascii="Times New Roman" w:hAnsi="Times New Roman" w:cs="Times New Roman"/>
          <w:sz w:val="24"/>
          <w:szCs w:val="24"/>
        </w:rPr>
        <w:t xml:space="preserve"> it </w:t>
      </w:r>
      <w:r w:rsidRPr="0056169E">
        <w:rPr>
          <w:rFonts w:ascii="Times New Roman" w:hAnsi="Times New Roman" w:cs="Times New Roman"/>
          <w:sz w:val="24"/>
          <w:szCs w:val="24"/>
        </w:rPr>
        <w:t>discards</w:t>
      </w:r>
      <w:r w:rsidR="00E218D9" w:rsidRPr="0056169E">
        <w:rPr>
          <w:rFonts w:ascii="Times New Roman" w:hAnsi="Times New Roman" w:cs="Times New Roman"/>
          <w:sz w:val="24"/>
          <w:szCs w:val="24"/>
        </w:rPr>
        <w:t xml:space="preserve"> the expression return value</w:t>
      </w:r>
    </w:p>
    <w:p w14:paraId="29671AC7" w14:textId="51794CC7" w:rsidR="00E218D9" w:rsidRPr="0056169E" w:rsidRDefault="00E218D9" w:rsidP="004D39D5">
      <w:pPr>
        <w:spacing w:line="360" w:lineRule="auto"/>
        <w:ind w:left="-432"/>
        <w:rPr>
          <w:rFonts w:ascii="Times New Roman" w:hAnsi="Times New Roman" w:cs="Times New Roman"/>
          <w:sz w:val="24"/>
          <w:szCs w:val="24"/>
        </w:rPr>
      </w:pPr>
      <w:r w:rsidRPr="0056169E">
        <w:rPr>
          <w:rFonts w:ascii="Times New Roman" w:hAnsi="Times New Roman" w:cs="Times New Roman"/>
          <w:sz w:val="24"/>
          <w:szCs w:val="24"/>
        </w:rPr>
        <w:t xml:space="preserve">Yield </w:t>
      </w:r>
      <w:r w:rsidR="00EC21DF"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checks what is </w:t>
      </w:r>
      <w:r w:rsidR="00040546" w:rsidRPr="0056169E">
        <w:rPr>
          <w:rFonts w:ascii="Times New Roman" w:hAnsi="Times New Roman" w:cs="Times New Roman"/>
          <w:sz w:val="24"/>
          <w:szCs w:val="24"/>
        </w:rPr>
        <w:t>returned</w:t>
      </w:r>
      <w:r w:rsidRPr="0056169E">
        <w:rPr>
          <w:rFonts w:ascii="Times New Roman" w:hAnsi="Times New Roman" w:cs="Times New Roman"/>
          <w:sz w:val="24"/>
          <w:szCs w:val="24"/>
        </w:rPr>
        <w:t xml:space="preserve"> in a</w:t>
      </w:r>
      <w:r w:rsidR="003C4E71" w:rsidRPr="0056169E">
        <w:rPr>
          <w:rFonts w:ascii="Times New Roman" w:hAnsi="Times New Roman" w:cs="Times New Roman"/>
          <w:sz w:val="24"/>
          <w:szCs w:val="24"/>
        </w:rPr>
        <w:t xml:space="preserve"> generator by the </w:t>
      </w:r>
      <w:r w:rsidR="00040546" w:rsidRPr="0056169E">
        <w:rPr>
          <w:rFonts w:ascii="Times New Roman" w:hAnsi="Times New Roman" w:cs="Times New Roman"/>
          <w:sz w:val="24"/>
          <w:szCs w:val="24"/>
        </w:rPr>
        <w:t>generator’s</w:t>
      </w:r>
      <w:r w:rsidR="003C4E71" w:rsidRPr="0056169E">
        <w:rPr>
          <w:rFonts w:ascii="Times New Roman" w:hAnsi="Times New Roman" w:cs="Times New Roman"/>
          <w:sz w:val="24"/>
          <w:szCs w:val="24"/>
        </w:rPr>
        <w:t xml:space="preserve"> iterator</w:t>
      </w:r>
      <w:r w:rsidR="00CC567F" w:rsidRPr="0056169E">
        <w:rPr>
          <w:rFonts w:ascii="Times New Roman" w:hAnsi="Times New Roman" w:cs="Times New Roman"/>
          <w:sz w:val="24"/>
          <w:szCs w:val="24"/>
        </w:rPr>
        <w:t>.</w:t>
      </w:r>
    </w:p>
    <w:p w14:paraId="2AFB2712" w14:textId="77777777" w:rsidR="00CC567F" w:rsidRPr="0056169E" w:rsidRDefault="00CC567F" w:rsidP="004D39D5">
      <w:pPr>
        <w:spacing w:line="360" w:lineRule="auto"/>
        <w:ind w:left="-432"/>
        <w:rPr>
          <w:rFonts w:ascii="Times New Roman" w:hAnsi="Times New Roman" w:cs="Times New Roman"/>
          <w:sz w:val="24"/>
          <w:szCs w:val="24"/>
        </w:rPr>
      </w:pPr>
    </w:p>
    <w:p w14:paraId="30D622EA" w14:textId="64C0DBF1" w:rsidR="00040546" w:rsidRPr="0056169E" w:rsidRDefault="00040546" w:rsidP="004D39D5">
      <w:pPr>
        <w:spacing w:line="360" w:lineRule="auto"/>
        <w:ind w:left="-432"/>
        <w:jc w:val="center"/>
        <w:rPr>
          <w:rFonts w:ascii="Times New Roman" w:hAnsi="Times New Roman" w:cs="Times New Roman"/>
          <w:b/>
          <w:bCs/>
          <w:sz w:val="24"/>
          <w:szCs w:val="24"/>
          <w:u w:val="single"/>
        </w:rPr>
      </w:pPr>
      <w:r w:rsidRPr="0056169E">
        <w:rPr>
          <w:rFonts w:ascii="Times New Roman" w:hAnsi="Times New Roman" w:cs="Times New Roman"/>
          <w:b/>
          <w:bCs/>
          <w:sz w:val="24"/>
          <w:szCs w:val="24"/>
          <w:u w:val="single"/>
        </w:rPr>
        <w:t>Operators</w:t>
      </w:r>
      <w:r w:rsidR="00613941" w:rsidRPr="0056169E">
        <w:rPr>
          <w:rFonts w:ascii="Times New Roman" w:hAnsi="Times New Roman" w:cs="Times New Roman"/>
          <w:b/>
          <w:bCs/>
          <w:sz w:val="24"/>
          <w:szCs w:val="24"/>
          <w:u w:val="single"/>
        </w:rPr>
        <w:t xml:space="preserve"> in python</w:t>
      </w:r>
    </w:p>
    <w:p w14:paraId="47B9A7BD" w14:textId="596ACBA5" w:rsidR="00040546" w:rsidRPr="0056169E" w:rsidRDefault="00C05FE4">
      <w:pPr>
        <w:pStyle w:val="ListParagraph"/>
        <w:numPr>
          <w:ilvl w:val="0"/>
          <w:numId w:val="27"/>
        </w:numPr>
        <w:spacing w:line="360" w:lineRule="auto"/>
        <w:rPr>
          <w:rFonts w:ascii="Times New Roman" w:hAnsi="Times New Roman" w:cs="Times New Roman"/>
          <w:sz w:val="24"/>
          <w:szCs w:val="24"/>
        </w:rPr>
      </w:pPr>
      <w:r w:rsidRPr="0056169E">
        <w:rPr>
          <w:rFonts w:ascii="Times New Roman" w:hAnsi="Times New Roman" w:cs="Times New Roman"/>
          <w:sz w:val="24"/>
          <w:szCs w:val="24"/>
        </w:rPr>
        <w:t>Arithmetic</w:t>
      </w:r>
    </w:p>
    <w:p w14:paraId="4DE9BB54" w14:textId="76BCDBB0" w:rsidR="00040546" w:rsidRPr="0056169E" w:rsidRDefault="00040546">
      <w:pPr>
        <w:pStyle w:val="ListParagraph"/>
        <w:numPr>
          <w:ilvl w:val="0"/>
          <w:numId w:val="27"/>
        </w:numPr>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Comparison or relational </w:t>
      </w:r>
    </w:p>
    <w:p w14:paraId="163DF193" w14:textId="087075B7" w:rsidR="00040546" w:rsidRPr="0056169E" w:rsidRDefault="00040546">
      <w:pPr>
        <w:pStyle w:val="ListParagraph"/>
        <w:numPr>
          <w:ilvl w:val="0"/>
          <w:numId w:val="27"/>
        </w:numPr>
        <w:spacing w:line="360" w:lineRule="auto"/>
        <w:rPr>
          <w:rFonts w:ascii="Times New Roman" w:hAnsi="Times New Roman" w:cs="Times New Roman"/>
          <w:sz w:val="24"/>
          <w:szCs w:val="24"/>
        </w:rPr>
      </w:pPr>
      <w:r w:rsidRPr="0056169E">
        <w:rPr>
          <w:rFonts w:ascii="Times New Roman" w:hAnsi="Times New Roman" w:cs="Times New Roman"/>
          <w:sz w:val="24"/>
          <w:szCs w:val="24"/>
        </w:rPr>
        <w:t>Assignment</w:t>
      </w:r>
    </w:p>
    <w:p w14:paraId="25BD1FC0" w14:textId="31205CCD" w:rsidR="00040546" w:rsidRPr="0056169E" w:rsidRDefault="00040546">
      <w:pPr>
        <w:pStyle w:val="ListParagraph"/>
        <w:numPr>
          <w:ilvl w:val="0"/>
          <w:numId w:val="27"/>
        </w:numPr>
        <w:spacing w:line="360" w:lineRule="auto"/>
        <w:rPr>
          <w:rFonts w:ascii="Times New Roman" w:hAnsi="Times New Roman" w:cs="Times New Roman"/>
          <w:sz w:val="24"/>
          <w:szCs w:val="24"/>
        </w:rPr>
      </w:pPr>
      <w:r w:rsidRPr="0056169E">
        <w:rPr>
          <w:rFonts w:ascii="Times New Roman" w:hAnsi="Times New Roman" w:cs="Times New Roman"/>
          <w:sz w:val="24"/>
          <w:szCs w:val="24"/>
        </w:rPr>
        <w:t>Logical</w:t>
      </w:r>
    </w:p>
    <w:p w14:paraId="08EACF5C" w14:textId="45835F4D" w:rsidR="00040546" w:rsidRPr="0056169E" w:rsidRDefault="00040546">
      <w:pPr>
        <w:pStyle w:val="ListParagraph"/>
        <w:numPr>
          <w:ilvl w:val="0"/>
          <w:numId w:val="27"/>
        </w:numPr>
        <w:spacing w:line="360" w:lineRule="auto"/>
        <w:rPr>
          <w:rFonts w:ascii="Times New Roman" w:hAnsi="Times New Roman" w:cs="Times New Roman"/>
          <w:sz w:val="24"/>
          <w:szCs w:val="24"/>
        </w:rPr>
      </w:pPr>
      <w:r w:rsidRPr="0056169E">
        <w:rPr>
          <w:rFonts w:ascii="Times New Roman" w:hAnsi="Times New Roman" w:cs="Times New Roman"/>
          <w:sz w:val="24"/>
          <w:szCs w:val="24"/>
        </w:rPr>
        <w:t>Bitwise</w:t>
      </w:r>
    </w:p>
    <w:p w14:paraId="5D68A6B1" w14:textId="7126B2B4" w:rsidR="00040546" w:rsidRPr="0056169E" w:rsidRDefault="00086FEC">
      <w:pPr>
        <w:pStyle w:val="ListParagraph"/>
        <w:numPr>
          <w:ilvl w:val="0"/>
          <w:numId w:val="27"/>
        </w:numPr>
        <w:spacing w:line="360" w:lineRule="auto"/>
        <w:rPr>
          <w:rFonts w:ascii="Times New Roman" w:hAnsi="Times New Roman" w:cs="Times New Roman"/>
          <w:sz w:val="24"/>
          <w:szCs w:val="24"/>
        </w:rPr>
      </w:pPr>
      <w:r w:rsidRPr="0056169E">
        <w:rPr>
          <w:rFonts w:ascii="Times New Roman" w:hAnsi="Times New Roman" w:cs="Times New Roman"/>
          <w:sz w:val="24"/>
          <w:szCs w:val="24"/>
        </w:rPr>
        <w:t>Membership (</w:t>
      </w:r>
      <w:r w:rsidR="00040546" w:rsidRPr="0056169E">
        <w:rPr>
          <w:rFonts w:ascii="Times New Roman" w:hAnsi="Times New Roman" w:cs="Times New Roman"/>
          <w:sz w:val="24"/>
          <w:szCs w:val="24"/>
        </w:rPr>
        <w:t>in and not in)</w:t>
      </w:r>
    </w:p>
    <w:p w14:paraId="2500F050" w14:textId="377CD2B3" w:rsidR="00040546" w:rsidRPr="0056169E" w:rsidRDefault="00086FEC">
      <w:pPr>
        <w:pStyle w:val="ListParagraph"/>
        <w:numPr>
          <w:ilvl w:val="0"/>
          <w:numId w:val="27"/>
        </w:numPr>
        <w:spacing w:line="360" w:lineRule="auto"/>
        <w:rPr>
          <w:rFonts w:ascii="Times New Roman" w:hAnsi="Times New Roman" w:cs="Times New Roman"/>
          <w:sz w:val="24"/>
          <w:szCs w:val="24"/>
        </w:rPr>
      </w:pPr>
      <w:r w:rsidRPr="0056169E">
        <w:rPr>
          <w:rFonts w:ascii="Times New Roman" w:hAnsi="Times New Roman" w:cs="Times New Roman"/>
          <w:sz w:val="24"/>
          <w:szCs w:val="24"/>
        </w:rPr>
        <w:t>Identity (</w:t>
      </w:r>
      <w:r w:rsidR="00040546" w:rsidRPr="0056169E">
        <w:rPr>
          <w:rFonts w:ascii="Times New Roman" w:hAnsi="Times New Roman" w:cs="Times New Roman"/>
          <w:sz w:val="24"/>
          <w:szCs w:val="24"/>
        </w:rPr>
        <w:t>is and is not)</w:t>
      </w:r>
    </w:p>
    <w:p w14:paraId="00502C03" w14:textId="5A1CABE2" w:rsidR="00040546" w:rsidRPr="0056169E" w:rsidRDefault="00040546">
      <w:pPr>
        <w:pStyle w:val="ListParagraph"/>
        <w:numPr>
          <w:ilvl w:val="0"/>
          <w:numId w:val="34"/>
        </w:numPr>
        <w:spacing w:line="360" w:lineRule="auto"/>
        <w:ind w:left="792"/>
        <w:rPr>
          <w:rFonts w:ascii="Times New Roman" w:hAnsi="Times New Roman" w:cs="Times New Roman"/>
          <w:sz w:val="24"/>
          <w:szCs w:val="24"/>
        </w:rPr>
      </w:pPr>
      <w:r w:rsidRPr="0056169E">
        <w:rPr>
          <w:rFonts w:ascii="Times New Roman" w:hAnsi="Times New Roman" w:cs="Times New Roman"/>
          <w:sz w:val="24"/>
          <w:szCs w:val="24"/>
        </w:rPr>
        <w:t>In:</w:t>
      </w:r>
      <w:r w:rsidR="00086FEC" w:rsidRPr="0056169E">
        <w:rPr>
          <w:rFonts w:ascii="Times New Roman" w:hAnsi="Times New Roman" w:cs="Times New Roman"/>
          <w:sz w:val="24"/>
          <w:szCs w:val="24"/>
        </w:rPr>
        <w:t xml:space="preserve"> </w:t>
      </w:r>
      <w:r w:rsidRPr="0056169E">
        <w:rPr>
          <w:rFonts w:ascii="Times New Roman" w:hAnsi="Times New Roman" w:cs="Times New Roman"/>
          <w:sz w:val="24"/>
          <w:szCs w:val="24"/>
        </w:rPr>
        <w:t xml:space="preserve">It </w:t>
      </w:r>
      <w:r w:rsidR="00086FEC" w:rsidRPr="0056169E">
        <w:rPr>
          <w:rFonts w:ascii="Times New Roman" w:hAnsi="Times New Roman" w:cs="Times New Roman"/>
          <w:sz w:val="24"/>
          <w:szCs w:val="24"/>
        </w:rPr>
        <w:t>evaluates</w:t>
      </w:r>
      <w:r w:rsidRPr="0056169E">
        <w:rPr>
          <w:rFonts w:ascii="Times New Roman" w:hAnsi="Times New Roman" w:cs="Times New Roman"/>
          <w:sz w:val="24"/>
          <w:szCs w:val="24"/>
        </w:rPr>
        <w:t xml:space="preserve"> true if it finds a variable in the specified sequence &amp;false otherwise (it means </w:t>
      </w:r>
      <w:r w:rsidR="00086FEC" w:rsidRPr="0056169E">
        <w:rPr>
          <w:rFonts w:ascii="Times New Roman" w:hAnsi="Times New Roman" w:cs="Times New Roman"/>
          <w:sz w:val="24"/>
          <w:szCs w:val="24"/>
        </w:rPr>
        <w:t>linear</w:t>
      </w:r>
      <w:r w:rsidRPr="0056169E">
        <w:rPr>
          <w:rFonts w:ascii="Times New Roman" w:hAnsi="Times New Roman" w:cs="Times New Roman"/>
          <w:sz w:val="24"/>
          <w:szCs w:val="24"/>
        </w:rPr>
        <w:t xml:space="preserve"> </w:t>
      </w:r>
      <w:r w:rsidR="00086FEC" w:rsidRPr="0056169E">
        <w:rPr>
          <w:rFonts w:ascii="Times New Roman" w:hAnsi="Times New Roman" w:cs="Times New Roman"/>
          <w:sz w:val="24"/>
          <w:szCs w:val="24"/>
        </w:rPr>
        <w:t>search</w:t>
      </w:r>
      <w:r w:rsidRPr="0056169E">
        <w:rPr>
          <w:rFonts w:ascii="Times New Roman" w:hAnsi="Times New Roman" w:cs="Times New Roman"/>
          <w:sz w:val="24"/>
          <w:szCs w:val="24"/>
        </w:rPr>
        <w:t xml:space="preserve"> in python)</w:t>
      </w:r>
    </w:p>
    <w:p w14:paraId="2FFE43BB" w14:textId="7F52C2A4" w:rsidR="00040546" w:rsidRPr="0056169E" w:rsidRDefault="00040546">
      <w:pPr>
        <w:pStyle w:val="ListParagraph"/>
        <w:numPr>
          <w:ilvl w:val="0"/>
          <w:numId w:val="34"/>
        </w:numPr>
        <w:spacing w:line="360" w:lineRule="auto"/>
        <w:ind w:left="792"/>
        <w:rPr>
          <w:rFonts w:ascii="Times New Roman" w:hAnsi="Times New Roman" w:cs="Times New Roman"/>
          <w:sz w:val="24"/>
          <w:szCs w:val="24"/>
        </w:rPr>
      </w:pPr>
      <w:r w:rsidRPr="0056169E">
        <w:rPr>
          <w:rFonts w:ascii="Times New Roman" w:hAnsi="Times New Roman" w:cs="Times New Roman"/>
          <w:sz w:val="24"/>
          <w:szCs w:val="24"/>
        </w:rPr>
        <w:lastRenderedPageBreak/>
        <w:t>Not in:</w:t>
      </w:r>
      <w:r w:rsidR="00086FEC" w:rsidRPr="0056169E">
        <w:rPr>
          <w:rFonts w:ascii="Times New Roman" w:hAnsi="Times New Roman" w:cs="Times New Roman"/>
          <w:sz w:val="24"/>
          <w:szCs w:val="24"/>
        </w:rPr>
        <w:t xml:space="preserve"> evaluate</w:t>
      </w:r>
      <w:r w:rsidRPr="0056169E">
        <w:rPr>
          <w:rFonts w:ascii="Times New Roman" w:hAnsi="Times New Roman" w:cs="Times New Roman"/>
          <w:sz w:val="24"/>
          <w:szCs w:val="24"/>
        </w:rPr>
        <w:t xml:space="preserve"> true if it does not find a </w:t>
      </w:r>
      <w:r w:rsidR="00086FEC" w:rsidRPr="0056169E">
        <w:rPr>
          <w:rFonts w:ascii="Times New Roman" w:hAnsi="Times New Roman" w:cs="Times New Roman"/>
          <w:sz w:val="24"/>
          <w:szCs w:val="24"/>
        </w:rPr>
        <w:t>variable</w:t>
      </w:r>
    </w:p>
    <w:p w14:paraId="31A43A11" w14:textId="34156CC8" w:rsidR="00040546" w:rsidRPr="0056169E" w:rsidRDefault="00040546">
      <w:pPr>
        <w:pStyle w:val="ListParagraph"/>
        <w:numPr>
          <w:ilvl w:val="0"/>
          <w:numId w:val="34"/>
        </w:numPr>
        <w:spacing w:line="360" w:lineRule="auto"/>
        <w:ind w:left="792"/>
        <w:rPr>
          <w:rFonts w:ascii="Times New Roman" w:hAnsi="Times New Roman" w:cs="Times New Roman"/>
          <w:sz w:val="24"/>
          <w:szCs w:val="24"/>
        </w:rPr>
      </w:pPr>
      <w:r w:rsidRPr="0056169E">
        <w:rPr>
          <w:rFonts w:ascii="Times New Roman" w:hAnsi="Times New Roman" w:cs="Times New Roman"/>
          <w:sz w:val="24"/>
          <w:szCs w:val="24"/>
        </w:rPr>
        <w:t xml:space="preserve">And </w:t>
      </w:r>
      <w:r w:rsidR="00086FEC" w:rsidRPr="0056169E">
        <w:rPr>
          <w:rFonts w:ascii="Times New Roman" w:hAnsi="Times New Roman" w:cs="Times New Roman"/>
          <w:sz w:val="24"/>
          <w:szCs w:val="24"/>
        </w:rPr>
        <w:t>otherwise,</w:t>
      </w:r>
      <w:r w:rsidRPr="0056169E">
        <w:rPr>
          <w:rFonts w:ascii="Times New Roman" w:hAnsi="Times New Roman" w:cs="Times New Roman"/>
          <w:sz w:val="24"/>
          <w:szCs w:val="24"/>
        </w:rPr>
        <w:t xml:space="preserve"> false.</w:t>
      </w:r>
    </w:p>
    <w:p w14:paraId="25B598E5" w14:textId="5F4EF866" w:rsidR="00040546" w:rsidRPr="0056169E" w:rsidRDefault="00040546">
      <w:pPr>
        <w:pStyle w:val="ListParagraph"/>
        <w:numPr>
          <w:ilvl w:val="0"/>
          <w:numId w:val="34"/>
        </w:numPr>
        <w:spacing w:line="360" w:lineRule="auto"/>
        <w:ind w:left="792"/>
        <w:rPr>
          <w:rFonts w:ascii="Times New Roman" w:hAnsi="Times New Roman" w:cs="Times New Roman"/>
          <w:sz w:val="24"/>
          <w:szCs w:val="24"/>
        </w:rPr>
      </w:pPr>
      <w:r w:rsidRPr="0056169E">
        <w:rPr>
          <w:rFonts w:ascii="Times New Roman" w:hAnsi="Times New Roman" w:cs="Times New Roman"/>
          <w:sz w:val="24"/>
          <w:szCs w:val="24"/>
        </w:rPr>
        <w:t>Is:</w:t>
      </w:r>
      <w:r w:rsidR="00086FEC" w:rsidRPr="0056169E">
        <w:rPr>
          <w:rFonts w:ascii="Times New Roman" w:hAnsi="Times New Roman" w:cs="Times New Roman"/>
          <w:sz w:val="24"/>
          <w:szCs w:val="24"/>
        </w:rPr>
        <w:t xml:space="preserve"> evaluates</w:t>
      </w:r>
      <w:r w:rsidRPr="0056169E">
        <w:rPr>
          <w:rFonts w:ascii="Times New Roman" w:hAnsi="Times New Roman" w:cs="Times New Roman"/>
          <w:sz w:val="24"/>
          <w:szCs w:val="24"/>
        </w:rPr>
        <w:t xml:space="preserve"> true if the variable on the either side of the object points to the same objects and false otherwise</w:t>
      </w:r>
    </w:p>
    <w:p w14:paraId="5538473A" w14:textId="588A9F45" w:rsidR="00040546" w:rsidRPr="0056169E" w:rsidRDefault="00040546">
      <w:pPr>
        <w:pStyle w:val="ListParagraph"/>
        <w:numPr>
          <w:ilvl w:val="0"/>
          <w:numId w:val="34"/>
        </w:numPr>
        <w:spacing w:line="360" w:lineRule="auto"/>
        <w:ind w:left="792"/>
        <w:rPr>
          <w:rFonts w:ascii="Times New Roman" w:hAnsi="Times New Roman" w:cs="Times New Roman"/>
          <w:sz w:val="24"/>
          <w:szCs w:val="24"/>
        </w:rPr>
      </w:pPr>
      <w:r w:rsidRPr="0056169E">
        <w:rPr>
          <w:rFonts w:ascii="Times New Roman" w:hAnsi="Times New Roman" w:cs="Times New Roman"/>
          <w:sz w:val="24"/>
          <w:szCs w:val="24"/>
        </w:rPr>
        <w:t>Is not:</w:t>
      </w:r>
      <w:r w:rsidR="00086FEC" w:rsidRPr="0056169E">
        <w:rPr>
          <w:rFonts w:ascii="Times New Roman" w:hAnsi="Times New Roman" w:cs="Times New Roman"/>
          <w:sz w:val="24"/>
          <w:szCs w:val="24"/>
        </w:rPr>
        <w:t xml:space="preserve"> evaluates</w:t>
      </w:r>
      <w:r w:rsidRPr="0056169E">
        <w:rPr>
          <w:rFonts w:ascii="Times New Roman" w:hAnsi="Times New Roman" w:cs="Times New Roman"/>
          <w:sz w:val="24"/>
          <w:szCs w:val="24"/>
        </w:rPr>
        <w:t xml:space="preserve"> to false if the variables on the either side of the object points to the same object.</w:t>
      </w:r>
    </w:p>
    <w:p w14:paraId="00890CCE" w14:textId="77777777" w:rsidR="00CC567F" w:rsidRPr="0056169E" w:rsidRDefault="00CC567F" w:rsidP="004D39D5">
      <w:pPr>
        <w:spacing w:line="360" w:lineRule="auto"/>
        <w:ind w:left="-432"/>
        <w:rPr>
          <w:rFonts w:ascii="Times New Roman" w:hAnsi="Times New Roman" w:cs="Times New Roman"/>
          <w:sz w:val="24"/>
          <w:szCs w:val="24"/>
        </w:rPr>
      </w:pPr>
    </w:p>
    <w:p w14:paraId="22D4BE32" w14:textId="4ADD0B33" w:rsidR="00040546" w:rsidRPr="0056169E" w:rsidRDefault="00040546" w:rsidP="004D39D5">
      <w:pPr>
        <w:spacing w:line="360" w:lineRule="auto"/>
        <w:jc w:val="center"/>
        <w:rPr>
          <w:rFonts w:ascii="Times New Roman" w:hAnsi="Times New Roman" w:cs="Times New Roman"/>
          <w:b/>
          <w:bCs/>
          <w:sz w:val="24"/>
          <w:szCs w:val="24"/>
          <w:u w:val="single"/>
        </w:rPr>
      </w:pPr>
      <w:r w:rsidRPr="0056169E">
        <w:rPr>
          <w:rFonts w:ascii="Times New Roman" w:hAnsi="Times New Roman" w:cs="Times New Roman"/>
          <w:b/>
          <w:bCs/>
          <w:sz w:val="24"/>
          <w:szCs w:val="24"/>
          <w:u w:val="single"/>
        </w:rPr>
        <w:t>Operators(java)</w:t>
      </w:r>
    </w:p>
    <w:p w14:paraId="31CCEF68" w14:textId="77777777" w:rsidR="00763AFB" w:rsidRPr="0056169E" w:rsidRDefault="00763AFB" w:rsidP="004D39D5">
      <w:pPr>
        <w:spacing w:line="360" w:lineRule="auto"/>
        <w:jc w:val="center"/>
        <w:rPr>
          <w:rFonts w:ascii="Times New Roman" w:hAnsi="Times New Roman" w:cs="Times New Roman"/>
          <w:b/>
          <w:bCs/>
          <w:sz w:val="24"/>
          <w:szCs w:val="24"/>
          <w:u w:val="single"/>
        </w:rPr>
      </w:pPr>
    </w:p>
    <w:p w14:paraId="7F123242" w14:textId="77777777" w:rsidR="00CC567F" w:rsidRPr="0056169E" w:rsidRDefault="00CC567F" w:rsidP="004D39D5">
      <w:pPr>
        <w:spacing w:line="360" w:lineRule="auto"/>
        <w:rPr>
          <w:rFonts w:ascii="Times New Roman" w:hAnsi="Times New Roman" w:cs="Times New Roman"/>
          <w:sz w:val="24"/>
          <w:szCs w:val="24"/>
        </w:rPr>
      </w:pPr>
    </w:p>
    <w:p w14:paraId="7F8F8A37" w14:textId="24BCEE64" w:rsidR="003815A4" w:rsidRPr="0056169E" w:rsidRDefault="003815A4">
      <w:pPr>
        <w:pStyle w:val="ListParagraph"/>
        <w:numPr>
          <w:ilvl w:val="0"/>
          <w:numId w:val="28"/>
        </w:numPr>
        <w:spacing w:line="360" w:lineRule="auto"/>
        <w:rPr>
          <w:rFonts w:ascii="Times New Roman" w:hAnsi="Times New Roman" w:cs="Times New Roman"/>
          <w:sz w:val="24"/>
          <w:szCs w:val="24"/>
        </w:rPr>
      </w:pPr>
      <w:r w:rsidRPr="0056169E">
        <w:rPr>
          <w:rFonts w:ascii="Times New Roman" w:hAnsi="Times New Roman" w:cs="Times New Roman"/>
          <w:sz w:val="24"/>
          <w:szCs w:val="24"/>
        </w:rPr>
        <w:t>Unary</w:t>
      </w:r>
      <w:r w:rsidR="00086FEC" w:rsidRPr="0056169E">
        <w:rPr>
          <w:rFonts w:ascii="Times New Roman" w:hAnsi="Times New Roman" w:cs="Times New Roman"/>
          <w:sz w:val="24"/>
          <w:szCs w:val="24"/>
        </w:rPr>
        <w:t xml:space="preserve"> </w:t>
      </w:r>
      <w:r w:rsidRPr="0056169E">
        <w:rPr>
          <w:rFonts w:ascii="Times New Roman" w:hAnsi="Times New Roman" w:cs="Times New Roman"/>
          <w:sz w:val="24"/>
          <w:szCs w:val="24"/>
        </w:rPr>
        <w:t>(</w:t>
      </w:r>
      <w:r w:rsidR="00086FEC" w:rsidRPr="0056169E">
        <w:rPr>
          <w:rFonts w:ascii="Times New Roman" w:hAnsi="Times New Roman" w:cs="Times New Roman"/>
          <w:sz w:val="24"/>
          <w:szCs w:val="24"/>
        </w:rPr>
        <w:t>increment. Decrement</w:t>
      </w:r>
      <w:r w:rsidRPr="0056169E">
        <w:rPr>
          <w:rFonts w:ascii="Times New Roman" w:hAnsi="Times New Roman" w:cs="Times New Roman"/>
          <w:sz w:val="24"/>
          <w:szCs w:val="24"/>
        </w:rPr>
        <w:t>)</w:t>
      </w:r>
    </w:p>
    <w:p w14:paraId="6B1B3744" w14:textId="0E81ACB9" w:rsidR="003815A4" w:rsidRPr="0056169E" w:rsidRDefault="003815A4">
      <w:pPr>
        <w:pStyle w:val="ListParagraph"/>
        <w:numPr>
          <w:ilvl w:val="0"/>
          <w:numId w:val="28"/>
        </w:numPr>
        <w:spacing w:line="360" w:lineRule="auto"/>
        <w:rPr>
          <w:rFonts w:ascii="Times New Roman" w:hAnsi="Times New Roman" w:cs="Times New Roman"/>
          <w:sz w:val="24"/>
          <w:szCs w:val="24"/>
        </w:rPr>
      </w:pPr>
      <w:r w:rsidRPr="0056169E">
        <w:rPr>
          <w:rFonts w:ascii="Times New Roman" w:hAnsi="Times New Roman" w:cs="Times New Roman"/>
          <w:sz w:val="24"/>
          <w:szCs w:val="24"/>
        </w:rPr>
        <w:t>Arithmetic</w:t>
      </w:r>
    </w:p>
    <w:p w14:paraId="2A372CED" w14:textId="39298A4F" w:rsidR="003815A4" w:rsidRPr="0056169E" w:rsidRDefault="003815A4">
      <w:pPr>
        <w:pStyle w:val="ListParagraph"/>
        <w:numPr>
          <w:ilvl w:val="0"/>
          <w:numId w:val="28"/>
        </w:numPr>
        <w:spacing w:line="360" w:lineRule="auto"/>
        <w:rPr>
          <w:rFonts w:ascii="Times New Roman" w:hAnsi="Times New Roman" w:cs="Times New Roman"/>
          <w:sz w:val="24"/>
          <w:szCs w:val="24"/>
        </w:rPr>
      </w:pPr>
      <w:r w:rsidRPr="0056169E">
        <w:rPr>
          <w:rFonts w:ascii="Times New Roman" w:hAnsi="Times New Roman" w:cs="Times New Roman"/>
          <w:sz w:val="24"/>
          <w:szCs w:val="24"/>
        </w:rPr>
        <w:t>Shift</w:t>
      </w:r>
    </w:p>
    <w:p w14:paraId="4BB10B2E" w14:textId="631D137C" w:rsidR="003815A4" w:rsidRPr="0056169E" w:rsidRDefault="003815A4">
      <w:pPr>
        <w:pStyle w:val="ListParagraph"/>
        <w:numPr>
          <w:ilvl w:val="0"/>
          <w:numId w:val="28"/>
        </w:numPr>
        <w:spacing w:line="360" w:lineRule="auto"/>
        <w:rPr>
          <w:rFonts w:ascii="Times New Roman" w:hAnsi="Times New Roman" w:cs="Times New Roman"/>
          <w:sz w:val="24"/>
          <w:szCs w:val="24"/>
        </w:rPr>
      </w:pPr>
      <w:r w:rsidRPr="0056169E">
        <w:rPr>
          <w:rFonts w:ascii="Times New Roman" w:hAnsi="Times New Roman" w:cs="Times New Roman"/>
          <w:sz w:val="24"/>
          <w:szCs w:val="24"/>
        </w:rPr>
        <w:t>Bitwise</w:t>
      </w:r>
    </w:p>
    <w:p w14:paraId="21532982" w14:textId="120736CD" w:rsidR="003815A4" w:rsidRPr="0056169E" w:rsidRDefault="003815A4">
      <w:pPr>
        <w:pStyle w:val="ListParagraph"/>
        <w:numPr>
          <w:ilvl w:val="0"/>
          <w:numId w:val="28"/>
        </w:numPr>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Logical </w:t>
      </w:r>
    </w:p>
    <w:p w14:paraId="342C153D" w14:textId="53D43738" w:rsidR="003815A4" w:rsidRPr="0056169E" w:rsidRDefault="003815A4">
      <w:pPr>
        <w:pStyle w:val="ListParagraph"/>
        <w:numPr>
          <w:ilvl w:val="0"/>
          <w:numId w:val="28"/>
        </w:numPr>
        <w:spacing w:line="360" w:lineRule="auto"/>
        <w:rPr>
          <w:rFonts w:ascii="Times New Roman" w:hAnsi="Times New Roman" w:cs="Times New Roman"/>
          <w:sz w:val="24"/>
          <w:szCs w:val="24"/>
        </w:rPr>
      </w:pPr>
      <w:r w:rsidRPr="0056169E">
        <w:rPr>
          <w:rFonts w:ascii="Times New Roman" w:hAnsi="Times New Roman" w:cs="Times New Roman"/>
          <w:sz w:val="24"/>
          <w:szCs w:val="24"/>
        </w:rPr>
        <w:t>Ternary assignment</w:t>
      </w:r>
    </w:p>
    <w:p w14:paraId="580CF7FA" w14:textId="77777777" w:rsidR="00CC567F" w:rsidRPr="0056169E" w:rsidRDefault="00CC567F" w:rsidP="004D39D5">
      <w:pPr>
        <w:spacing w:line="360" w:lineRule="auto"/>
        <w:rPr>
          <w:rFonts w:ascii="Times New Roman" w:hAnsi="Times New Roman" w:cs="Times New Roman"/>
          <w:sz w:val="24"/>
          <w:szCs w:val="24"/>
        </w:rPr>
      </w:pPr>
    </w:p>
    <w:p w14:paraId="676DC3CB" w14:textId="2AFE9D6B" w:rsidR="009D1C08" w:rsidRPr="0056169E" w:rsidRDefault="009D1C08" w:rsidP="004D39D5">
      <w:pPr>
        <w:spacing w:line="360" w:lineRule="auto"/>
        <w:ind w:left="-432"/>
        <w:jc w:val="center"/>
        <w:rPr>
          <w:rFonts w:ascii="Times New Roman" w:hAnsi="Times New Roman" w:cs="Times New Roman"/>
          <w:b/>
          <w:bCs/>
          <w:sz w:val="24"/>
          <w:szCs w:val="24"/>
          <w:u w:val="single"/>
        </w:rPr>
      </w:pPr>
      <w:bookmarkStart w:id="8" w:name="_Hlk165053529"/>
      <w:r w:rsidRPr="0056169E">
        <w:rPr>
          <w:rFonts w:ascii="Times New Roman" w:hAnsi="Times New Roman" w:cs="Times New Roman"/>
          <w:b/>
          <w:bCs/>
          <w:sz w:val="24"/>
          <w:szCs w:val="24"/>
          <w:u w:val="single"/>
        </w:rPr>
        <w:t>Control statements or conditional statements o</w:t>
      </w:r>
      <w:r w:rsidR="00F71C66" w:rsidRPr="0056169E">
        <w:rPr>
          <w:rFonts w:ascii="Times New Roman" w:hAnsi="Times New Roman" w:cs="Times New Roman"/>
          <w:b/>
          <w:bCs/>
          <w:sz w:val="24"/>
          <w:szCs w:val="24"/>
          <w:u w:val="single"/>
        </w:rPr>
        <w:t>r</w:t>
      </w:r>
      <w:r w:rsidRPr="0056169E">
        <w:rPr>
          <w:rFonts w:ascii="Times New Roman" w:hAnsi="Times New Roman" w:cs="Times New Roman"/>
          <w:b/>
          <w:bCs/>
          <w:sz w:val="24"/>
          <w:szCs w:val="24"/>
          <w:u w:val="single"/>
        </w:rPr>
        <w:t xml:space="preserve"> selection statements</w:t>
      </w:r>
      <w:r w:rsidR="00C64201" w:rsidRPr="0056169E">
        <w:rPr>
          <w:rFonts w:ascii="Times New Roman" w:hAnsi="Times New Roman" w:cs="Times New Roman"/>
          <w:b/>
          <w:bCs/>
          <w:sz w:val="24"/>
          <w:szCs w:val="24"/>
          <w:u w:val="single"/>
        </w:rPr>
        <w:t xml:space="preserve"> in c</w:t>
      </w:r>
    </w:p>
    <w:p w14:paraId="75368796" w14:textId="1D5DD476" w:rsidR="009D1C08" w:rsidRPr="00C87892" w:rsidRDefault="00CC567F">
      <w:pPr>
        <w:pStyle w:val="ListParagraph"/>
        <w:numPr>
          <w:ilvl w:val="0"/>
          <w:numId w:val="75"/>
        </w:numPr>
        <w:spacing w:line="360" w:lineRule="auto"/>
        <w:rPr>
          <w:rFonts w:ascii="Times New Roman" w:hAnsi="Times New Roman" w:cs="Times New Roman"/>
          <w:sz w:val="24"/>
          <w:szCs w:val="24"/>
        </w:rPr>
      </w:pPr>
      <w:r w:rsidRPr="00C87892">
        <w:rPr>
          <w:rFonts w:ascii="Times New Roman" w:hAnsi="Times New Roman" w:cs="Times New Roman"/>
          <w:sz w:val="24"/>
          <w:szCs w:val="24"/>
        </w:rPr>
        <w:t>if</w:t>
      </w:r>
    </w:p>
    <w:p w14:paraId="43A57B03" w14:textId="6ACCDC62" w:rsidR="009D1C08" w:rsidRPr="0056169E" w:rsidRDefault="009D1C08">
      <w:pPr>
        <w:pStyle w:val="ListParagraph"/>
        <w:numPr>
          <w:ilvl w:val="0"/>
          <w:numId w:val="75"/>
        </w:numPr>
        <w:spacing w:line="360" w:lineRule="auto"/>
        <w:rPr>
          <w:rFonts w:ascii="Times New Roman" w:hAnsi="Times New Roman" w:cs="Times New Roman"/>
          <w:sz w:val="24"/>
          <w:szCs w:val="24"/>
        </w:rPr>
      </w:pPr>
      <w:r w:rsidRPr="0056169E">
        <w:rPr>
          <w:rFonts w:ascii="Times New Roman" w:hAnsi="Times New Roman" w:cs="Times New Roman"/>
          <w:sz w:val="24"/>
          <w:szCs w:val="24"/>
        </w:rPr>
        <w:t>If else</w:t>
      </w:r>
    </w:p>
    <w:p w14:paraId="2E7CAE8D" w14:textId="3A715FC6" w:rsidR="009D1C08" w:rsidRPr="0056169E" w:rsidRDefault="009D1C08">
      <w:pPr>
        <w:pStyle w:val="ListParagraph"/>
        <w:numPr>
          <w:ilvl w:val="0"/>
          <w:numId w:val="75"/>
        </w:numPr>
        <w:spacing w:line="360" w:lineRule="auto"/>
        <w:rPr>
          <w:rFonts w:ascii="Times New Roman" w:hAnsi="Times New Roman" w:cs="Times New Roman"/>
          <w:sz w:val="24"/>
          <w:szCs w:val="24"/>
        </w:rPr>
      </w:pPr>
      <w:r w:rsidRPr="0056169E">
        <w:rPr>
          <w:rFonts w:ascii="Times New Roman" w:hAnsi="Times New Roman" w:cs="Times New Roman"/>
          <w:sz w:val="24"/>
          <w:szCs w:val="24"/>
        </w:rPr>
        <w:t>Else if</w:t>
      </w:r>
    </w:p>
    <w:p w14:paraId="2DC42A21" w14:textId="77777777" w:rsidR="00C87892" w:rsidRDefault="009D1C08">
      <w:pPr>
        <w:pStyle w:val="ListParagraph"/>
        <w:numPr>
          <w:ilvl w:val="0"/>
          <w:numId w:val="75"/>
        </w:numPr>
        <w:spacing w:line="360" w:lineRule="auto"/>
        <w:rPr>
          <w:rFonts w:ascii="Times New Roman" w:hAnsi="Times New Roman" w:cs="Times New Roman"/>
          <w:sz w:val="24"/>
          <w:szCs w:val="24"/>
        </w:rPr>
      </w:pPr>
      <w:r w:rsidRPr="0056169E">
        <w:rPr>
          <w:rFonts w:ascii="Times New Roman" w:hAnsi="Times New Roman" w:cs="Times New Roman"/>
          <w:sz w:val="24"/>
          <w:szCs w:val="24"/>
        </w:rPr>
        <w:t>Nested if</w:t>
      </w:r>
    </w:p>
    <w:p w14:paraId="4D785F98" w14:textId="17297D9A" w:rsidR="003815A4" w:rsidRPr="00C87892" w:rsidRDefault="009D1C08" w:rsidP="00C87892">
      <w:pPr>
        <w:pStyle w:val="ListParagraph"/>
        <w:spacing w:line="360" w:lineRule="auto"/>
        <w:ind w:left="0"/>
        <w:rPr>
          <w:rFonts w:ascii="Times New Roman" w:hAnsi="Times New Roman" w:cs="Times New Roman"/>
          <w:b/>
          <w:bCs/>
          <w:sz w:val="28"/>
        </w:rPr>
      </w:pPr>
      <w:r w:rsidRPr="00C87892">
        <w:rPr>
          <w:rFonts w:ascii="Times New Roman" w:hAnsi="Times New Roman" w:cs="Times New Roman"/>
          <w:b/>
          <w:bCs/>
          <w:sz w:val="28"/>
        </w:rPr>
        <w:t xml:space="preserve">If </w:t>
      </w:r>
    </w:p>
    <w:p w14:paraId="10D09513" w14:textId="1F983E48" w:rsidR="009D1C08" w:rsidRPr="0056169E" w:rsidRDefault="00763AFB" w:rsidP="004D39D5">
      <w:pPr>
        <w:spacing w:line="360" w:lineRule="auto"/>
        <w:rPr>
          <w:rFonts w:ascii="Times New Roman" w:hAnsi="Times New Roman" w:cs="Times New Roman"/>
          <w:sz w:val="24"/>
          <w:szCs w:val="24"/>
        </w:rPr>
      </w:pPr>
      <w:r w:rsidRPr="0056169E">
        <w:rPr>
          <w:rFonts w:ascii="Times New Roman" w:eastAsia="Times New Roman" w:hAnsi="Times New Roman" w:cs="Times New Roman"/>
          <w:color w:val="006699"/>
          <w:sz w:val="24"/>
          <w:szCs w:val="24"/>
          <w:bdr w:val="none" w:sz="0" w:space="0" w:color="auto" w:frame="1"/>
        </w:rPr>
        <w:t xml:space="preserve">  </w:t>
      </w:r>
      <w:r w:rsidR="009D1C08" w:rsidRPr="0056169E">
        <w:rPr>
          <w:rFonts w:ascii="Times New Roman" w:eastAsia="Times New Roman" w:hAnsi="Times New Roman" w:cs="Times New Roman"/>
          <w:sz w:val="24"/>
          <w:szCs w:val="24"/>
          <w:bdr w:val="none" w:sz="0" w:space="0" w:color="auto" w:frame="1"/>
        </w:rPr>
        <w:t>if</w:t>
      </w:r>
      <w:r w:rsidR="009D1C08" w:rsidRPr="0056169E">
        <w:rPr>
          <w:rFonts w:ascii="Times New Roman" w:eastAsia="Times New Roman" w:hAnsi="Times New Roman" w:cs="Times New Roman"/>
          <w:color w:val="000000"/>
          <w:sz w:val="24"/>
          <w:szCs w:val="24"/>
          <w:bdr w:val="none" w:sz="0" w:space="0" w:color="auto" w:frame="1"/>
        </w:rPr>
        <w:t>(expression)</w:t>
      </w:r>
      <w:r w:rsidR="00086FEC" w:rsidRPr="0056169E">
        <w:rPr>
          <w:rFonts w:ascii="Times New Roman" w:eastAsia="Times New Roman" w:hAnsi="Times New Roman" w:cs="Times New Roman"/>
          <w:color w:val="000000"/>
          <w:sz w:val="24"/>
          <w:szCs w:val="24"/>
          <w:bdr w:val="none" w:sz="0" w:space="0" w:color="auto" w:frame="1"/>
        </w:rPr>
        <w:t xml:space="preserve"> </w:t>
      </w:r>
      <w:r w:rsidR="009D1C08" w:rsidRPr="0056169E">
        <w:rPr>
          <w:rFonts w:ascii="Times New Roman" w:eastAsia="Times New Roman" w:hAnsi="Times New Roman" w:cs="Times New Roman"/>
          <w:color w:val="000000"/>
          <w:sz w:val="24"/>
          <w:szCs w:val="24"/>
          <w:bdr w:val="none" w:sz="0" w:space="0" w:color="auto" w:frame="1"/>
        </w:rPr>
        <w:t>{  </w:t>
      </w:r>
    </w:p>
    <w:p w14:paraId="2CF3A4EA" w14:textId="77777777" w:rsidR="009D1C08" w:rsidRPr="0056169E" w:rsidRDefault="009D1C08" w:rsidP="004D39D5">
      <w:p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sz w:val="24"/>
          <w:szCs w:val="24"/>
          <w:bdr w:val="none" w:sz="0" w:space="0" w:color="auto" w:frame="1"/>
        </w:rPr>
        <w:t>//code to be executed  </w:t>
      </w:r>
    </w:p>
    <w:p w14:paraId="1A0A6287" w14:textId="5FC4D246" w:rsidR="009D1C08" w:rsidRPr="0056169E" w:rsidRDefault="00A73169" w:rsidP="004D39D5">
      <w:pPr>
        <w:spacing w:line="360" w:lineRule="auto"/>
        <w:jc w:val="both"/>
        <w:rPr>
          <w:rFonts w:ascii="Times New Roman" w:eastAsia="Times New Roman" w:hAnsi="Times New Roman" w:cs="Times New Roman"/>
          <w:color w:val="000000"/>
          <w:sz w:val="24"/>
          <w:szCs w:val="24"/>
          <w:bdr w:val="none" w:sz="0" w:space="0" w:color="auto" w:frame="1"/>
        </w:rPr>
      </w:pPr>
      <w:r w:rsidRPr="0056169E">
        <w:rPr>
          <w:rFonts w:ascii="Times New Roman" w:eastAsia="Times New Roman" w:hAnsi="Times New Roman" w:cs="Times New Roman"/>
          <w:color w:val="000000"/>
          <w:sz w:val="24"/>
          <w:szCs w:val="24"/>
          <w:bdr w:val="none" w:sz="0" w:space="0" w:color="auto" w:frame="1"/>
        </w:rPr>
        <w:t xml:space="preserve">     </w:t>
      </w:r>
      <w:r w:rsidR="009D1C08" w:rsidRPr="0056169E">
        <w:rPr>
          <w:rFonts w:ascii="Times New Roman" w:eastAsia="Times New Roman" w:hAnsi="Times New Roman" w:cs="Times New Roman"/>
          <w:color w:val="000000"/>
          <w:sz w:val="24"/>
          <w:szCs w:val="24"/>
          <w:bdr w:val="none" w:sz="0" w:space="0" w:color="auto" w:frame="1"/>
        </w:rPr>
        <w:t>}  </w:t>
      </w:r>
    </w:p>
    <w:p w14:paraId="69D69CC2" w14:textId="2EA2EF16" w:rsidR="009D1C08" w:rsidRPr="00C87892" w:rsidRDefault="00C87892" w:rsidP="004D39D5">
      <w:pPr>
        <w:spacing w:line="360" w:lineRule="auto"/>
        <w:ind w:left="-432"/>
        <w:jc w:val="both"/>
        <w:rPr>
          <w:rFonts w:ascii="Times New Roman" w:eastAsia="Times New Roman" w:hAnsi="Times New Roman" w:cs="Times New Roman"/>
          <w:b/>
          <w:bCs/>
          <w:color w:val="000000"/>
          <w:sz w:val="24"/>
          <w:szCs w:val="24"/>
          <w:bdr w:val="none" w:sz="0" w:space="0" w:color="auto" w:frame="1"/>
        </w:rPr>
      </w:pPr>
      <w:r w:rsidRPr="00C87892">
        <w:rPr>
          <w:rFonts w:ascii="Times New Roman" w:eastAsia="Times New Roman" w:hAnsi="Times New Roman" w:cs="Times New Roman"/>
          <w:b/>
          <w:bCs/>
          <w:color w:val="000000"/>
          <w:sz w:val="24"/>
          <w:szCs w:val="24"/>
          <w:bdr w:val="none" w:sz="0" w:space="0" w:color="auto" w:frame="1"/>
        </w:rPr>
        <w:t xml:space="preserve">          </w:t>
      </w:r>
      <w:r w:rsidR="00A73169" w:rsidRPr="00C87892">
        <w:rPr>
          <w:rFonts w:ascii="Times New Roman" w:eastAsia="Times New Roman" w:hAnsi="Times New Roman" w:cs="Times New Roman"/>
          <w:b/>
          <w:bCs/>
          <w:color w:val="000000"/>
          <w:sz w:val="24"/>
          <w:szCs w:val="24"/>
          <w:bdr w:val="none" w:sz="0" w:space="0" w:color="auto" w:frame="1"/>
        </w:rPr>
        <w:t>Examples:</w:t>
      </w:r>
    </w:p>
    <w:p w14:paraId="7FB09A29" w14:textId="3BBAF35D" w:rsidR="009D1C08" w:rsidRPr="0056169E" w:rsidRDefault="009D1C08" w:rsidP="00C87892">
      <w:pPr>
        <w:spacing w:line="360" w:lineRule="auto"/>
        <w:rPr>
          <w:rFonts w:ascii="Times New Roman" w:eastAsia="Times New Roman" w:hAnsi="Times New Roman" w:cs="Times New Roman"/>
          <w:color w:val="000000"/>
          <w:sz w:val="24"/>
          <w:szCs w:val="24"/>
        </w:rPr>
      </w:pPr>
      <w:r w:rsidRPr="0056169E">
        <w:rPr>
          <w:rFonts w:ascii="Times New Roman" w:eastAsia="Times New Roman" w:hAnsi="Times New Roman" w:cs="Times New Roman"/>
          <w:sz w:val="24"/>
          <w:szCs w:val="24"/>
          <w:bdr w:val="none" w:sz="0" w:space="0" w:color="auto" w:frame="1"/>
        </w:rPr>
        <w:t>#include&lt;stdio.h&gt;</w:t>
      </w:r>
    </w:p>
    <w:p w14:paraId="3517197F" w14:textId="0E16FE7F" w:rsidR="009D1C08" w:rsidRPr="0056169E" w:rsidRDefault="009D1C08" w:rsidP="00C87892">
      <w:pPr>
        <w:spacing w:line="360" w:lineRule="auto"/>
        <w:rPr>
          <w:rFonts w:ascii="Times New Roman" w:eastAsia="Times New Roman" w:hAnsi="Times New Roman" w:cs="Times New Roman"/>
          <w:color w:val="000000"/>
          <w:sz w:val="24"/>
          <w:szCs w:val="24"/>
        </w:rPr>
      </w:pPr>
      <w:r w:rsidRPr="0056169E">
        <w:rPr>
          <w:rFonts w:ascii="Times New Roman" w:eastAsia="Times New Roman" w:hAnsi="Times New Roman" w:cs="Times New Roman"/>
          <w:sz w:val="24"/>
          <w:szCs w:val="24"/>
          <w:bdr w:val="none" w:sz="0" w:space="0" w:color="auto" w:frame="1"/>
        </w:rPr>
        <w:t>int</w:t>
      </w:r>
      <w:r w:rsidRPr="0056169E">
        <w:rPr>
          <w:rFonts w:ascii="Times New Roman" w:eastAsia="Times New Roman" w:hAnsi="Times New Roman" w:cs="Times New Roman"/>
          <w:color w:val="000000"/>
          <w:sz w:val="24"/>
          <w:szCs w:val="24"/>
          <w:bdr w:val="none" w:sz="0" w:space="0" w:color="auto" w:frame="1"/>
        </w:rPr>
        <w:t> main</w:t>
      </w:r>
      <w:r w:rsidR="00086FEC" w:rsidRPr="0056169E">
        <w:rPr>
          <w:rFonts w:ascii="Times New Roman" w:eastAsia="Times New Roman" w:hAnsi="Times New Roman" w:cs="Times New Roman"/>
          <w:color w:val="000000"/>
          <w:sz w:val="24"/>
          <w:szCs w:val="24"/>
          <w:bdr w:val="none" w:sz="0" w:space="0" w:color="auto" w:frame="1"/>
        </w:rPr>
        <w:t xml:space="preserve"> </w:t>
      </w:r>
      <w:r w:rsidRPr="0056169E">
        <w:rPr>
          <w:rFonts w:ascii="Times New Roman" w:eastAsia="Times New Roman" w:hAnsi="Times New Roman" w:cs="Times New Roman"/>
          <w:color w:val="000000"/>
          <w:sz w:val="24"/>
          <w:szCs w:val="24"/>
          <w:bdr w:val="none" w:sz="0" w:space="0" w:color="auto" w:frame="1"/>
        </w:rPr>
        <w:t>()</w:t>
      </w:r>
      <w:r w:rsidR="00086FEC" w:rsidRPr="0056169E">
        <w:rPr>
          <w:rFonts w:ascii="Times New Roman" w:eastAsia="Times New Roman" w:hAnsi="Times New Roman" w:cs="Times New Roman"/>
          <w:color w:val="000000"/>
          <w:sz w:val="24"/>
          <w:szCs w:val="24"/>
          <w:bdr w:val="none" w:sz="0" w:space="0" w:color="auto" w:frame="1"/>
        </w:rPr>
        <w:t xml:space="preserve"> </w:t>
      </w:r>
      <w:r w:rsidRPr="0056169E">
        <w:rPr>
          <w:rFonts w:ascii="Times New Roman" w:eastAsia="Times New Roman" w:hAnsi="Times New Roman" w:cs="Times New Roman"/>
          <w:color w:val="000000"/>
          <w:sz w:val="24"/>
          <w:szCs w:val="24"/>
          <w:bdr w:val="none" w:sz="0" w:space="0" w:color="auto" w:frame="1"/>
        </w:rPr>
        <w:t>{</w:t>
      </w:r>
    </w:p>
    <w:p w14:paraId="5239E7B1" w14:textId="232DFB19" w:rsidR="009D1C08" w:rsidRPr="0056169E" w:rsidRDefault="009D1C08" w:rsidP="00C87892">
      <w:pPr>
        <w:spacing w:line="360" w:lineRule="auto"/>
        <w:rPr>
          <w:rFonts w:ascii="Times New Roman" w:eastAsia="Times New Roman" w:hAnsi="Times New Roman" w:cs="Times New Roman"/>
          <w:color w:val="000000"/>
          <w:sz w:val="24"/>
          <w:szCs w:val="24"/>
        </w:rPr>
      </w:pPr>
      <w:r w:rsidRPr="0056169E">
        <w:rPr>
          <w:rFonts w:ascii="Times New Roman" w:eastAsia="Times New Roman" w:hAnsi="Times New Roman" w:cs="Times New Roman"/>
          <w:sz w:val="24"/>
          <w:szCs w:val="24"/>
          <w:bdr w:val="none" w:sz="0" w:space="0" w:color="auto" w:frame="1"/>
        </w:rPr>
        <w:t>int</w:t>
      </w:r>
      <w:r w:rsidRPr="0056169E">
        <w:rPr>
          <w:rFonts w:ascii="Times New Roman" w:eastAsia="Times New Roman" w:hAnsi="Times New Roman" w:cs="Times New Roman"/>
          <w:color w:val="000000"/>
          <w:sz w:val="24"/>
          <w:szCs w:val="24"/>
          <w:bdr w:val="none" w:sz="0" w:space="0" w:color="auto" w:frame="1"/>
        </w:rPr>
        <w:t> number=0;</w:t>
      </w:r>
    </w:p>
    <w:p w14:paraId="127A40E1" w14:textId="3606A0F6" w:rsidR="009D1C08" w:rsidRPr="0056169E" w:rsidRDefault="00763AFB" w:rsidP="00C87892">
      <w:pPr>
        <w:spacing w:line="360" w:lineRule="auto"/>
        <w:rPr>
          <w:rFonts w:ascii="Times New Roman" w:eastAsia="Times New Roman" w:hAnsi="Times New Roman" w:cs="Times New Roman"/>
          <w:color w:val="000000"/>
          <w:sz w:val="24"/>
          <w:szCs w:val="24"/>
        </w:rPr>
      </w:pPr>
      <w:proofErr w:type="spellStart"/>
      <w:proofErr w:type="gramStart"/>
      <w:r w:rsidRPr="0056169E">
        <w:rPr>
          <w:rFonts w:ascii="Times New Roman" w:eastAsia="Times New Roman" w:hAnsi="Times New Roman" w:cs="Times New Roman"/>
          <w:color w:val="000000"/>
          <w:sz w:val="24"/>
          <w:szCs w:val="24"/>
          <w:bdr w:val="none" w:sz="0" w:space="0" w:color="auto" w:frame="1"/>
        </w:rPr>
        <w:t>printf</w:t>
      </w:r>
      <w:proofErr w:type="spellEnd"/>
      <w:r w:rsidR="009D1C08" w:rsidRPr="0056169E">
        <w:rPr>
          <w:rFonts w:ascii="Times New Roman" w:eastAsia="Times New Roman" w:hAnsi="Times New Roman" w:cs="Times New Roman"/>
          <w:color w:val="000000"/>
          <w:sz w:val="24"/>
          <w:szCs w:val="24"/>
          <w:bdr w:val="none" w:sz="0" w:space="0" w:color="auto" w:frame="1"/>
        </w:rPr>
        <w:t>(</w:t>
      </w:r>
      <w:proofErr w:type="gramEnd"/>
      <w:r w:rsidR="009D1C08" w:rsidRPr="0056169E">
        <w:rPr>
          <w:rFonts w:ascii="Times New Roman" w:eastAsia="Times New Roman" w:hAnsi="Times New Roman" w:cs="Times New Roman"/>
          <w:sz w:val="24"/>
          <w:szCs w:val="24"/>
          <w:bdr w:val="none" w:sz="0" w:space="0" w:color="auto" w:frame="1"/>
        </w:rPr>
        <w:t>Enter a number</w:t>
      </w:r>
      <w:r w:rsidR="009D1C08" w:rsidRPr="0056169E">
        <w:rPr>
          <w:rFonts w:ascii="Times New Roman" w:eastAsia="Times New Roman" w:hAnsi="Times New Roman" w:cs="Times New Roman"/>
          <w:color w:val="000000"/>
          <w:sz w:val="24"/>
          <w:szCs w:val="24"/>
          <w:bdr w:val="none" w:sz="0" w:space="0" w:color="auto" w:frame="1"/>
        </w:rPr>
        <w:t>);</w:t>
      </w:r>
    </w:p>
    <w:p w14:paraId="7717A777" w14:textId="3759BDA8" w:rsidR="009D1C08" w:rsidRPr="0056169E" w:rsidRDefault="009D1C08" w:rsidP="00C87892">
      <w:pPr>
        <w:spacing w:line="360" w:lineRule="auto"/>
        <w:rPr>
          <w:rFonts w:ascii="Times New Roman" w:eastAsia="Times New Roman" w:hAnsi="Times New Roman" w:cs="Times New Roman"/>
          <w:color w:val="000000"/>
          <w:sz w:val="24"/>
          <w:szCs w:val="24"/>
        </w:rPr>
      </w:pPr>
      <w:proofErr w:type="spellStart"/>
      <w:proofErr w:type="gramStart"/>
      <w:r w:rsidRPr="0056169E">
        <w:rPr>
          <w:rFonts w:ascii="Times New Roman" w:eastAsia="Times New Roman" w:hAnsi="Times New Roman" w:cs="Times New Roman"/>
          <w:color w:val="000000"/>
          <w:sz w:val="24"/>
          <w:szCs w:val="24"/>
          <w:bdr w:val="none" w:sz="0" w:space="0" w:color="auto" w:frame="1"/>
        </w:rPr>
        <w:lastRenderedPageBreak/>
        <w:t>scanf</w:t>
      </w:r>
      <w:proofErr w:type="spellEnd"/>
      <w:r w:rsidRPr="0056169E">
        <w:rPr>
          <w:rFonts w:ascii="Times New Roman" w:eastAsia="Times New Roman" w:hAnsi="Times New Roman" w:cs="Times New Roman"/>
          <w:sz w:val="24"/>
          <w:szCs w:val="24"/>
          <w:bdr w:val="none" w:sz="0" w:space="0" w:color="auto" w:frame="1"/>
        </w:rPr>
        <w:t>(</w:t>
      </w:r>
      <w:proofErr w:type="gramEnd"/>
      <w:r w:rsidRPr="0056169E">
        <w:rPr>
          <w:rFonts w:ascii="Times New Roman" w:eastAsia="Times New Roman" w:hAnsi="Times New Roman" w:cs="Times New Roman"/>
          <w:sz w:val="24"/>
          <w:szCs w:val="24"/>
          <w:bdr w:val="none" w:sz="0" w:space="0" w:color="auto" w:frame="1"/>
        </w:rPr>
        <w:t>"%d",</w:t>
      </w:r>
      <w:r w:rsidR="00086FEC" w:rsidRPr="0056169E">
        <w:rPr>
          <w:rFonts w:ascii="Times New Roman" w:eastAsia="Times New Roman" w:hAnsi="Times New Roman" w:cs="Times New Roman"/>
          <w:sz w:val="24"/>
          <w:szCs w:val="24"/>
          <w:bdr w:val="none" w:sz="0" w:space="0" w:color="auto" w:frame="1"/>
        </w:rPr>
        <w:t xml:space="preserve"> </w:t>
      </w:r>
      <w:r w:rsidRPr="0056169E">
        <w:rPr>
          <w:rFonts w:ascii="Times New Roman" w:eastAsia="Times New Roman" w:hAnsi="Times New Roman" w:cs="Times New Roman"/>
          <w:color w:val="000000"/>
          <w:sz w:val="24"/>
          <w:szCs w:val="24"/>
          <w:bdr w:val="none" w:sz="0" w:space="0" w:color="auto" w:frame="1"/>
        </w:rPr>
        <w:t>&amp;number);</w:t>
      </w:r>
    </w:p>
    <w:p w14:paraId="6180751E" w14:textId="08CDAA08" w:rsidR="009D1C08" w:rsidRPr="0056169E" w:rsidRDefault="009D1C08" w:rsidP="00C87892">
      <w:pPr>
        <w:spacing w:line="360" w:lineRule="auto"/>
        <w:rPr>
          <w:rFonts w:ascii="Times New Roman" w:eastAsia="Times New Roman" w:hAnsi="Times New Roman" w:cs="Times New Roman"/>
          <w:color w:val="000000"/>
          <w:sz w:val="24"/>
          <w:szCs w:val="24"/>
        </w:rPr>
      </w:pPr>
      <w:r w:rsidRPr="0056169E">
        <w:rPr>
          <w:rFonts w:ascii="Times New Roman" w:eastAsia="Times New Roman" w:hAnsi="Times New Roman" w:cs="Times New Roman"/>
          <w:sz w:val="24"/>
          <w:szCs w:val="24"/>
          <w:bdr w:val="none" w:sz="0" w:space="0" w:color="auto" w:frame="1"/>
        </w:rPr>
        <w:t>if</w:t>
      </w:r>
      <w:r w:rsidRPr="0056169E">
        <w:rPr>
          <w:rFonts w:ascii="Times New Roman" w:eastAsia="Times New Roman" w:hAnsi="Times New Roman" w:cs="Times New Roman"/>
          <w:color w:val="000000"/>
          <w:sz w:val="24"/>
          <w:szCs w:val="24"/>
          <w:bdr w:val="none" w:sz="0" w:space="0" w:color="auto" w:frame="1"/>
        </w:rPr>
        <w:t>(number%2==</w:t>
      </w:r>
      <w:r w:rsidR="00503F63" w:rsidRPr="0056169E">
        <w:rPr>
          <w:rFonts w:ascii="Times New Roman" w:eastAsia="Times New Roman" w:hAnsi="Times New Roman" w:cs="Times New Roman"/>
          <w:color w:val="000000"/>
          <w:sz w:val="24"/>
          <w:szCs w:val="24"/>
          <w:bdr w:val="none" w:sz="0" w:space="0" w:color="auto" w:frame="1"/>
        </w:rPr>
        <w:t>0) {</w:t>
      </w:r>
    </w:p>
    <w:p w14:paraId="1819E787" w14:textId="550099C5" w:rsidR="009D1C08" w:rsidRPr="0056169E" w:rsidRDefault="009D1C08" w:rsidP="00C87892">
      <w:pPr>
        <w:spacing w:line="360" w:lineRule="auto"/>
        <w:rPr>
          <w:rFonts w:ascii="Times New Roman" w:eastAsia="Times New Roman" w:hAnsi="Times New Roman" w:cs="Times New Roman"/>
          <w:color w:val="000000"/>
          <w:sz w:val="24"/>
          <w:szCs w:val="24"/>
        </w:rPr>
      </w:pPr>
      <w:proofErr w:type="spellStart"/>
      <w:proofErr w:type="gramStart"/>
      <w:r w:rsidRPr="0056169E">
        <w:rPr>
          <w:rFonts w:ascii="Times New Roman" w:eastAsia="Times New Roman" w:hAnsi="Times New Roman" w:cs="Times New Roman"/>
          <w:color w:val="000000"/>
          <w:sz w:val="24"/>
          <w:szCs w:val="24"/>
          <w:bdr w:val="none" w:sz="0" w:space="0" w:color="auto" w:frame="1"/>
        </w:rPr>
        <w:t>printf</w:t>
      </w:r>
      <w:proofErr w:type="spellEnd"/>
      <w:r w:rsidRPr="0056169E">
        <w:rPr>
          <w:rFonts w:ascii="Times New Roman" w:eastAsia="Times New Roman" w:hAnsi="Times New Roman" w:cs="Times New Roman"/>
          <w:sz w:val="24"/>
          <w:szCs w:val="24"/>
          <w:bdr w:val="none" w:sz="0" w:space="0" w:color="auto" w:frame="1"/>
        </w:rPr>
        <w:t>(</w:t>
      </w:r>
      <w:proofErr w:type="gramEnd"/>
      <w:r w:rsidRPr="0056169E">
        <w:rPr>
          <w:rFonts w:ascii="Times New Roman" w:eastAsia="Times New Roman" w:hAnsi="Times New Roman" w:cs="Times New Roman"/>
          <w:sz w:val="24"/>
          <w:szCs w:val="24"/>
          <w:bdr w:val="none" w:sz="0" w:space="0" w:color="auto" w:frame="1"/>
        </w:rPr>
        <w:t>%d is even number</w:t>
      </w:r>
      <w:r w:rsidR="00086FEC" w:rsidRPr="0056169E">
        <w:rPr>
          <w:rFonts w:ascii="Times New Roman" w:eastAsia="Times New Roman" w:hAnsi="Times New Roman" w:cs="Times New Roman"/>
          <w:sz w:val="24"/>
          <w:szCs w:val="24"/>
          <w:bdr w:val="none" w:sz="0" w:space="0" w:color="auto" w:frame="1"/>
        </w:rPr>
        <w:t xml:space="preserve"> </w:t>
      </w:r>
      <w:r w:rsidRPr="0056169E">
        <w:rPr>
          <w:rFonts w:ascii="Times New Roman" w:eastAsia="Times New Roman" w:hAnsi="Times New Roman" w:cs="Times New Roman"/>
          <w:color w:val="000000"/>
          <w:sz w:val="24"/>
          <w:szCs w:val="24"/>
          <w:bdr w:val="none" w:sz="0" w:space="0" w:color="auto" w:frame="1"/>
        </w:rPr>
        <w:t>,number);</w:t>
      </w:r>
    </w:p>
    <w:p w14:paraId="34D3E189" w14:textId="1318027F" w:rsidR="009D1C08" w:rsidRPr="0056169E" w:rsidRDefault="009D1C08" w:rsidP="00C87892">
      <w:pPr>
        <w:spacing w:line="360" w:lineRule="auto"/>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w:t>
      </w:r>
    </w:p>
    <w:p w14:paraId="3F802727" w14:textId="1B247324" w:rsidR="009D1C08" w:rsidRPr="0056169E" w:rsidRDefault="009D1C08" w:rsidP="00C87892">
      <w:pPr>
        <w:spacing w:line="360" w:lineRule="auto"/>
        <w:rPr>
          <w:rFonts w:ascii="Times New Roman" w:eastAsia="Times New Roman" w:hAnsi="Times New Roman" w:cs="Times New Roman"/>
          <w:color w:val="000000"/>
          <w:sz w:val="24"/>
          <w:szCs w:val="24"/>
        </w:rPr>
      </w:pPr>
      <w:r w:rsidRPr="0056169E">
        <w:rPr>
          <w:rFonts w:ascii="Times New Roman" w:eastAsia="Times New Roman" w:hAnsi="Times New Roman" w:cs="Times New Roman"/>
          <w:sz w:val="24"/>
          <w:szCs w:val="24"/>
          <w:bdr w:val="none" w:sz="0" w:space="0" w:color="auto" w:frame="1"/>
        </w:rPr>
        <w:t>return</w:t>
      </w:r>
      <w:r w:rsidRPr="0056169E">
        <w:rPr>
          <w:rFonts w:ascii="Times New Roman" w:eastAsia="Times New Roman" w:hAnsi="Times New Roman" w:cs="Times New Roman"/>
          <w:color w:val="000000"/>
          <w:sz w:val="24"/>
          <w:szCs w:val="24"/>
          <w:bdr w:val="none" w:sz="0" w:space="0" w:color="auto" w:frame="1"/>
        </w:rPr>
        <w:t> 0;</w:t>
      </w:r>
    </w:p>
    <w:p w14:paraId="73165300" w14:textId="77777777" w:rsidR="003D2F49" w:rsidRDefault="009D1C08" w:rsidP="003D2F49">
      <w:pPr>
        <w:spacing w:line="360" w:lineRule="auto"/>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w:t>
      </w:r>
    </w:p>
    <w:p w14:paraId="1B2D2FEF" w14:textId="77777777" w:rsidR="003D2F49" w:rsidRDefault="009D1C08" w:rsidP="003D2F49">
      <w:pPr>
        <w:spacing w:line="360" w:lineRule="auto"/>
        <w:ind w:left="-288"/>
        <w:rPr>
          <w:rFonts w:ascii="Times New Roman" w:eastAsia="Times New Roman" w:hAnsi="Times New Roman" w:cs="Times New Roman"/>
          <w:color w:val="000000"/>
          <w:sz w:val="24"/>
          <w:szCs w:val="24"/>
        </w:rPr>
      </w:pPr>
      <w:r w:rsidRPr="003D2F49">
        <w:rPr>
          <w:rFonts w:ascii="Times New Roman" w:hAnsi="Times New Roman" w:cs="Times New Roman"/>
          <w:b/>
          <w:bCs/>
          <w:sz w:val="28"/>
        </w:rPr>
        <w:t>If else:</w:t>
      </w:r>
    </w:p>
    <w:p w14:paraId="47C8CB2E" w14:textId="3142DDA1" w:rsidR="009D1C08" w:rsidRPr="0056169E" w:rsidRDefault="003D2F49" w:rsidP="003D2F49">
      <w:pPr>
        <w:spacing w:line="360"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9D1C08" w:rsidRPr="0056169E">
        <w:rPr>
          <w:rFonts w:ascii="Times New Roman" w:eastAsia="Times New Roman" w:hAnsi="Times New Roman" w:cs="Times New Roman"/>
          <w:sz w:val="24"/>
          <w:szCs w:val="24"/>
          <w:bdr w:val="none" w:sz="0" w:space="0" w:color="auto" w:frame="1"/>
        </w:rPr>
        <w:t>if(</w:t>
      </w:r>
      <w:r w:rsidR="009D1C08" w:rsidRPr="0056169E">
        <w:rPr>
          <w:rFonts w:ascii="Times New Roman" w:eastAsia="Times New Roman" w:hAnsi="Times New Roman" w:cs="Times New Roman"/>
          <w:color w:val="000000"/>
          <w:sz w:val="24"/>
          <w:szCs w:val="24"/>
          <w:bdr w:val="none" w:sz="0" w:space="0" w:color="auto" w:frame="1"/>
        </w:rPr>
        <w:t>expression)</w:t>
      </w:r>
      <w:r w:rsidR="00086FEC" w:rsidRPr="0056169E">
        <w:rPr>
          <w:rFonts w:ascii="Times New Roman" w:eastAsia="Times New Roman" w:hAnsi="Times New Roman" w:cs="Times New Roman"/>
          <w:color w:val="000000"/>
          <w:sz w:val="24"/>
          <w:szCs w:val="24"/>
          <w:bdr w:val="none" w:sz="0" w:space="0" w:color="auto" w:frame="1"/>
        </w:rPr>
        <w:t xml:space="preserve"> </w:t>
      </w:r>
      <w:r w:rsidR="009D1C08" w:rsidRPr="0056169E">
        <w:rPr>
          <w:rFonts w:ascii="Times New Roman" w:eastAsia="Times New Roman" w:hAnsi="Times New Roman" w:cs="Times New Roman"/>
          <w:color w:val="000000"/>
          <w:sz w:val="24"/>
          <w:szCs w:val="24"/>
          <w:bdr w:val="none" w:sz="0" w:space="0" w:color="auto" w:frame="1"/>
        </w:rPr>
        <w:t>{  </w:t>
      </w:r>
    </w:p>
    <w:p w14:paraId="7D2781AB" w14:textId="77777777" w:rsidR="009D1C08" w:rsidRPr="0056169E" w:rsidRDefault="009D1C08" w:rsidP="004D39D5">
      <w:pPr>
        <w:spacing w:line="360" w:lineRule="auto"/>
        <w:ind w:left="144"/>
        <w:jc w:val="both"/>
        <w:rPr>
          <w:rFonts w:ascii="Times New Roman" w:eastAsia="Times New Roman" w:hAnsi="Times New Roman" w:cs="Times New Roman"/>
          <w:sz w:val="24"/>
          <w:szCs w:val="24"/>
        </w:rPr>
      </w:pPr>
      <w:r w:rsidRPr="0056169E">
        <w:rPr>
          <w:rFonts w:ascii="Times New Roman" w:eastAsia="Times New Roman" w:hAnsi="Times New Roman" w:cs="Times New Roman"/>
          <w:sz w:val="24"/>
          <w:szCs w:val="24"/>
          <w:bdr w:val="none" w:sz="0" w:space="0" w:color="auto" w:frame="1"/>
        </w:rPr>
        <w:t>//code to be executed if condition is true  </w:t>
      </w:r>
    </w:p>
    <w:p w14:paraId="6FA674C7" w14:textId="577D8BA3" w:rsidR="009D1C08" w:rsidRPr="0056169E" w:rsidRDefault="009D1C08" w:rsidP="004D39D5">
      <w:pPr>
        <w:spacing w:line="360" w:lineRule="auto"/>
        <w:ind w:left="144"/>
        <w:jc w:val="both"/>
        <w:rPr>
          <w:rFonts w:ascii="Times New Roman" w:eastAsia="Times New Roman" w:hAnsi="Times New Roman" w:cs="Times New Roman"/>
          <w:sz w:val="24"/>
          <w:szCs w:val="24"/>
        </w:rPr>
      </w:pPr>
      <w:r w:rsidRPr="0056169E">
        <w:rPr>
          <w:rFonts w:ascii="Times New Roman" w:eastAsia="Times New Roman" w:hAnsi="Times New Roman" w:cs="Times New Roman"/>
          <w:sz w:val="24"/>
          <w:szCs w:val="24"/>
          <w:bdr w:val="none" w:sz="0" w:space="0" w:color="auto" w:frame="1"/>
        </w:rPr>
        <w:t>}</w:t>
      </w:r>
      <w:r w:rsidR="00086FEC" w:rsidRPr="0056169E">
        <w:rPr>
          <w:rFonts w:ascii="Times New Roman" w:eastAsia="Times New Roman" w:hAnsi="Times New Roman" w:cs="Times New Roman"/>
          <w:sz w:val="24"/>
          <w:szCs w:val="24"/>
          <w:bdr w:val="none" w:sz="0" w:space="0" w:color="auto" w:frame="1"/>
        </w:rPr>
        <w:t xml:space="preserve"> </w:t>
      </w:r>
      <w:r w:rsidRPr="0056169E">
        <w:rPr>
          <w:rFonts w:ascii="Times New Roman" w:eastAsia="Times New Roman" w:hAnsi="Times New Roman" w:cs="Times New Roman"/>
          <w:sz w:val="24"/>
          <w:szCs w:val="24"/>
          <w:bdr w:val="none" w:sz="0" w:space="0" w:color="auto" w:frame="1"/>
        </w:rPr>
        <w:t>else</w:t>
      </w:r>
      <w:r w:rsidR="00086FEC" w:rsidRPr="0056169E">
        <w:rPr>
          <w:rFonts w:ascii="Times New Roman" w:eastAsia="Times New Roman" w:hAnsi="Times New Roman" w:cs="Times New Roman"/>
          <w:b/>
          <w:bCs/>
          <w:sz w:val="24"/>
          <w:szCs w:val="24"/>
          <w:bdr w:val="none" w:sz="0" w:space="0" w:color="auto" w:frame="1"/>
        </w:rPr>
        <w:t xml:space="preserve"> </w:t>
      </w:r>
      <w:r w:rsidRPr="0056169E">
        <w:rPr>
          <w:rFonts w:ascii="Times New Roman" w:eastAsia="Times New Roman" w:hAnsi="Times New Roman" w:cs="Times New Roman"/>
          <w:sz w:val="24"/>
          <w:szCs w:val="24"/>
          <w:bdr w:val="none" w:sz="0" w:space="0" w:color="auto" w:frame="1"/>
        </w:rPr>
        <w:t>{  </w:t>
      </w:r>
    </w:p>
    <w:p w14:paraId="5FDAF9A4" w14:textId="77777777" w:rsidR="009D1C08" w:rsidRPr="0056169E" w:rsidRDefault="009D1C08" w:rsidP="004D39D5">
      <w:pPr>
        <w:spacing w:line="360" w:lineRule="auto"/>
        <w:ind w:left="144"/>
        <w:jc w:val="both"/>
        <w:rPr>
          <w:rFonts w:ascii="Times New Roman" w:eastAsia="Times New Roman" w:hAnsi="Times New Roman" w:cs="Times New Roman"/>
          <w:sz w:val="24"/>
          <w:szCs w:val="24"/>
        </w:rPr>
      </w:pPr>
      <w:r w:rsidRPr="0056169E">
        <w:rPr>
          <w:rFonts w:ascii="Times New Roman" w:eastAsia="Times New Roman" w:hAnsi="Times New Roman" w:cs="Times New Roman"/>
          <w:sz w:val="24"/>
          <w:szCs w:val="24"/>
          <w:bdr w:val="none" w:sz="0" w:space="0" w:color="auto" w:frame="1"/>
        </w:rPr>
        <w:t>//code to be executed if condition is false  </w:t>
      </w:r>
    </w:p>
    <w:p w14:paraId="6EA7F273" w14:textId="77777777" w:rsidR="009D1C08" w:rsidRPr="0056169E" w:rsidRDefault="009D1C08" w:rsidP="004D39D5">
      <w:pPr>
        <w:spacing w:line="360" w:lineRule="auto"/>
        <w:ind w:left="144"/>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p>
    <w:p w14:paraId="36FD3C52" w14:textId="7777AF89" w:rsidR="009D1C08" w:rsidRPr="003D2F49" w:rsidRDefault="002E41CF" w:rsidP="003D2F49">
      <w:pPr>
        <w:spacing w:line="360" w:lineRule="auto"/>
        <w:ind w:left="576"/>
        <w:rPr>
          <w:rFonts w:ascii="Times New Roman" w:hAnsi="Times New Roman" w:cs="Times New Roman"/>
          <w:b/>
          <w:bCs/>
          <w:sz w:val="24"/>
          <w:szCs w:val="24"/>
        </w:rPr>
      </w:pPr>
      <w:r w:rsidRPr="003D2F49">
        <w:rPr>
          <w:rFonts w:ascii="Times New Roman" w:hAnsi="Times New Roman" w:cs="Times New Roman"/>
          <w:b/>
          <w:bCs/>
          <w:sz w:val="24"/>
          <w:szCs w:val="24"/>
        </w:rPr>
        <w:t>Example:</w:t>
      </w:r>
    </w:p>
    <w:p w14:paraId="2FBD3C98" w14:textId="3F2CB91A" w:rsidR="009D1C08" w:rsidRPr="0056169E" w:rsidRDefault="009D1C08" w:rsidP="004D39D5">
      <w:pPr>
        <w:spacing w:line="360" w:lineRule="auto"/>
        <w:ind w:left="288"/>
        <w:jc w:val="both"/>
        <w:rPr>
          <w:rFonts w:ascii="Times New Roman" w:eastAsia="Times New Roman" w:hAnsi="Times New Roman" w:cs="Times New Roman"/>
          <w:sz w:val="24"/>
          <w:szCs w:val="24"/>
        </w:rPr>
      </w:pPr>
      <w:r w:rsidRPr="0056169E">
        <w:rPr>
          <w:rFonts w:ascii="Times New Roman" w:eastAsia="Times New Roman" w:hAnsi="Times New Roman" w:cs="Times New Roman"/>
          <w:sz w:val="24"/>
          <w:szCs w:val="24"/>
          <w:bdr w:val="none" w:sz="0" w:space="0" w:color="auto" w:frame="1"/>
        </w:rPr>
        <w:t>#include&lt;stdio.h&gt;    </w:t>
      </w:r>
    </w:p>
    <w:p w14:paraId="09CA66D8" w14:textId="59E91618" w:rsidR="009D1C08" w:rsidRPr="0056169E" w:rsidRDefault="009D1C08" w:rsidP="004D39D5">
      <w:pPr>
        <w:spacing w:line="360" w:lineRule="auto"/>
        <w:ind w:left="288"/>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sz w:val="24"/>
          <w:szCs w:val="24"/>
          <w:bdr w:val="none" w:sz="0" w:space="0" w:color="auto" w:frame="1"/>
        </w:rPr>
        <w:t>int</w:t>
      </w:r>
      <w:r w:rsidRPr="0056169E">
        <w:rPr>
          <w:rFonts w:ascii="Times New Roman" w:eastAsia="Times New Roman" w:hAnsi="Times New Roman" w:cs="Times New Roman"/>
          <w:color w:val="000000"/>
          <w:sz w:val="24"/>
          <w:szCs w:val="24"/>
          <w:bdr w:val="none" w:sz="0" w:space="0" w:color="auto" w:frame="1"/>
        </w:rPr>
        <w:t> </w:t>
      </w:r>
      <w:r w:rsidR="00086FEC" w:rsidRPr="0056169E">
        <w:rPr>
          <w:rFonts w:ascii="Times New Roman" w:eastAsia="Times New Roman" w:hAnsi="Times New Roman" w:cs="Times New Roman"/>
          <w:color w:val="000000"/>
          <w:sz w:val="24"/>
          <w:szCs w:val="24"/>
          <w:bdr w:val="none" w:sz="0" w:space="0" w:color="auto" w:frame="1"/>
        </w:rPr>
        <w:t>main (</w:t>
      </w:r>
      <w:r w:rsidRPr="0056169E">
        <w:rPr>
          <w:rFonts w:ascii="Times New Roman" w:eastAsia="Times New Roman" w:hAnsi="Times New Roman" w:cs="Times New Roman"/>
          <w:color w:val="000000"/>
          <w:sz w:val="24"/>
          <w:szCs w:val="24"/>
          <w:bdr w:val="none" w:sz="0" w:space="0" w:color="auto" w:frame="1"/>
        </w:rPr>
        <w:t>)</w:t>
      </w:r>
      <w:r w:rsidR="00086FEC" w:rsidRPr="0056169E">
        <w:rPr>
          <w:rFonts w:ascii="Times New Roman" w:eastAsia="Times New Roman" w:hAnsi="Times New Roman" w:cs="Times New Roman"/>
          <w:color w:val="000000"/>
          <w:sz w:val="24"/>
          <w:szCs w:val="24"/>
          <w:bdr w:val="none" w:sz="0" w:space="0" w:color="auto" w:frame="1"/>
        </w:rPr>
        <w:t xml:space="preserve"> </w:t>
      </w:r>
      <w:r w:rsidRPr="0056169E">
        <w:rPr>
          <w:rFonts w:ascii="Times New Roman" w:eastAsia="Times New Roman" w:hAnsi="Times New Roman" w:cs="Times New Roman"/>
          <w:color w:val="000000"/>
          <w:sz w:val="24"/>
          <w:szCs w:val="24"/>
          <w:bdr w:val="none" w:sz="0" w:space="0" w:color="auto" w:frame="1"/>
        </w:rPr>
        <w:t>{    </w:t>
      </w:r>
    </w:p>
    <w:p w14:paraId="34D82BDC" w14:textId="77777777" w:rsidR="009D1C08" w:rsidRPr="0056169E" w:rsidRDefault="009D1C08" w:rsidP="004D39D5">
      <w:pPr>
        <w:spacing w:line="360" w:lineRule="auto"/>
        <w:ind w:left="288"/>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sz w:val="24"/>
          <w:szCs w:val="24"/>
          <w:bdr w:val="none" w:sz="0" w:space="0" w:color="auto" w:frame="1"/>
        </w:rPr>
        <w:t>int</w:t>
      </w:r>
      <w:r w:rsidRPr="0056169E">
        <w:rPr>
          <w:rFonts w:ascii="Times New Roman" w:eastAsia="Times New Roman" w:hAnsi="Times New Roman" w:cs="Times New Roman"/>
          <w:color w:val="000000"/>
          <w:sz w:val="24"/>
          <w:szCs w:val="24"/>
          <w:bdr w:val="none" w:sz="0" w:space="0" w:color="auto" w:frame="1"/>
        </w:rPr>
        <w:t> number=0;    </w:t>
      </w:r>
    </w:p>
    <w:p w14:paraId="64176405" w14:textId="0A529185" w:rsidR="009D1C08" w:rsidRPr="0056169E" w:rsidRDefault="009D1C08" w:rsidP="004D39D5">
      <w:pPr>
        <w:spacing w:line="360" w:lineRule="auto"/>
        <w:ind w:left="288"/>
        <w:jc w:val="both"/>
        <w:rPr>
          <w:rFonts w:ascii="Times New Roman" w:eastAsia="Times New Roman" w:hAnsi="Times New Roman" w:cs="Times New Roman"/>
          <w:color w:val="000000"/>
          <w:sz w:val="24"/>
          <w:szCs w:val="24"/>
        </w:rPr>
      </w:pPr>
      <w:proofErr w:type="spellStart"/>
      <w:r w:rsidRPr="0056169E">
        <w:rPr>
          <w:rFonts w:ascii="Times New Roman" w:eastAsia="Times New Roman" w:hAnsi="Times New Roman" w:cs="Times New Roman"/>
          <w:color w:val="000000"/>
          <w:sz w:val="24"/>
          <w:szCs w:val="24"/>
          <w:bdr w:val="none" w:sz="0" w:space="0" w:color="auto" w:frame="1"/>
        </w:rPr>
        <w:t>printf</w:t>
      </w:r>
      <w:proofErr w:type="spellEnd"/>
      <w:r w:rsidR="00086FEC" w:rsidRPr="0056169E">
        <w:rPr>
          <w:rFonts w:ascii="Times New Roman" w:eastAsia="Times New Roman" w:hAnsi="Times New Roman" w:cs="Times New Roman"/>
          <w:color w:val="000000"/>
          <w:sz w:val="24"/>
          <w:szCs w:val="24"/>
          <w:bdr w:val="none" w:sz="0" w:space="0" w:color="auto" w:frame="1"/>
        </w:rPr>
        <w:t xml:space="preserve"> </w:t>
      </w:r>
      <w:r w:rsidRPr="0056169E">
        <w:rPr>
          <w:rFonts w:ascii="Times New Roman" w:eastAsia="Times New Roman" w:hAnsi="Times New Roman" w:cs="Times New Roman"/>
          <w:color w:val="000000"/>
          <w:sz w:val="24"/>
          <w:szCs w:val="24"/>
          <w:bdr w:val="none" w:sz="0" w:space="0" w:color="auto" w:frame="1"/>
        </w:rPr>
        <w:t>(</w:t>
      </w:r>
      <w:r w:rsidRPr="0056169E">
        <w:rPr>
          <w:rFonts w:ascii="Times New Roman" w:eastAsia="Times New Roman" w:hAnsi="Times New Roman" w:cs="Times New Roman"/>
          <w:sz w:val="24"/>
          <w:szCs w:val="24"/>
          <w:bdr w:val="none" w:sz="0" w:space="0" w:color="auto" w:frame="1"/>
        </w:rPr>
        <w:t>enter a number</w:t>
      </w:r>
      <w:r w:rsidRPr="0056169E">
        <w:rPr>
          <w:rFonts w:ascii="Times New Roman" w:eastAsia="Times New Roman" w:hAnsi="Times New Roman" w:cs="Times New Roman"/>
          <w:color w:val="0000FF"/>
          <w:sz w:val="24"/>
          <w:szCs w:val="24"/>
          <w:bdr w:val="none" w:sz="0" w:space="0" w:color="auto" w:frame="1"/>
        </w:rPr>
        <w:t>:</w:t>
      </w:r>
      <w:r w:rsidRPr="0056169E">
        <w:rPr>
          <w:rFonts w:ascii="Times New Roman" w:eastAsia="Times New Roman" w:hAnsi="Times New Roman" w:cs="Times New Roman"/>
          <w:color w:val="000000"/>
          <w:sz w:val="24"/>
          <w:szCs w:val="24"/>
          <w:bdr w:val="none" w:sz="0" w:space="0" w:color="auto" w:frame="1"/>
        </w:rPr>
        <w:t>);    </w:t>
      </w:r>
    </w:p>
    <w:p w14:paraId="7065107F" w14:textId="0F0E596D" w:rsidR="009D1C08" w:rsidRPr="0056169E" w:rsidRDefault="009D1C08" w:rsidP="004D39D5">
      <w:pPr>
        <w:spacing w:line="360" w:lineRule="auto"/>
        <w:ind w:left="288"/>
        <w:jc w:val="both"/>
        <w:rPr>
          <w:rFonts w:ascii="Times New Roman" w:eastAsia="Times New Roman" w:hAnsi="Times New Roman" w:cs="Times New Roman"/>
          <w:color w:val="000000"/>
          <w:sz w:val="24"/>
          <w:szCs w:val="24"/>
        </w:rPr>
      </w:pPr>
      <w:proofErr w:type="spellStart"/>
      <w:proofErr w:type="gramStart"/>
      <w:r w:rsidRPr="0056169E">
        <w:rPr>
          <w:rFonts w:ascii="Times New Roman" w:eastAsia="Times New Roman" w:hAnsi="Times New Roman" w:cs="Times New Roman"/>
          <w:color w:val="000000"/>
          <w:sz w:val="24"/>
          <w:szCs w:val="24"/>
          <w:bdr w:val="none" w:sz="0" w:space="0" w:color="auto" w:frame="1"/>
        </w:rPr>
        <w:t>scanf</w:t>
      </w:r>
      <w:proofErr w:type="spellEnd"/>
      <w:r w:rsidRPr="0056169E">
        <w:rPr>
          <w:rFonts w:ascii="Times New Roman" w:eastAsia="Times New Roman" w:hAnsi="Times New Roman" w:cs="Times New Roman"/>
          <w:sz w:val="24"/>
          <w:szCs w:val="24"/>
          <w:bdr w:val="none" w:sz="0" w:space="0" w:color="auto" w:frame="1"/>
        </w:rPr>
        <w:t>(</w:t>
      </w:r>
      <w:proofErr w:type="gramEnd"/>
      <w:r w:rsidRPr="0056169E">
        <w:rPr>
          <w:rFonts w:ascii="Times New Roman" w:eastAsia="Times New Roman" w:hAnsi="Times New Roman" w:cs="Times New Roman"/>
          <w:sz w:val="24"/>
          <w:szCs w:val="24"/>
          <w:bdr w:val="none" w:sz="0" w:space="0" w:color="auto" w:frame="1"/>
        </w:rPr>
        <w:t>%d</w:t>
      </w:r>
      <w:r w:rsidRPr="0056169E">
        <w:rPr>
          <w:rFonts w:ascii="Times New Roman" w:eastAsia="Times New Roman" w:hAnsi="Times New Roman" w:cs="Times New Roman"/>
          <w:color w:val="000000"/>
          <w:sz w:val="24"/>
          <w:szCs w:val="24"/>
          <w:bdr w:val="none" w:sz="0" w:space="0" w:color="auto" w:frame="1"/>
        </w:rPr>
        <w:t>,</w:t>
      </w:r>
      <w:r w:rsidR="00086FEC" w:rsidRPr="0056169E">
        <w:rPr>
          <w:rFonts w:ascii="Times New Roman" w:eastAsia="Times New Roman" w:hAnsi="Times New Roman" w:cs="Times New Roman"/>
          <w:color w:val="000000"/>
          <w:sz w:val="24"/>
          <w:szCs w:val="24"/>
          <w:bdr w:val="none" w:sz="0" w:space="0" w:color="auto" w:frame="1"/>
        </w:rPr>
        <w:t xml:space="preserve"> </w:t>
      </w:r>
      <w:r w:rsidRPr="0056169E">
        <w:rPr>
          <w:rFonts w:ascii="Times New Roman" w:eastAsia="Times New Roman" w:hAnsi="Times New Roman" w:cs="Times New Roman"/>
          <w:color w:val="000000"/>
          <w:sz w:val="24"/>
          <w:szCs w:val="24"/>
          <w:bdr w:val="none" w:sz="0" w:space="0" w:color="auto" w:frame="1"/>
        </w:rPr>
        <w:t>&amp;number);     </w:t>
      </w:r>
    </w:p>
    <w:p w14:paraId="7036BB90" w14:textId="77777777" w:rsidR="009D1C08" w:rsidRPr="0056169E" w:rsidRDefault="009D1C08" w:rsidP="004D39D5">
      <w:pPr>
        <w:spacing w:line="360" w:lineRule="auto"/>
        <w:ind w:left="288"/>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sz w:val="24"/>
          <w:szCs w:val="24"/>
          <w:bdr w:val="none" w:sz="0" w:space="0" w:color="auto" w:frame="1"/>
        </w:rPr>
        <w:t>if(</w:t>
      </w:r>
      <w:r w:rsidRPr="0056169E">
        <w:rPr>
          <w:rFonts w:ascii="Times New Roman" w:eastAsia="Times New Roman" w:hAnsi="Times New Roman" w:cs="Times New Roman"/>
          <w:color w:val="000000"/>
          <w:sz w:val="24"/>
          <w:szCs w:val="24"/>
          <w:bdr w:val="none" w:sz="0" w:space="0" w:color="auto" w:frame="1"/>
        </w:rPr>
        <w:t>number%2==</w:t>
      </w:r>
      <w:proofErr w:type="gramStart"/>
      <w:r w:rsidRPr="0056169E">
        <w:rPr>
          <w:rFonts w:ascii="Times New Roman" w:eastAsia="Times New Roman" w:hAnsi="Times New Roman" w:cs="Times New Roman"/>
          <w:color w:val="000000"/>
          <w:sz w:val="24"/>
          <w:szCs w:val="24"/>
          <w:bdr w:val="none" w:sz="0" w:space="0" w:color="auto" w:frame="1"/>
        </w:rPr>
        <w:t>0){</w:t>
      </w:r>
      <w:proofErr w:type="gramEnd"/>
      <w:r w:rsidRPr="0056169E">
        <w:rPr>
          <w:rFonts w:ascii="Times New Roman" w:eastAsia="Times New Roman" w:hAnsi="Times New Roman" w:cs="Times New Roman"/>
          <w:color w:val="000000"/>
          <w:sz w:val="24"/>
          <w:szCs w:val="24"/>
          <w:bdr w:val="none" w:sz="0" w:space="0" w:color="auto" w:frame="1"/>
        </w:rPr>
        <w:t>    </w:t>
      </w:r>
    </w:p>
    <w:p w14:paraId="7EC68503" w14:textId="17325653" w:rsidR="009D1C08" w:rsidRPr="0056169E" w:rsidRDefault="009D1C08" w:rsidP="004D39D5">
      <w:pPr>
        <w:spacing w:line="360" w:lineRule="auto"/>
        <w:ind w:left="288"/>
        <w:jc w:val="both"/>
        <w:rPr>
          <w:rFonts w:ascii="Times New Roman" w:eastAsia="Times New Roman" w:hAnsi="Times New Roman" w:cs="Times New Roman"/>
          <w:color w:val="000000"/>
          <w:sz w:val="24"/>
          <w:szCs w:val="24"/>
        </w:rPr>
      </w:pPr>
      <w:proofErr w:type="spellStart"/>
      <w:proofErr w:type="gramStart"/>
      <w:r w:rsidRPr="0056169E">
        <w:rPr>
          <w:rFonts w:ascii="Times New Roman" w:eastAsia="Times New Roman" w:hAnsi="Times New Roman" w:cs="Times New Roman"/>
          <w:color w:val="000000"/>
          <w:sz w:val="24"/>
          <w:szCs w:val="24"/>
          <w:bdr w:val="none" w:sz="0" w:space="0" w:color="auto" w:frame="1"/>
        </w:rPr>
        <w:t>printf</w:t>
      </w:r>
      <w:proofErr w:type="spellEnd"/>
      <w:r w:rsidRPr="0056169E">
        <w:rPr>
          <w:rFonts w:ascii="Times New Roman" w:eastAsia="Times New Roman" w:hAnsi="Times New Roman" w:cs="Times New Roman"/>
          <w:sz w:val="24"/>
          <w:szCs w:val="24"/>
          <w:bdr w:val="none" w:sz="0" w:space="0" w:color="auto" w:frame="1"/>
        </w:rPr>
        <w:t>(</w:t>
      </w:r>
      <w:proofErr w:type="gramEnd"/>
      <w:r w:rsidRPr="0056169E">
        <w:rPr>
          <w:rFonts w:ascii="Times New Roman" w:eastAsia="Times New Roman" w:hAnsi="Times New Roman" w:cs="Times New Roman"/>
          <w:sz w:val="24"/>
          <w:szCs w:val="24"/>
          <w:bdr w:val="none" w:sz="0" w:space="0" w:color="auto" w:frame="1"/>
        </w:rPr>
        <w:t>%d is even number</w:t>
      </w:r>
      <w:r w:rsidRPr="0056169E">
        <w:rPr>
          <w:rFonts w:ascii="Times New Roman" w:eastAsia="Times New Roman" w:hAnsi="Times New Roman" w:cs="Times New Roman"/>
          <w:color w:val="000000"/>
          <w:sz w:val="24"/>
          <w:szCs w:val="24"/>
          <w:bdr w:val="none" w:sz="0" w:space="0" w:color="auto" w:frame="1"/>
        </w:rPr>
        <w:t>,</w:t>
      </w:r>
      <w:r w:rsidR="00086FEC" w:rsidRPr="0056169E">
        <w:rPr>
          <w:rFonts w:ascii="Times New Roman" w:eastAsia="Times New Roman" w:hAnsi="Times New Roman" w:cs="Times New Roman"/>
          <w:color w:val="000000"/>
          <w:sz w:val="24"/>
          <w:szCs w:val="24"/>
          <w:bdr w:val="none" w:sz="0" w:space="0" w:color="auto" w:frame="1"/>
        </w:rPr>
        <w:t xml:space="preserve"> </w:t>
      </w:r>
      <w:r w:rsidRPr="0056169E">
        <w:rPr>
          <w:rFonts w:ascii="Times New Roman" w:eastAsia="Times New Roman" w:hAnsi="Times New Roman" w:cs="Times New Roman"/>
          <w:color w:val="000000"/>
          <w:sz w:val="24"/>
          <w:szCs w:val="24"/>
          <w:bdr w:val="none" w:sz="0" w:space="0" w:color="auto" w:frame="1"/>
        </w:rPr>
        <w:t>number);    </w:t>
      </w:r>
    </w:p>
    <w:p w14:paraId="20E9AE1E" w14:textId="77777777" w:rsidR="009D1C08" w:rsidRPr="0056169E" w:rsidRDefault="009D1C08" w:rsidP="004D39D5">
      <w:pPr>
        <w:spacing w:line="360" w:lineRule="auto"/>
        <w:ind w:left="288"/>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p>
    <w:p w14:paraId="3FC96946" w14:textId="77777777" w:rsidR="009D1C08" w:rsidRPr="0056169E" w:rsidRDefault="009D1C08" w:rsidP="004D39D5">
      <w:pPr>
        <w:spacing w:line="360" w:lineRule="auto"/>
        <w:ind w:left="288"/>
        <w:jc w:val="both"/>
        <w:rPr>
          <w:rFonts w:ascii="Times New Roman" w:eastAsia="Times New Roman" w:hAnsi="Times New Roman" w:cs="Times New Roman"/>
          <w:color w:val="000000"/>
          <w:sz w:val="24"/>
          <w:szCs w:val="24"/>
        </w:rPr>
      </w:pPr>
      <w:proofErr w:type="gramStart"/>
      <w:r w:rsidRPr="0056169E">
        <w:rPr>
          <w:rFonts w:ascii="Times New Roman" w:eastAsia="Times New Roman" w:hAnsi="Times New Roman" w:cs="Times New Roman"/>
          <w:sz w:val="24"/>
          <w:szCs w:val="24"/>
          <w:bdr w:val="none" w:sz="0" w:space="0" w:color="auto" w:frame="1"/>
        </w:rPr>
        <w:t>else</w:t>
      </w:r>
      <w:r w:rsidRPr="0056169E">
        <w:rPr>
          <w:rFonts w:ascii="Times New Roman" w:eastAsia="Times New Roman" w:hAnsi="Times New Roman" w:cs="Times New Roman"/>
          <w:color w:val="000000"/>
          <w:sz w:val="24"/>
          <w:szCs w:val="24"/>
          <w:bdr w:val="none" w:sz="0" w:space="0" w:color="auto" w:frame="1"/>
        </w:rPr>
        <w:t>{</w:t>
      </w:r>
      <w:proofErr w:type="gramEnd"/>
      <w:r w:rsidRPr="0056169E">
        <w:rPr>
          <w:rFonts w:ascii="Times New Roman" w:eastAsia="Times New Roman" w:hAnsi="Times New Roman" w:cs="Times New Roman"/>
          <w:color w:val="000000"/>
          <w:sz w:val="24"/>
          <w:szCs w:val="24"/>
          <w:bdr w:val="none" w:sz="0" w:space="0" w:color="auto" w:frame="1"/>
        </w:rPr>
        <w:t>    </w:t>
      </w:r>
    </w:p>
    <w:p w14:paraId="2CD87AFF" w14:textId="42909F88" w:rsidR="009D1C08" w:rsidRPr="0056169E" w:rsidRDefault="009D1C08" w:rsidP="004D39D5">
      <w:pPr>
        <w:spacing w:line="360" w:lineRule="auto"/>
        <w:ind w:left="288"/>
        <w:jc w:val="both"/>
        <w:rPr>
          <w:rFonts w:ascii="Times New Roman" w:eastAsia="Times New Roman" w:hAnsi="Times New Roman" w:cs="Times New Roman"/>
          <w:color w:val="000000"/>
          <w:sz w:val="24"/>
          <w:szCs w:val="24"/>
        </w:rPr>
      </w:pPr>
      <w:proofErr w:type="spellStart"/>
      <w:proofErr w:type="gramStart"/>
      <w:r w:rsidRPr="0056169E">
        <w:rPr>
          <w:rFonts w:ascii="Times New Roman" w:eastAsia="Times New Roman" w:hAnsi="Times New Roman" w:cs="Times New Roman"/>
          <w:color w:val="000000"/>
          <w:sz w:val="24"/>
          <w:szCs w:val="24"/>
          <w:bdr w:val="none" w:sz="0" w:space="0" w:color="auto" w:frame="1"/>
        </w:rPr>
        <w:t>printf</w:t>
      </w:r>
      <w:proofErr w:type="spellEnd"/>
      <w:r w:rsidRPr="0056169E">
        <w:rPr>
          <w:rFonts w:ascii="Times New Roman" w:eastAsia="Times New Roman" w:hAnsi="Times New Roman" w:cs="Times New Roman"/>
          <w:sz w:val="24"/>
          <w:szCs w:val="24"/>
          <w:bdr w:val="none" w:sz="0" w:space="0" w:color="auto" w:frame="1"/>
        </w:rPr>
        <w:t>(</w:t>
      </w:r>
      <w:proofErr w:type="gramEnd"/>
      <w:r w:rsidRPr="0056169E">
        <w:rPr>
          <w:rFonts w:ascii="Times New Roman" w:eastAsia="Times New Roman" w:hAnsi="Times New Roman" w:cs="Times New Roman"/>
          <w:sz w:val="24"/>
          <w:szCs w:val="24"/>
          <w:bdr w:val="none" w:sz="0" w:space="0" w:color="auto" w:frame="1"/>
        </w:rPr>
        <w:t>%d is odd number</w:t>
      </w:r>
      <w:r w:rsidRPr="0056169E">
        <w:rPr>
          <w:rFonts w:ascii="Times New Roman" w:eastAsia="Times New Roman" w:hAnsi="Times New Roman" w:cs="Times New Roman"/>
          <w:color w:val="000000"/>
          <w:sz w:val="24"/>
          <w:szCs w:val="24"/>
          <w:bdr w:val="none" w:sz="0" w:space="0" w:color="auto" w:frame="1"/>
        </w:rPr>
        <w:t>,</w:t>
      </w:r>
      <w:r w:rsidR="00086FEC" w:rsidRPr="0056169E">
        <w:rPr>
          <w:rFonts w:ascii="Times New Roman" w:eastAsia="Times New Roman" w:hAnsi="Times New Roman" w:cs="Times New Roman"/>
          <w:color w:val="000000"/>
          <w:sz w:val="24"/>
          <w:szCs w:val="24"/>
          <w:bdr w:val="none" w:sz="0" w:space="0" w:color="auto" w:frame="1"/>
        </w:rPr>
        <w:t xml:space="preserve"> </w:t>
      </w:r>
      <w:r w:rsidRPr="0056169E">
        <w:rPr>
          <w:rFonts w:ascii="Times New Roman" w:eastAsia="Times New Roman" w:hAnsi="Times New Roman" w:cs="Times New Roman"/>
          <w:color w:val="000000"/>
          <w:sz w:val="24"/>
          <w:szCs w:val="24"/>
          <w:bdr w:val="none" w:sz="0" w:space="0" w:color="auto" w:frame="1"/>
        </w:rPr>
        <w:t>number);    </w:t>
      </w:r>
    </w:p>
    <w:p w14:paraId="07F356F1" w14:textId="77777777" w:rsidR="009D1C08" w:rsidRPr="0056169E" w:rsidRDefault="009D1C08" w:rsidP="004D39D5">
      <w:pPr>
        <w:spacing w:line="360" w:lineRule="auto"/>
        <w:ind w:left="288"/>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p>
    <w:p w14:paraId="1D5B07E9" w14:textId="77777777" w:rsidR="009D1C08" w:rsidRPr="0056169E" w:rsidRDefault="009D1C08" w:rsidP="004D39D5">
      <w:pPr>
        <w:spacing w:line="360" w:lineRule="auto"/>
        <w:ind w:left="288"/>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sz w:val="24"/>
          <w:szCs w:val="24"/>
          <w:bdr w:val="none" w:sz="0" w:space="0" w:color="auto" w:frame="1"/>
        </w:rPr>
        <w:t>return</w:t>
      </w:r>
      <w:r w:rsidRPr="0056169E">
        <w:rPr>
          <w:rFonts w:ascii="Times New Roman" w:eastAsia="Times New Roman" w:hAnsi="Times New Roman" w:cs="Times New Roman"/>
          <w:color w:val="000000"/>
          <w:sz w:val="24"/>
          <w:szCs w:val="24"/>
          <w:bdr w:val="none" w:sz="0" w:space="0" w:color="auto" w:frame="1"/>
        </w:rPr>
        <w:t> 0;  </w:t>
      </w:r>
    </w:p>
    <w:p w14:paraId="64B74502" w14:textId="77777777" w:rsidR="002A2C98" w:rsidRPr="0056169E" w:rsidRDefault="009D1C08" w:rsidP="004D39D5">
      <w:pPr>
        <w:spacing w:line="360" w:lineRule="auto"/>
        <w:ind w:left="288"/>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w:t>
      </w:r>
    </w:p>
    <w:p w14:paraId="3FFF39DA" w14:textId="5FA684DB" w:rsidR="009D1C08" w:rsidRPr="003D2F49" w:rsidRDefault="009D1C08" w:rsidP="003D2F49">
      <w:pPr>
        <w:spacing w:line="360" w:lineRule="auto"/>
        <w:ind w:left="-288"/>
        <w:jc w:val="both"/>
        <w:rPr>
          <w:rFonts w:ascii="Times New Roman" w:eastAsia="Times New Roman" w:hAnsi="Times New Roman" w:cs="Times New Roman"/>
          <w:b/>
          <w:bCs/>
          <w:color w:val="000000"/>
          <w:sz w:val="28"/>
        </w:rPr>
      </w:pPr>
      <w:r w:rsidRPr="003D2F49">
        <w:rPr>
          <w:rFonts w:ascii="Times New Roman" w:hAnsi="Times New Roman" w:cs="Times New Roman"/>
          <w:b/>
          <w:bCs/>
          <w:sz w:val="28"/>
        </w:rPr>
        <w:t>Else if ladder:</w:t>
      </w:r>
    </w:p>
    <w:p w14:paraId="4B24C00B" w14:textId="19EF7CEE" w:rsidR="009D1C08" w:rsidRPr="0056169E" w:rsidRDefault="009D1C08" w:rsidP="004D39D5">
      <w:pPr>
        <w:spacing w:line="360" w:lineRule="auto"/>
        <w:ind w:left="144"/>
        <w:jc w:val="both"/>
        <w:rPr>
          <w:rFonts w:ascii="Times New Roman" w:eastAsia="Times New Roman" w:hAnsi="Times New Roman" w:cs="Times New Roman"/>
          <w:sz w:val="24"/>
          <w:szCs w:val="24"/>
        </w:rPr>
      </w:pPr>
      <w:r w:rsidRPr="0056169E">
        <w:rPr>
          <w:rFonts w:ascii="Times New Roman" w:eastAsia="Times New Roman" w:hAnsi="Times New Roman" w:cs="Times New Roman"/>
          <w:color w:val="000000" w:themeColor="text1"/>
          <w:sz w:val="24"/>
          <w:szCs w:val="24"/>
          <w:bdr w:val="none" w:sz="0" w:space="0" w:color="auto" w:frame="1"/>
        </w:rPr>
        <w:t>if</w:t>
      </w:r>
      <w:r w:rsidRPr="0056169E">
        <w:rPr>
          <w:rFonts w:ascii="Times New Roman" w:eastAsia="Times New Roman" w:hAnsi="Times New Roman" w:cs="Times New Roman"/>
          <w:sz w:val="24"/>
          <w:szCs w:val="24"/>
          <w:bdr w:val="none" w:sz="0" w:space="0" w:color="auto" w:frame="1"/>
        </w:rPr>
        <w:t>(condition1)</w:t>
      </w:r>
      <w:r w:rsidR="00086FEC" w:rsidRPr="0056169E">
        <w:rPr>
          <w:rFonts w:ascii="Times New Roman" w:eastAsia="Times New Roman" w:hAnsi="Times New Roman" w:cs="Times New Roman"/>
          <w:sz w:val="24"/>
          <w:szCs w:val="24"/>
          <w:bdr w:val="none" w:sz="0" w:space="0" w:color="auto" w:frame="1"/>
        </w:rPr>
        <w:t xml:space="preserve"> </w:t>
      </w:r>
      <w:r w:rsidRPr="0056169E">
        <w:rPr>
          <w:rFonts w:ascii="Times New Roman" w:eastAsia="Times New Roman" w:hAnsi="Times New Roman" w:cs="Times New Roman"/>
          <w:sz w:val="24"/>
          <w:szCs w:val="24"/>
          <w:bdr w:val="none" w:sz="0" w:space="0" w:color="auto" w:frame="1"/>
        </w:rPr>
        <w:t>{  </w:t>
      </w:r>
    </w:p>
    <w:p w14:paraId="5BE8351E" w14:textId="77777777" w:rsidR="009D1C08" w:rsidRPr="0056169E" w:rsidRDefault="009D1C08" w:rsidP="004D39D5">
      <w:pPr>
        <w:spacing w:line="360" w:lineRule="auto"/>
        <w:ind w:left="144"/>
        <w:jc w:val="both"/>
        <w:rPr>
          <w:rFonts w:ascii="Times New Roman" w:eastAsia="Times New Roman" w:hAnsi="Times New Roman" w:cs="Times New Roman"/>
          <w:sz w:val="24"/>
          <w:szCs w:val="24"/>
        </w:rPr>
      </w:pPr>
      <w:r w:rsidRPr="0056169E">
        <w:rPr>
          <w:rFonts w:ascii="Times New Roman" w:eastAsia="Times New Roman" w:hAnsi="Times New Roman" w:cs="Times New Roman"/>
          <w:sz w:val="24"/>
          <w:szCs w:val="24"/>
          <w:bdr w:val="none" w:sz="0" w:space="0" w:color="auto" w:frame="1"/>
        </w:rPr>
        <w:t>//code to be executed if condition1 is true  </w:t>
      </w:r>
    </w:p>
    <w:p w14:paraId="764AB8E8" w14:textId="58A0B3CF" w:rsidR="009D1C08" w:rsidRPr="0056169E" w:rsidRDefault="009D1C08" w:rsidP="004D39D5">
      <w:pPr>
        <w:spacing w:line="360" w:lineRule="auto"/>
        <w:ind w:left="144"/>
        <w:jc w:val="both"/>
        <w:rPr>
          <w:rFonts w:ascii="Times New Roman" w:eastAsia="Times New Roman" w:hAnsi="Times New Roman" w:cs="Times New Roman"/>
          <w:color w:val="000000" w:themeColor="text1"/>
          <w:sz w:val="24"/>
          <w:szCs w:val="24"/>
        </w:rPr>
      </w:pPr>
      <w:r w:rsidRPr="0056169E">
        <w:rPr>
          <w:rFonts w:ascii="Times New Roman" w:eastAsia="Times New Roman" w:hAnsi="Times New Roman" w:cs="Times New Roman"/>
          <w:color w:val="000000"/>
          <w:sz w:val="24"/>
          <w:szCs w:val="24"/>
          <w:bdr w:val="none" w:sz="0" w:space="0" w:color="auto" w:frame="1"/>
        </w:rPr>
        <w:t>}</w:t>
      </w:r>
      <w:r w:rsidR="00086FEC" w:rsidRPr="0056169E">
        <w:rPr>
          <w:rFonts w:ascii="Times New Roman" w:eastAsia="Times New Roman" w:hAnsi="Times New Roman" w:cs="Times New Roman"/>
          <w:color w:val="000000"/>
          <w:sz w:val="24"/>
          <w:szCs w:val="24"/>
          <w:bdr w:val="none" w:sz="0" w:space="0" w:color="auto" w:frame="1"/>
        </w:rPr>
        <w:t xml:space="preserve"> </w:t>
      </w:r>
      <w:r w:rsidRPr="0056169E">
        <w:rPr>
          <w:rFonts w:ascii="Times New Roman" w:eastAsia="Times New Roman" w:hAnsi="Times New Roman" w:cs="Times New Roman"/>
          <w:color w:val="000000" w:themeColor="text1"/>
          <w:sz w:val="24"/>
          <w:szCs w:val="24"/>
          <w:bdr w:val="none" w:sz="0" w:space="0" w:color="auto" w:frame="1"/>
        </w:rPr>
        <w:t>else if(condition2)</w:t>
      </w:r>
      <w:r w:rsidR="00086FEC" w:rsidRPr="0056169E">
        <w:rPr>
          <w:rFonts w:ascii="Times New Roman" w:eastAsia="Times New Roman" w:hAnsi="Times New Roman" w:cs="Times New Roman"/>
          <w:color w:val="000000" w:themeColor="text1"/>
          <w:sz w:val="24"/>
          <w:szCs w:val="24"/>
          <w:bdr w:val="none" w:sz="0" w:space="0" w:color="auto" w:frame="1"/>
        </w:rPr>
        <w:t xml:space="preserve"> </w:t>
      </w:r>
      <w:r w:rsidRPr="0056169E">
        <w:rPr>
          <w:rFonts w:ascii="Times New Roman" w:eastAsia="Times New Roman" w:hAnsi="Times New Roman" w:cs="Times New Roman"/>
          <w:color w:val="000000" w:themeColor="text1"/>
          <w:sz w:val="24"/>
          <w:szCs w:val="24"/>
          <w:bdr w:val="none" w:sz="0" w:space="0" w:color="auto" w:frame="1"/>
        </w:rPr>
        <w:t>{  </w:t>
      </w:r>
    </w:p>
    <w:p w14:paraId="2BA48389" w14:textId="77777777" w:rsidR="009D1C08" w:rsidRPr="0056169E" w:rsidRDefault="009D1C08" w:rsidP="004D39D5">
      <w:pPr>
        <w:spacing w:line="360" w:lineRule="auto"/>
        <w:ind w:left="144"/>
        <w:jc w:val="both"/>
        <w:rPr>
          <w:rFonts w:ascii="Times New Roman" w:eastAsia="Times New Roman" w:hAnsi="Times New Roman" w:cs="Times New Roman"/>
          <w:color w:val="000000" w:themeColor="text1"/>
          <w:sz w:val="24"/>
          <w:szCs w:val="24"/>
        </w:rPr>
      </w:pPr>
      <w:r w:rsidRPr="0056169E">
        <w:rPr>
          <w:rFonts w:ascii="Times New Roman" w:eastAsia="Times New Roman" w:hAnsi="Times New Roman" w:cs="Times New Roman"/>
          <w:color w:val="000000" w:themeColor="text1"/>
          <w:sz w:val="24"/>
          <w:szCs w:val="24"/>
          <w:bdr w:val="none" w:sz="0" w:space="0" w:color="auto" w:frame="1"/>
        </w:rPr>
        <w:t>//code to be executed if condition2 is true  </w:t>
      </w:r>
    </w:p>
    <w:p w14:paraId="6156DDEF" w14:textId="77777777" w:rsidR="009D1C08" w:rsidRPr="0056169E" w:rsidRDefault="009D1C08" w:rsidP="004D39D5">
      <w:pPr>
        <w:spacing w:line="360" w:lineRule="auto"/>
        <w:ind w:left="144"/>
        <w:jc w:val="both"/>
        <w:rPr>
          <w:rFonts w:ascii="Times New Roman" w:eastAsia="Times New Roman" w:hAnsi="Times New Roman" w:cs="Times New Roman"/>
          <w:color w:val="000000" w:themeColor="text1"/>
          <w:sz w:val="24"/>
          <w:szCs w:val="24"/>
        </w:rPr>
      </w:pPr>
      <w:r w:rsidRPr="0056169E">
        <w:rPr>
          <w:rFonts w:ascii="Times New Roman" w:eastAsia="Times New Roman" w:hAnsi="Times New Roman" w:cs="Times New Roman"/>
          <w:color w:val="000000" w:themeColor="text1"/>
          <w:sz w:val="24"/>
          <w:szCs w:val="24"/>
          <w:bdr w:val="none" w:sz="0" w:space="0" w:color="auto" w:frame="1"/>
        </w:rPr>
        <w:lastRenderedPageBreak/>
        <w:t>}  </w:t>
      </w:r>
    </w:p>
    <w:p w14:paraId="5C8CF862" w14:textId="281EE358" w:rsidR="009D1C08" w:rsidRPr="0056169E" w:rsidRDefault="009D1C08" w:rsidP="004D39D5">
      <w:pPr>
        <w:spacing w:line="360" w:lineRule="auto"/>
        <w:ind w:left="144"/>
        <w:jc w:val="both"/>
        <w:rPr>
          <w:rFonts w:ascii="Times New Roman" w:eastAsia="Times New Roman" w:hAnsi="Times New Roman" w:cs="Times New Roman"/>
          <w:color w:val="000000" w:themeColor="text1"/>
          <w:sz w:val="24"/>
          <w:szCs w:val="24"/>
        </w:rPr>
      </w:pPr>
      <w:r w:rsidRPr="0056169E">
        <w:rPr>
          <w:rFonts w:ascii="Times New Roman" w:eastAsia="Times New Roman" w:hAnsi="Times New Roman" w:cs="Times New Roman"/>
          <w:color w:val="000000" w:themeColor="text1"/>
          <w:sz w:val="24"/>
          <w:szCs w:val="24"/>
          <w:bdr w:val="none" w:sz="0" w:space="0" w:color="auto" w:frame="1"/>
        </w:rPr>
        <w:t>else if(condition3)</w:t>
      </w:r>
      <w:r w:rsidR="00086FEC" w:rsidRPr="0056169E">
        <w:rPr>
          <w:rFonts w:ascii="Times New Roman" w:eastAsia="Times New Roman" w:hAnsi="Times New Roman" w:cs="Times New Roman"/>
          <w:color w:val="000000" w:themeColor="text1"/>
          <w:sz w:val="24"/>
          <w:szCs w:val="24"/>
          <w:bdr w:val="none" w:sz="0" w:space="0" w:color="auto" w:frame="1"/>
        </w:rPr>
        <w:t xml:space="preserve"> </w:t>
      </w:r>
      <w:r w:rsidRPr="0056169E">
        <w:rPr>
          <w:rFonts w:ascii="Times New Roman" w:eastAsia="Times New Roman" w:hAnsi="Times New Roman" w:cs="Times New Roman"/>
          <w:color w:val="000000" w:themeColor="text1"/>
          <w:sz w:val="24"/>
          <w:szCs w:val="24"/>
          <w:bdr w:val="none" w:sz="0" w:space="0" w:color="auto" w:frame="1"/>
        </w:rPr>
        <w:t>{  </w:t>
      </w:r>
    </w:p>
    <w:p w14:paraId="2721AA49" w14:textId="77777777" w:rsidR="009D1C08" w:rsidRPr="0056169E" w:rsidRDefault="009D1C08" w:rsidP="004D39D5">
      <w:pPr>
        <w:spacing w:line="360" w:lineRule="auto"/>
        <w:ind w:left="144"/>
        <w:jc w:val="both"/>
        <w:rPr>
          <w:rFonts w:ascii="Times New Roman" w:eastAsia="Times New Roman" w:hAnsi="Times New Roman" w:cs="Times New Roman"/>
          <w:color w:val="000000" w:themeColor="text1"/>
          <w:sz w:val="24"/>
          <w:szCs w:val="24"/>
        </w:rPr>
      </w:pPr>
      <w:r w:rsidRPr="0056169E">
        <w:rPr>
          <w:rFonts w:ascii="Times New Roman" w:eastAsia="Times New Roman" w:hAnsi="Times New Roman" w:cs="Times New Roman"/>
          <w:color w:val="000000" w:themeColor="text1"/>
          <w:sz w:val="24"/>
          <w:szCs w:val="24"/>
          <w:bdr w:val="none" w:sz="0" w:space="0" w:color="auto" w:frame="1"/>
        </w:rPr>
        <w:t>//code to be executed if condition3 is true  </w:t>
      </w:r>
    </w:p>
    <w:p w14:paraId="60308AB1" w14:textId="26622743" w:rsidR="009D1C08" w:rsidRPr="0056169E" w:rsidRDefault="009D1C08" w:rsidP="004D39D5">
      <w:pPr>
        <w:spacing w:line="360" w:lineRule="auto"/>
        <w:ind w:left="144"/>
        <w:jc w:val="both"/>
        <w:rPr>
          <w:rFonts w:ascii="Times New Roman" w:eastAsia="Times New Roman" w:hAnsi="Times New Roman" w:cs="Times New Roman"/>
          <w:color w:val="000000" w:themeColor="text1"/>
          <w:sz w:val="24"/>
          <w:szCs w:val="24"/>
        </w:rPr>
      </w:pPr>
      <w:r w:rsidRPr="0056169E">
        <w:rPr>
          <w:rFonts w:ascii="Times New Roman" w:eastAsia="Times New Roman" w:hAnsi="Times New Roman" w:cs="Times New Roman"/>
          <w:color w:val="000000" w:themeColor="text1"/>
          <w:sz w:val="24"/>
          <w:szCs w:val="24"/>
          <w:bdr w:val="none" w:sz="0" w:space="0" w:color="auto" w:frame="1"/>
        </w:rPr>
        <w:t>}  </w:t>
      </w:r>
    </w:p>
    <w:p w14:paraId="4145A2BC" w14:textId="0D0174A7" w:rsidR="009D1C08" w:rsidRPr="0056169E" w:rsidRDefault="002A2C98" w:rsidP="0005788A">
      <w:pPr>
        <w:tabs>
          <w:tab w:val="left" w:pos="4950"/>
        </w:tabs>
        <w:spacing w:line="360" w:lineRule="auto"/>
        <w:ind w:left="-432"/>
        <w:jc w:val="both"/>
        <w:rPr>
          <w:rFonts w:ascii="Times New Roman" w:eastAsia="Times New Roman" w:hAnsi="Times New Roman" w:cs="Times New Roman"/>
          <w:color w:val="000000" w:themeColor="text1"/>
          <w:sz w:val="24"/>
          <w:szCs w:val="24"/>
        </w:rPr>
      </w:pPr>
      <w:r w:rsidRPr="0056169E">
        <w:rPr>
          <w:rFonts w:ascii="Times New Roman" w:eastAsia="Times New Roman" w:hAnsi="Times New Roman" w:cs="Times New Roman"/>
          <w:b/>
          <w:bCs/>
          <w:color w:val="000000" w:themeColor="text1"/>
          <w:sz w:val="24"/>
          <w:szCs w:val="24"/>
          <w:bdr w:val="none" w:sz="0" w:space="0" w:color="auto" w:frame="1"/>
        </w:rPr>
        <w:t xml:space="preserve">       </w:t>
      </w:r>
      <w:r w:rsidRPr="0056169E">
        <w:rPr>
          <w:rFonts w:ascii="Times New Roman" w:eastAsia="Times New Roman" w:hAnsi="Times New Roman" w:cs="Times New Roman"/>
          <w:color w:val="000000" w:themeColor="text1"/>
          <w:sz w:val="24"/>
          <w:szCs w:val="24"/>
          <w:bdr w:val="none" w:sz="0" w:space="0" w:color="auto" w:frame="1"/>
        </w:rPr>
        <w:t>e</w:t>
      </w:r>
      <w:r w:rsidR="009D1C08" w:rsidRPr="0056169E">
        <w:rPr>
          <w:rFonts w:ascii="Times New Roman" w:eastAsia="Times New Roman" w:hAnsi="Times New Roman" w:cs="Times New Roman"/>
          <w:color w:val="000000" w:themeColor="text1"/>
          <w:sz w:val="24"/>
          <w:szCs w:val="24"/>
          <w:bdr w:val="none" w:sz="0" w:space="0" w:color="auto" w:frame="1"/>
        </w:rPr>
        <w:t>lse</w:t>
      </w:r>
      <w:r w:rsidR="00086FEC" w:rsidRPr="0056169E">
        <w:rPr>
          <w:rFonts w:ascii="Times New Roman" w:eastAsia="Times New Roman" w:hAnsi="Times New Roman" w:cs="Times New Roman"/>
          <w:b/>
          <w:bCs/>
          <w:color w:val="000000" w:themeColor="text1"/>
          <w:sz w:val="24"/>
          <w:szCs w:val="24"/>
          <w:bdr w:val="none" w:sz="0" w:space="0" w:color="auto" w:frame="1"/>
        </w:rPr>
        <w:t xml:space="preserve"> </w:t>
      </w:r>
      <w:r w:rsidR="009D1C08" w:rsidRPr="0056169E">
        <w:rPr>
          <w:rFonts w:ascii="Times New Roman" w:eastAsia="Times New Roman" w:hAnsi="Times New Roman" w:cs="Times New Roman"/>
          <w:color w:val="000000" w:themeColor="text1"/>
          <w:sz w:val="24"/>
          <w:szCs w:val="24"/>
          <w:bdr w:val="none" w:sz="0" w:space="0" w:color="auto" w:frame="1"/>
        </w:rPr>
        <w:t>{  </w:t>
      </w:r>
      <w:r w:rsidR="0005788A">
        <w:rPr>
          <w:rFonts w:ascii="Times New Roman" w:eastAsia="Times New Roman" w:hAnsi="Times New Roman" w:cs="Times New Roman"/>
          <w:color w:val="000000" w:themeColor="text1"/>
          <w:sz w:val="24"/>
          <w:szCs w:val="24"/>
          <w:bdr w:val="none" w:sz="0" w:space="0" w:color="auto" w:frame="1"/>
        </w:rPr>
        <w:tab/>
      </w:r>
    </w:p>
    <w:p w14:paraId="2780D87F" w14:textId="07D3CFCE" w:rsidR="009D1C08" w:rsidRPr="0056169E" w:rsidRDefault="002A2C98" w:rsidP="004D39D5">
      <w:pPr>
        <w:spacing w:line="360" w:lineRule="auto"/>
        <w:ind w:left="-432"/>
        <w:jc w:val="both"/>
        <w:rPr>
          <w:rFonts w:ascii="Times New Roman" w:eastAsia="Times New Roman" w:hAnsi="Times New Roman" w:cs="Times New Roman"/>
          <w:color w:val="000000" w:themeColor="text1"/>
          <w:sz w:val="24"/>
          <w:szCs w:val="24"/>
        </w:rPr>
      </w:pPr>
      <w:r w:rsidRPr="0056169E">
        <w:rPr>
          <w:rFonts w:ascii="Times New Roman" w:eastAsia="Times New Roman" w:hAnsi="Times New Roman" w:cs="Times New Roman"/>
          <w:color w:val="000000" w:themeColor="text1"/>
          <w:sz w:val="24"/>
          <w:szCs w:val="24"/>
          <w:bdr w:val="none" w:sz="0" w:space="0" w:color="auto" w:frame="1"/>
        </w:rPr>
        <w:t xml:space="preserve">      </w:t>
      </w:r>
      <w:r w:rsidR="009D1C08" w:rsidRPr="0056169E">
        <w:rPr>
          <w:rFonts w:ascii="Times New Roman" w:eastAsia="Times New Roman" w:hAnsi="Times New Roman" w:cs="Times New Roman"/>
          <w:color w:val="000000" w:themeColor="text1"/>
          <w:sz w:val="24"/>
          <w:szCs w:val="24"/>
          <w:bdr w:val="none" w:sz="0" w:space="0" w:color="auto" w:frame="1"/>
        </w:rPr>
        <w:t>//code to be executed if all the conditions are false  </w:t>
      </w:r>
    </w:p>
    <w:p w14:paraId="14FE3D95" w14:textId="6F1EB225" w:rsidR="009D1C08" w:rsidRPr="0056169E" w:rsidRDefault="002A2C98" w:rsidP="004D39D5">
      <w:pPr>
        <w:spacing w:line="360" w:lineRule="auto"/>
        <w:ind w:left="-432"/>
        <w:jc w:val="both"/>
        <w:rPr>
          <w:rFonts w:ascii="Times New Roman" w:eastAsia="Times New Roman" w:hAnsi="Times New Roman" w:cs="Times New Roman"/>
          <w:color w:val="000000" w:themeColor="text1"/>
          <w:sz w:val="24"/>
          <w:szCs w:val="24"/>
        </w:rPr>
      </w:pPr>
      <w:r w:rsidRPr="0056169E">
        <w:rPr>
          <w:rFonts w:ascii="Times New Roman" w:eastAsia="Times New Roman" w:hAnsi="Times New Roman" w:cs="Times New Roman"/>
          <w:color w:val="000000" w:themeColor="text1"/>
          <w:sz w:val="24"/>
          <w:szCs w:val="24"/>
          <w:bdr w:val="none" w:sz="0" w:space="0" w:color="auto" w:frame="1"/>
        </w:rPr>
        <w:t xml:space="preserve">      </w:t>
      </w:r>
      <w:r w:rsidR="009D1C08" w:rsidRPr="0056169E">
        <w:rPr>
          <w:rFonts w:ascii="Times New Roman" w:eastAsia="Times New Roman" w:hAnsi="Times New Roman" w:cs="Times New Roman"/>
          <w:color w:val="000000" w:themeColor="text1"/>
          <w:sz w:val="24"/>
          <w:szCs w:val="24"/>
          <w:bdr w:val="none" w:sz="0" w:space="0" w:color="auto" w:frame="1"/>
        </w:rPr>
        <w:t>}  </w:t>
      </w:r>
    </w:p>
    <w:p w14:paraId="0361C436" w14:textId="4188D673" w:rsidR="009D1C08" w:rsidRPr="003D2F49" w:rsidRDefault="00A73169" w:rsidP="003D2F49">
      <w:pPr>
        <w:spacing w:line="360" w:lineRule="auto"/>
        <w:rPr>
          <w:rFonts w:ascii="Times New Roman" w:hAnsi="Times New Roman" w:cs="Times New Roman"/>
          <w:b/>
          <w:bCs/>
          <w:sz w:val="24"/>
          <w:szCs w:val="24"/>
        </w:rPr>
      </w:pPr>
      <w:r w:rsidRPr="003D2F49">
        <w:rPr>
          <w:rFonts w:ascii="Times New Roman" w:hAnsi="Times New Roman" w:cs="Times New Roman"/>
          <w:b/>
          <w:bCs/>
          <w:sz w:val="24"/>
          <w:szCs w:val="24"/>
        </w:rPr>
        <w:t>Examples:</w:t>
      </w:r>
    </w:p>
    <w:p w14:paraId="4B2B44B1" w14:textId="3FA3A04F" w:rsidR="009D1C08" w:rsidRPr="0056169E" w:rsidRDefault="009D1C08" w:rsidP="004D39D5">
      <w:pPr>
        <w:spacing w:line="360" w:lineRule="auto"/>
        <w:ind w:left="288"/>
        <w:jc w:val="both"/>
        <w:rPr>
          <w:rFonts w:ascii="Times New Roman" w:eastAsia="Times New Roman" w:hAnsi="Times New Roman" w:cs="Times New Roman"/>
          <w:sz w:val="24"/>
          <w:szCs w:val="24"/>
        </w:rPr>
      </w:pPr>
      <w:r w:rsidRPr="0056169E">
        <w:rPr>
          <w:rFonts w:ascii="Times New Roman" w:eastAsia="Times New Roman" w:hAnsi="Times New Roman" w:cs="Times New Roman"/>
          <w:sz w:val="24"/>
          <w:szCs w:val="24"/>
          <w:bdr w:val="none" w:sz="0" w:space="0" w:color="auto" w:frame="1"/>
        </w:rPr>
        <w:t>#include&lt;stdio.h&gt;    </w:t>
      </w:r>
    </w:p>
    <w:p w14:paraId="55F7059A" w14:textId="6950DBA1" w:rsidR="009D1C08" w:rsidRPr="0056169E" w:rsidRDefault="009D1C08" w:rsidP="004D39D5">
      <w:pPr>
        <w:spacing w:line="360" w:lineRule="auto"/>
        <w:ind w:left="288"/>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sz w:val="24"/>
          <w:szCs w:val="24"/>
          <w:bdr w:val="none" w:sz="0" w:space="0" w:color="auto" w:frame="1"/>
        </w:rPr>
        <w:t>int</w:t>
      </w:r>
      <w:r w:rsidRPr="0056169E">
        <w:rPr>
          <w:rFonts w:ascii="Times New Roman" w:eastAsia="Times New Roman" w:hAnsi="Times New Roman" w:cs="Times New Roman"/>
          <w:color w:val="000000"/>
          <w:sz w:val="24"/>
          <w:szCs w:val="24"/>
          <w:bdr w:val="none" w:sz="0" w:space="0" w:color="auto" w:frame="1"/>
        </w:rPr>
        <w:t> main</w:t>
      </w:r>
      <w:r w:rsidR="00086FEC" w:rsidRPr="0056169E">
        <w:rPr>
          <w:rFonts w:ascii="Times New Roman" w:eastAsia="Times New Roman" w:hAnsi="Times New Roman" w:cs="Times New Roman"/>
          <w:color w:val="000000"/>
          <w:sz w:val="24"/>
          <w:szCs w:val="24"/>
          <w:bdr w:val="none" w:sz="0" w:space="0" w:color="auto" w:frame="1"/>
        </w:rPr>
        <w:t xml:space="preserve"> </w:t>
      </w:r>
      <w:r w:rsidRPr="0056169E">
        <w:rPr>
          <w:rFonts w:ascii="Times New Roman" w:eastAsia="Times New Roman" w:hAnsi="Times New Roman" w:cs="Times New Roman"/>
          <w:color w:val="000000"/>
          <w:sz w:val="24"/>
          <w:szCs w:val="24"/>
          <w:bdr w:val="none" w:sz="0" w:space="0" w:color="auto" w:frame="1"/>
        </w:rPr>
        <w:t>()</w:t>
      </w:r>
      <w:r w:rsidR="00086FEC" w:rsidRPr="0056169E">
        <w:rPr>
          <w:rFonts w:ascii="Times New Roman" w:eastAsia="Times New Roman" w:hAnsi="Times New Roman" w:cs="Times New Roman"/>
          <w:color w:val="000000"/>
          <w:sz w:val="24"/>
          <w:szCs w:val="24"/>
          <w:bdr w:val="none" w:sz="0" w:space="0" w:color="auto" w:frame="1"/>
        </w:rPr>
        <w:t xml:space="preserve"> </w:t>
      </w:r>
      <w:r w:rsidRPr="0056169E">
        <w:rPr>
          <w:rFonts w:ascii="Times New Roman" w:eastAsia="Times New Roman" w:hAnsi="Times New Roman" w:cs="Times New Roman"/>
          <w:color w:val="000000"/>
          <w:sz w:val="24"/>
          <w:szCs w:val="24"/>
          <w:bdr w:val="none" w:sz="0" w:space="0" w:color="auto" w:frame="1"/>
        </w:rPr>
        <w:t>{    </w:t>
      </w:r>
    </w:p>
    <w:p w14:paraId="009ED3D8" w14:textId="77777777" w:rsidR="009D1C08" w:rsidRPr="0056169E" w:rsidRDefault="009D1C08" w:rsidP="004D39D5">
      <w:pPr>
        <w:spacing w:line="360" w:lineRule="auto"/>
        <w:ind w:left="288"/>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sz w:val="24"/>
          <w:szCs w:val="24"/>
          <w:bdr w:val="none" w:sz="0" w:space="0" w:color="auto" w:frame="1"/>
        </w:rPr>
        <w:t>int</w:t>
      </w:r>
      <w:r w:rsidRPr="0056169E">
        <w:rPr>
          <w:rFonts w:ascii="Times New Roman" w:eastAsia="Times New Roman" w:hAnsi="Times New Roman" w:cs="Times New Roman"/>
          <w:color w:val="000000"/>
          <w:sz w:val="24"/>
          <w:szCs w:val="24"/>
          <w:bdr w:val="none" w:sz="0" w:space="0" w:color="auto" w:frame="1"/>
        </w:rPr>
        <w:t> number=0;    </w:t>
      </w:r>
    </w:p>
    <w:p w14:paraId="6831B259" w14:textId="30D2B454" w:rsidR="009D1C08" w:rsidRPr="0056169E" w:rsidRDefault="009D1C08" w:rsidP="004D39D5">
      <w:pPr>
        <w:spacing w:line="360" w:lineRule="auto"/>
        <w:ind w:left="288"/>
        <w:jc w:val="both"/>
        <w:rPr>
          <w:rFonts w:ascii="Times New Roman" w:eastAsia="Times New Roman" w:hAnsi="Times New Roman" w:cs="Times New Roman"/>
          <w:color w:val="000000"/>
          <w:sz w:val="24"/>
          <w:szCs w:val="24"/>
        </w:rPr>
      </w:pPr>
      <w:proofErr w:type="spellStart"/>
      <w:proofErr w:type="gramStart"/>
      <w:r w:rsidRPr="0056169E">
        <w:rPr>
          <w:rFonts w:ascii="Times New Roman" w:eastAsia="Times New Roman" w:hAnsi="Times New Roman" w:cs="Times New Roman"/>
          <w:color w:val="000000"/>
          <w:sz w:val="24"/>
          <w:szCs w:val="24"/>
          <w:bdr w:val="none" w:sz="0" w:space="0" w:color="auto" w:frame="1"/>
        </w:rPr>
        <w:t>printf</w:t>
      </w:r>
      <w:proofErr w:type="spellEnd"/>
      <w:r w:rsidRPr="0056169E">
        <w:rPr>
          <w:rFonts w:ascii="Times New Roman" w:eastAsia="Times New Roman" w:hAnsi="Times New Roman" w:cs="Times New Roman"/>
          <w:color w:val="000000"/>
          <w:sz w:val="24"/>
          <w:szCs w:val="24"/>
          <w:bdr w:val="none" w:sz="0" w:space="0" w:color="auto" w:frame="1"/>
        </w:rPr>
        <w:t>(</w:t>
      </w:r>
      <w:proofErr w:type="gramEnd"/>
      <w:r w:rsidRPr="0056169E">
        <w:rPr>
          <w:rFonts w:ascii="Times New Roman" w:eastAsia="Times New Roman" w:hAnsi="Times New Roman" w:cs="Times New Roman"/>
          <w:sz w:val="24"/>
          <w:szCs w:val="24"/>
          <w:bdr w:val="none" w:sz="0" w:space="0" w:color="auto" w:frame="1"/>
        </w:rPr>
        <w:t>enter a number</w:t>
      </w:r>
      <w:r w:rsidRPr="0056169E">
        <w:rPr>
          <w:rFonts w:ascii="Times New Roman" w:eastAsia="Times New Roman" w:hAnsi="Times New Roman" w:cs="Times New Roman"/>
          <w:color w:val="0000FF"/>
          <w:sz w:val="24"/>
          <w:szCs w:val="24"/>
          <w:bdr w:val="none" w:sz="0" w:space="0" w:color="auto" w:frame="1"/>
        </w:rPr>
        <w:t>:</w:t>
      </w:r>
      <w:r w:rsidRPr="0056169E">
        <w:rPr>
          <w:rFonts w:ascii="Times New Roman" w:eastAsia="Times New Roman" w:hAnsi="Times New Roman" w:cs="Times New Roman"/>
          <w:color w:val="000000"/>
          <w:sz w:val="24"/>
          <w:szCs w:val="24"/>
          <w:bdr w:val="none" w:sz="0" w:space="0" w:color="auto" w:frame="1"/>
        </w:rPr>
        <w:t>);    </w:t>
      </w:r>
    </w:p>
    <w:p w14:paraId="5593F8F7" w14:textId="66DBE04D" w:rsidR="009D1C08" w:rsidRPr="0056169E" w:rsidRDefault="009D1C08" w:rsidP="004D39D5">
      <w:pPr>
        <w:spacing w:line="360" w:lineRule="auto"/>
        <w:ind w:left="288"/>
        <w:jc w:val="both"/>
        <w:rPr>
          <w:rFonts w:ascii="Times New Roman" w:eastAsia="Times New Roman" w:hAnsi="Times New Roman" w:cs="Times New Roman"/>
          <w:color w:val="000000"/>
          <w:sz w:val="24"/>
          <w:szCs w:val="24"/>
        </w:rPr>
      </w:pPr>
      <w:proofErr w:type="spellStart"/>
      <w:proofErr w:type="gramStart"/>
      <w:r w:rsidRPr="0056169E">
        <w:rPr>
          <w:rFonts w:ascii="Times New Roman" w:eastAsia="Times New Roman" w:hAnsi="Times New Roman" w:cs="Times New Roman"/>
          <w:color w:val="000000"/>
          <w:sz w:val="24"/>
          <w:szCs w:val="24"/>
          <w:bdr w:val="none" w:sz="0" w:space="0" w:color="auto" w:frame="1"/>
        </w:rPr>
        <w:t>scanf</w:t>
      </w:r>
      <w:proofErr w:type="spellEnd"/>
      <w:r w:rsidRPr="0056169E">
        <w:rPr>
          <w:rFonts w:ascii="Times New Roman" w:eastAsia="Times New Roman" w:hAnsi="Times New Roman" w:cs="Times New Roman"/>
          <w:sz w:val="24"/>
          <w:szCs w:val="24"/>
          <w:bdr w:val="none" w:sz="0" w:space="0" w:color="auto" w:frame="1"/>
        </w:rPr>
        <w:t>(</w:t>
      </w:r>
      <w:proofErr w:type="gramEnd"/>
      <w:r w:rsidRPr="0056169E">
        <w:rPr>
          <w:rFonts w:ascii="Times New Roman" w:eastAsia="Times New Roman" w:hAnsi="Times New Roman" w:cs="Times New Roman"/>
          <w:sz w:val="24"/>
          <w:szCs w:val="24"/>
          <w:bdr w:val="none" w:sz="0" w:space="0" w:color="auto" w:frame="1"/>
        </w:rPr>
        <w:t>%d</w:t>
      </w:r>
      <w:r w:rsidRPr="0056169E">
        <w:rPr>
          <w:rFonts w:ascii="Times New Roman" w:eastAsia="Times New Roman" w:hAnsi="Times New Roman" w:cs="Times New Roman"/>
          <w:color w:val="000000"/>
          <w:sz w:val="24"/>
          <w:szCs w:val="24"/>
          <w:bdr w:val="none" w:sz="0" w:space="0" w:color="auto" w:frame="1"/>
        </w:rPr>
        <w:t>,</w:t>
      </w:r>
      <w:r w:rsidR="00086FEC" w:rsidRPr="0056169E">
        <w:rPr>
          <w:rFonts w:ascii="Times New Roman" w:eastAsia="Times New Roman" w:hAnsi="Times New Roman" w:cs="Times New Roman"/>
          <w:color w:val="000000"/>
          <w:sz w:val="24"/>
          <w:szCs w:val="24"/>
          <w:bdr w:val="none" w:sz="0" w:space="0" w:color="auto" w:frame="1"/>
        </w:rPr>
        <w:t xml:space="preserve"> </w:t>
      </w:r>
      <w:r w:rsidRPr="0056169E">
        <w:rPr>
          <w:rFonts w:ascii="Times New Roman" w:eastAsia="Times New Roman" w:hAnsi="Times New Roman" w:cs="Times New Roman"/>
          <w:color w:val="000000"/>
          <w:sz w:val="24"/>
          <w:szCs w:val="24"/>
          <w:bdr w:val="none" w:sz="0" w:space="0" w:color="auto" w:frame="1"/>
        </w:rPr>
        <w:t>&amp;number);     </w:t>
      </w:r>
    </w:p>
    <w:p w14:paraId="28C311F8" w14:textId="36CFD672" w:rsidR="009D1C08" w:rsidRPr="0056169E" w:rsidRDefault="009D1C08" w:rsidP="004D39D5">
      <w:pPr>
        <w:spacing w:line="360" w:lineRule="auto"/>
        <w:ind w:left="288"/>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sz w:val="24"/>
          <w:szCs w:val="24"/>
          <w:bdr w:val="none" w:sz="0" w:space="0" w:color="auto" w:frame="1"/>
        </w:rPr>
        <w:t>if</w:t>
      </w:r>
      <w:r w:rsidRPr="0056169E">
        <w:rPr>
          <w:rFonts w:ascii="Times New Roman" w:eastAsia="Times New Roman" w:hAnsi="Times New Roman" w:cs="Times New Roman"/>
          <w:color w:val="000000"/>
          <w:sz w:val="24"/>
          <w:szCs w:val="24"/>
          <w:bdr w:val="none" w:sz="0" w:space="0" w:color="auto" w:frame="1"/>
        </w:rPr>
        <w:t>(number==10)</w:t>
      </w:r>
      <w:r w:rsidR="00086FEC" w:rsidRPr="0056169E">
        <w:rPr>
          <w:rFonts w:ascii="Times New Roman" w:eastAsia="Times New Roman" w:hAnsi="Times New Roman" w:cs="Times New Roman"/>
          <w:color w:val="000000"/>
          <w:sz w:val="24"/>
          <w:szCs w:val="24"/>
          <w:bdr w:val="none" w:sz="0" w:space="0" w:color="auto" w:frame="1"/>
        </w:rPr>
        <w:t xml:space="preserve"> </w:t>
      </w:r>
      <w:r w:rsidRPr="0056169E">
        <w:rPr>
          <w:rFonts w:ascii="Times New Roman" w:eastAsia="Times New Roman" w:hAnsi="Times New Roman" w:cs="Times New Roman"/>
          <w:color w:val="000000"/>
          <w:sz w:val="24"/>
          <w:szCs w:val="24"/>
          <w:bdr w:val="none" w:sz="0" w:space="0" w:color="auto" w:frame="1"/>
        </w:rPr>
        <w:t>{    </w:t>
      </w:r>
    </w:p>
    <w:p w14:paraId="5E9522B2" w14:textId="4DAD9B55" w:rsidR="009D1C08" w:rsidRPr="0056169E" w:rsidRDefault="009D1C08" w:rsidP="004D39D5">
      <w:pPr>
        <w:spacing w:line="360" w:lineRule="auto"/>
        <w:ind w:left="288"/>
        <w:jc w:val="both"/>
        <w:rPr>
          <w:rFonts w:ascii="Times New Roman" w:eastAsia="Times New Roman" w:hAnsi="Times New Roman" w:cs="Times New Roman"/>
          <w:color w:val="000000"/>
          <w:sz w:val="24"/>
          <w:szCs w:val="24"/>
        </w:rPr>
      </w:pPr>
      <w:proofErr w:type="spellStart"/>
      <w:proofErr w:type="gramStart"/>
      <w:r w:rsidRPr="0056169E">
        <w:rPr>
          <w:rFonts w:ascii="Times New Roman" w:eastAsia="Times New Roman" w:hAnsi="Times New Roman" w:cs="Times New Roman"/>
          <w:color w:val="000000"/>
          <w:sz w:val="24"/>
          <w:szCs w:val="24"/>
          <w:bdr w:val="none" w:sz="0" w:space="0" w:color="auto" w:frame="1"/>
        </w:rPr>
        <w:t>printf</w:t>
      </w:r>
      <w:proofErr w:type="spellEnd"/>
      <w:r w:rsidRPr="0056169E">
        <w:rPr>
          <w:rFonts w:ascii="Times New Roman" w:eastAsia="Times New Roman" w:hAnsi="Times New Roman" w:cs="Times New Roman"/>
          <w:color w:val="000000"/>
          <w:sz w:val="24"/>
          <w:szCs w:val="24"/>
          <w:bdr w:val="none" w:sz="0" w:space="0" w:color="auto" w:frame="1"/>
        </w:rPr>
        <w:t>(</w:t>
      </w:r>
      <w:proofErr w:type="gramEnd"/>
      <w:r w:rsidRPr="0056169E">
        <w:rPr>
          <w:rFonts w:ascii="Times New Roman" w:eastAsia="Times New Roman" w:hAnsi="Times New Roman" w:cs="Times New Roman"/>
          <w:sz w:val="24"/>
          <w:szCs w:val="24"/>
          <w:bdr w:val="none" w:sz="0" w:space="0" w:color="auto" w:frame="1"/>
        </w:rPr>
        <w:t>number is equals to 10</w:t>
      </w:r>
      <w:r w:rsidRPr="0056169E">
        <w:rPr>
          <w:rFonts w:ascii="Times New Roman" w:eastAsia="Times New Roman" w:hAnsi="Times New Roman" w:cs="Times New Roman"/>
          <w:color w:val="000000"/>
          <w:sz w:val="24"/>
          <w:szCs w:val="24"/>
          <w:bdr w:val="none" w:sz="0" w:space="0" w:color="auto" w:frame="1"/>
        </w:rPr>
        <w:t>);    </w:t>
      </w:r>
    </w:p>
    <w:p w14:paraId="1A60EB12" w14:textId="77777777" w:rsidR="009D1C08" w:rsidRPr="0056169E" w:rsidRDefault="009D1C08" w:rsidP="004D39D5">
      <w:pPr>
        <w:spacing w:line="360" w:lineRule="auto"/>
        <w:ind w:left="288"/>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p>
    <w:p w14:paraId="1326D44E" w14:textId="110D51F1" w:rsidR="009D1C08" w:rsidRPr="0056169E" w:rsidRDefault="00C05FE4"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b/>
          <w:bCs/>
          <w:color w:val="006699"/>
          <w:sz w:val="24"/>
          <w:szCs w:val="24"/>
          <w:bdr w:val="none" w:sz="0" w:space="0" w:color="auto" w:frame="1"/>
        </w:rPr>
        <w:t xml:space="preserve">            </w:t>
      </w:r>
      <w:r w:rsidR="009D1C08" w:rsidRPr="003D2F49">
        <w:rPr>
          <w:rFonts w:ascii="Times New Roman" w:eastAsia="Times New Roman" w:hAnsi="Times New Roman" w:cs="Times New Roman"/>
          <w:color w:val="000000" w:themeColor="text1"/>
          <w:sz w:val="24"/>
          <w:szCs w:val="24"/>
          <w:bdr w:val="none" w:sz="0" w:space="0" w:color="auto" w:frame="1"/>
        </w:rPr>
        <w:t>else if</w:t>
      </w:r>
      <w:r w:rsidR="009D1C08" w:rsidRPr="0056169E">
        <w:rPr>
          <w:rFonts w:ascii="Times New Roman" w:eastAsia="Times New Roman" w:hAnsi="Times New Roman" w:cs="Times New Roman"/>
          <w:color w:val="000000"/>
          <w:sz w:val="24"/>
          <w:szCs w:val="24"/>
          <w:bdr w:val="none" w:sz="0" w:space="0" w:color="auto" w:frame="1"/>
        </w:rPr>
        <w:t>(number==50)</w:t>
      </w:r>
      <w:r w:rsidR="00086FEC" w:rsidRPr="0056169E">
        <w:rPr>
          <w:rFonts w:ascii="Times New Roman" w:eastAsia="Times New Roman" w:hAnsi="Times New Roman" w:cs="Times New Roman"/>
          <w:color w:val="000000"/>
          <w:sz w:val="24"/>
          <w:szCs w:val="24"/>
          <w:bdr w:val="none" w:sz="0" w:space="0" w:color="auto" w:frame="1"/>
        </w:rPr>
        <w:t xml:space="preserve"> </w:t>
      </w:r>
      <w:r w:rsidR="009D1C08" w:rsidRPr="0056169E">
        <w:rPr>
          <w:rFonts w:ascii="Times New Roman" w:eastAsia="Times New Roman" w:hAnsi="Times New Roman" w:cs="Times New Roman"/>
          <w:color w:val="000000"/>
          <w:sz w:val="24"/>
          <w:szCs w:val="24"/>
          <w:bdr w:val="none" w:sz="0" w:space="0" w:color="auto" w:frame="1"/>
        </w:rPr>
        <w:t>{    </w:t>
      </w:r>
    </w:p>
    <w:p w14:paraId="53AB61BE" w14:textId="7C9A0F8D" w:rsidR="009D1C08" w:rsidRPr="0056169E" w:rsidRDefault="00C05FE4"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xml:space="preserve">            </w:t>
      </w:r>
      <w:proofErr w:type="spellStart"/>
      <w:proofErr w:type="gramStart"/>
      <w:r w:rsidR="009D1C08" w:rsidRPr="0056169E">
        <w:rPr>
          <w:rFonts w:ascii="Times New Roman" w:eastAsia="Times New Roman" w:hAnsi="Times New Roman" w:cs="Times New Roman"/>
          <w:color w:val="000000"/>
          <w:sz w:val="24"/>
          <w:szCs w:val="24"/>
          <w:bdr w:val="none" w:sz="0" w:space="0" w:color="auto" w:frame="1"/>
        </w:rPr>
        <w:t>printf</w:t>
      </w:r>
      <w:proofErr w:type="spellEnd"/>
      <w:r w:rsidR="009D1C08" w:rsidRPr="0056169E">
        <w:rPr>
          <w:rFonts w:ascii="Times New Roman" w:eastAsia="Times New Roman" w:hAnsi="Times New Roman" w:cs="Times New Roman"/>
          <w:color w:val="000000"/>
          <w:sz w:val="24"/>
          <w:szCs w:val="24"/>
          <w:bdr w:val="none" w:sz="0" w:space="0" w:color="auto" w:frame="1"/>
        </w:rPr>
        <w:t>(</w:t>
      </w:r>
      <w:proofErr w:type="gramEnd"/>
      <w:r w:rsidR="009D1C08" w:rsidRPr="0056169E">
        <w:rPr>
          <w:rFonts w:ascii="Times New Roman" w:eastAsia="Times New Roman" w:hAnsi="Times New Roman" w:cs="Times New Roman"/>
          <w:color w:val="0000FF"/>
          <w:sz w:val="24"/>
          <w:szCs w:val="24"/>
          <w:bdr w:val="none" w:sz="0" w:space="0" w:color="auto" w:frame="1"/>
        </w:rPr>
        <w:t>"</w:t>
      </w:r>
      <w:r w:rsidR="009D1C08" w:rsidRPr="0056169E">
        <w:rPr>
          <w:rFonts w:ascii="Times New Roman" w:eastAsia="Times New Roman" w:hAnsi="Times New Roman" w:cs="Times New Roman"/>
          <w:sz w:val="24"/>
          <w:szCs w:val="24"/>
          <w:bdr w:val="none" w:sz="0" w:space="0" w:color="auto" w:frame="1"/>
        </w:rPr>
        <w:t>number is equal to 50</w:t>
      </w:r>
      <w:r w:rsidR="009D1C08" w:rsidRPr="0056169E">
        <w:rPr>
          <w:rFonts w:ascii="Times New Roman" w:eastAsia="Times New Roman" w:hAnsi="Times New Roman" w:cs="Times New Roman"/>
          <w:color w:val="0000FF"/>
          <w:sz w:val="24"/>
          <w:szCs w:val="24"/>
          <w:bdr w:val="none" w:sz="0" w:space="0" w:color="auto" w:frame="1"/>
        </w:rPr>
        <w:t>"</w:t>
      </w:r>
      <w:r w:rsidR="009D1C08" w:rsidRPr="0056169E">
        <w:rPr>
          <w:rFonts w:ascii="Times New Roman" w:eastAsia="Times New Roman" w:hAnsi="Times New Roman" w:cs="Times New Roman"/>
          <w:color w:val="000000"/>
          <w:sz w:val="24"/>
          <w:szCs w:val="24"/>
          <w:bdr w:val="none" w:sz="0" w:space="0" w:color="auto" w:frame="1"/>
        </w:rPr>
        <w:t>);    </w:t>
      </w:r>
    </w:p>
    <w:p w14:paraId="70D192B5" w14:textId="20147E53" w:rsidR="009D1C08" w:rsidRPr="0056169E" w:rsidRDefault="00C05FE4"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xml:space="preserve">            </w:t>
      </w:r>
      <w:r w:rsidR="009D1C08" w:rsidRPr="0056169E">
        <w:rPr>
          <w:rFonts w:ascii="Times New Roman" w:eastAsia="Times New Roman" w:hAnsi="Times New Roman" w:cs="Times New Roman"/>
          <w:color w:val="000000"/>
          <w:sz w:val="24"/>
          <w:szCs w:val="24"/>
          <w:bdr w:val="none" w:sz="0" w:space="0" w:color="auto" w:frame="1"/>
        </w:rPr>
        <w:t>}    </w:t>
      </w:r>
    </w:p>
    <w:p w14:paraId="32F61E0B" w14:textId="42857C3E" w:rsidR="009D1C08" w:rsidRPr="0056169E" w:rsidRDefault="00C05FE4"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b/>
          <w:bCs/>
          <w:color w:val="006699"/>
          <w:sz w:val="24"/>
          <w:szCs w:val="24"/>
          <w:bdr w:val="none" w:sz="0" w:space="0" w:color="auto" w:frame="1"/>
        </w:rPr>
        <w:t xml:space="preserve">           </w:t>
      </w:r>
      <w:r w:rsidR="009D1C08" w:rsidRPr="0056169E">
        <w:rPr>
          <w:rFonts w:ascii="Times New Roman" w:eastAsia="Times New Roman" w:hAnsi="Times New Roman" w:cs="Times New Roman"/>
          <w:sz w:val="24"/>
          <w:szCs w:val="24"/>
          <w:bdr w:val="none" w:sz="0" w:space="0" w:color="auto" w:frame="1"/>
        </w:rPr>
        <w:t>else if</w:t>
      </w:r>
      <w:r w:rsidR="009D1C08" w:rsidRPr="0056169E">
        <w:rPr>
          <w:rFonts w:ascii="Times New Roman" w:eastAsia="Times New Roman" w:hAnsi="Times New Roman" w:cs="Times New Roman"/>
          <w:color w:val="000000"/>
          <w:sz w:val="24"/>
          <w:szCs w:val="24"/>
          <w:bdr w:val="none" w:sz="0" w:space="0" w:color="auto" w:frame="1"/>
        </w:rPr>
        <w:t>(number==100)</w:t>
      </w:r>
      <w:r w:rsidR="00086FEC" w:rsidRPr="0056169E">
        <w:rPr>
          <w:rFonts w:ascii="Times New Roman" w:eastAsia="Times New Roman" w:hAnsi="Times New Roman" w:cs="Times New Roman"/>
          <w:color w:val="000000"/>
          <w:sz w:val="24"/>
          <w:szCs w:val="24"/>
          <w:bdr w:val="none" w:sz="0" w:space="0" w:color="auto" w:frame="1"/>
        </w:rPr>
        <w:t xml:space="preserve"> </w:t>
      </w:r>
      <w:r w:rsidR="009D1C08" w:rsidRPr="0056169E">
        <w:rPr>
          <w:rFonts w:ascii="Times New Roman" w:eastAsia="Times New Roman" w:hAnsi="Times New Roman" w:cs="Times New Roman"/>
          <w:color w:val="000000"/>
          <w:sz w:val="24"/>
          <w:szCs w:val="24"/>
          <w:bdr w:val="none" w:sz="0" w:space="0" w:color="auto" w:frame="1"/>
        </w:rPr>
        <w:t>{    </w:t>
      </w:r>
    </w:p>
    <w:p w14:paraId="26EB623E" w14:textId="2E1C2989" w:rsidR="009D1C08" w:rsidRPr="0056169E" w:rsidRDefault="00C05FE4"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xml:space="preserve">           </w:t>
      </w:r>
      <w:proofErr w:type="spellStart"/>
      <w:proofErr w:type="gramStart"/>
      <w:r w:rsidR="009D1C08" w:rsidRPr="0056169E">
        <w:rPr>
          <w:rFonts w:ascii="Times New Roman" w:eastAsia="Times New Roman" w:hAnsi="Times New Roman" w:cs="Times New Roman"/>
          <w:color w:val="000000"/>
          <w:sz w:val="24"/>
          <w:szCs w:val="24"/>
          <w:bdr w:val="none" w:sz="0" w:space="0" w:color="auto" w:frame="1"/>
        </w:rPr>
        <w:t>printf</w:t>
      </w:r>
      <w:proofErr w:type="spellEnd"/>
      <w:r w:rsidR="009D1C08" w:rsidRPr="0056169E">
        <w:rPr>
          <w:rFonts w:ascii="Times New Roman" w:eastAsia="Times New Roman" w:hAnsi="Times New Roman" w:cs="Times New Roman"/>
          <w:sz w:val="24"/>
          <w:szCs w:val="24"/>
          <w:bdr w:val="none" w:sz="0" w:space="0" w:color="auto" w:frame="1"/>
        </w:rPr>
        <w:t>(</w:t>
      </w:r>
      <w:proofErr w:type="gramEnd"/>
      <w:r w:rsidR="009D1C08" w:rsidRPr="0056169E">
        <w:rPr>
          <w:rFonts w:ascii="Times New Roman" w:eastAsia="Times New Roman" w:hAnsi="Times New Roman" w:cs="Times New Roman"/>
          <w:sz w:val="24"/>
          <w:szCs w:val="24"/>
          <w:bdr w:val="none" w:sz="0" w:space="0" w:color="auto" w:frame="1"/>
        </w:rPr>
        <w:t>"number is equal to 100");    </w:t>
      </w:r>
    </w:p>
    <w:p w14:paraId="2F249A9F" w14:textId="09722857" w:rsidR="009D1C08" w:rsidRPr="0056169E" w:rsidRDefault="00C05FE4"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xml:space="preserve">          </w:t>
      </w:r>
      <w:r w:rsidR="003D2F49">
        <w:rPr>
          <w:rFonts w:ascii="Times New Roman" w:eastAsia="Times New Roman" w:hAnsi="Times New Roman" w:cs="Times New Roman"/>
          <w:color w:val="000000"/>
          <w:sz w:val="24"/>
          <w:szCs w:val="24"/>
          <w:bdr w:val="none" w:sz="0" w:space="0" w:color="auto" w:frame="1"/>
        </w:rPr>
        <w:t xml:space="preserve"> </w:t>
      </w:r>
      <w:r w:rsidR="009D1C08" w:rsidRPr="0056169E">
        <w:rPr>
          <w:rFonts w:ascii="Times New Roman" w:eastAsia="Times New Roman" w:hAnsi="Times New Roman" w:cs="Times New Roman"/>
          <w:color w:val="000000"/>
          <w:sz w:val="24"/>
          <w:szCs w:val="24"/>
          <w:bdr w:val="none" w:sz="0" w:space="0" w:color="auto" w:frame="1"/>
        </w:rPr>
        <w:t>}    </w:t>
      </w:r>
    </w:p>
    <w:p w14:paraId="2A4CA526" w14:textId="5A288325" w:rsidR="009D1C08" w:rsidRPr="0056169E" w:rsidRDefault="00C05FE4"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b/>
          <w:bCs/>
          <w:color w:val="006699"/>
          <w:sz w:val="24"/>
          <w:szCs w:val="24"/>
          <w:bdr w:val="none" w:sz="0" w:space="0" w:color="auto" w:frame="1"/>
        </w:rPr>
        <w:t xml:space="preserve">         </w:t>
      </w:r>
      <w:r w:rsidR="003D2F49">
        <w:rPr>
          <w:rFonts w:ascii="Times New Roman" w:eastAsia="Times New Roman" w:hAnsi="Times New Roman" w:cs="Times New Roman"/>
          <w:b/>
          <w:bCs/>
          <w:color w:val="006699"/>
          <w:sz w:val="24"/>
          <w:szCs w:val="24"/>
          <w:bdr w:val="none" w:sz="0" w:space="0" w:color="auto" w:frame="1"/>
        </w:rPr>
        <w:t xml:space="preserve"> </w:t>
      </w:r>
      <w:proofErr w:type="gramStart"/>
      <w:r w:rsidR="009D1C08" w:rsidRPr="0056169E">
        <w:rPr>
          <w:rFonts w:ascii="Times New Roman" w:eastAsia="Times New Roman" w:hAnsi="Times New Roman" w:cs="Times New Roman"/>
          <w:sz w:val="24"/>
          <w:szCs w:val="24"/>
          <w:bdr w:val="none" w:sz="0" w:space="0" w:color="auto" w:frame="1"/>
        </w:rPr>
        <w:t>else</w:t>
      </w:r>
      <w:r w:rsidR="009D1C08" w:rsidRPr="0056169E">
        <w:rPr>
          <w:rFonts w:ascii="Times New Roman" w:eastAsia="Times New Roman" w:hAnsi="Times New Roman" w:cs="Times New Roman"/>
          <w:color w:val="000000"/>
          <w:sz w:val="24"/>
          <w:szCs w:val="24"/>
          <w:bdr w:val="none" w:sz="0" w:space="0" w:color="auto" w:frame="1"/>
        </w:rPr>
        <w:t>{</w:t>
      </w:r>
      <w:proofErr w:type="gramEnd"/>
      <w:r w:rsidR="009D1C08" w:rsidRPr="0056169E">
        <w:rPr>
          <w:rFonts w:ascii="Times New Roman" w:eastAsia="Times New Roman" w:hAnsi="Times New Roman" w:cs="Times New Roman"/>
          <w:color w:val="000000"/>
          <w:sz w:val="24"/>
          <w:szCs w:val="24"/>
          <w:bdr w:val="none" w:sz="0" w:space="0" w:color="auto" w:frame="1"/>
        </w:rPr>
        <w:t>    </w:t>
      </w:r>
    </w:p>
    <w:p w14:paraId="59685F0C" w14:textId="5F3BFAC8" w:rsidR="009D1C08" w:rsidRPr="0056169E" w:rsidRDefault="00C05FE4"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xml:space="preserve">         </w:t>
      </w:r>
      <w:r w:rsidR="003D2F49">
        <w:rPr>
          <w:rFonts w:ascii="Times New Roman" w:eastAsia="Times New Roman" w:hAnsi="Times New Roman" w:cs="Times New Roman"/>
          <w:color w:val="000000"/>
          <w:sz w:val="24"/>
          <w:szCs w:val="24"/>
          <w:bdr w:val="none" w:sz="0" w:space="0" w:color="auto" w:frame="1"/>
        </w:rPr>
        <w:t xml:space="preserve"> </w:t>
      </w:r>
      <w:proofErr w:type="spellStart"/>
      <w:proofErr w:type="gramStart"/>
      <w:r w:rsidR="009D1C08" w:rsidRPr="0056169E">
        <w:rPr>
          <w:rFonts w:ascii="Times New Roman" w:eastAsia="Times New Roman" w:hAnsi="Times New Roman" w:cs="Times New Roman"/>
          <w:color w:val="000000"/>
          <w:sz w:val="24"/>
          <w:szCs w:val="24"/>
          <w:bdr w:val="none" w:sz="0" w:space="0" w:color="auto" w:frame="1"/>
        </w:rPr>
        <w:t>printf</w:t>
      </w:r>
      <w:proofErr w:type="spellEnd"/>
      <w:r w:rsidR="009D1C08" w:rsidRPr="0056169E">
        <w:rPr>
          <w:rFonts w:ascii="Times New Roman" w:eastAsia="Times New Roman" w:hAnsi="Times New Roman" w:cs="Times New Roman"/>
          <w:color w:val="000000"/>
          <w:sz w:val="24"/>
          <w:szCs w:val="24"/>
          <w:bdr w:val="none" w:sz="0" w:space="0" w:color="auto" w:frame="1"/>
        </w:rPr>
        <w:t>(</w:t>
      </w:r>
      <w:proofErr w:type="gramEnd"/>
      <w:r w:rsidR="009D1C08" w:rsidRPr="0056169E">
        <w:rPr>
          <w:rFonts w:ascii="Times New Roman" w:eastAsia="Times New Roman" w:hAnsi="Times New Roman" w:cs="Times New Roman"/>
          <w:color w:val="0000FF"/>
          <w:sz w:val="24"/>
          <w:szCs w:val="24"/>
          <w:bdr w:val="none" w:sz="0" w:space="0" w:color="auto" w:frame="1"/>
        </w:rPr>
        <w:t>"</w:t>
      </w:r>
      <w:r w:rsidR="009D1C08" w:rsidRPr="0056169E">
        <w:rPr>
          <w:rFonts w:ascii="Times New Roman" w:eastAsia="Times New Roman" w:hAnsi="Times New Roman" w:cs="Times New Roman"/>
          <w:sz w:val="24"/>
          <w:szCs w:val="24"/>
          <w:bdr w:val="none" w:sz="0" w:space="0" w:color="auto" w:frame="1"/>
        </w:rPr>
        <w:t>number is not equal to 10, 50 or 100</w:t>
      </w:r>
      <w:r w:rsidR="009D1C08" w:rsidRPr="0056169E">
        <w:rPr>
          <w:rFonts w:ascii="Times New Roman" w:eastAsia="Times New Roman" w:hAnsi="Times New Roman" w:cs="Times New Roman"/>
          <w:color w:val="0000FF"/>
          <w:sz w:val="24"/>
          <w:szCs w:val="24"/>
          <w:bdr w:val="none" w:sz="0" w:space="0" w:color="auto" w:frame="1"/>
        </w:rPr>
        <w:t>"</w:t>
      </w:r>
      <w:r w:rsidR="009D1C08" w:rsidRPr="0056169E">
        <w:rPr>
          <w:rFonts w:ascii="Times New Roman" w:eastAsia="Times New Roman" w:hAnsi="Times New Roman" w:cs="Times New Roman"/>
          <w:color w:val="000000"/>
          <w:sz w:val="24"/>
          <w:szCs w:val="24"/>
          <w:bdr w:val="none" w:sz="0" w:space="0" w:color="auto" w:frame="1"/>
        </w:rPr>
        <w:t>);    </w:t>
      </w:r>
    </w:p>
    <w:p w14:paraId="14132AB3" w14:textId="1B10AA6B" w:rsidR="009D1C08" w:rsidRPr="0056169E" w:rsidRDefault="00C05FE4"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xml:space="preserve">         </w:t>
      </w:r>
      <w:r w:rsidR="003D2F49">
        <w:rPr>
          <w:rFonts w:ascii="Times New Roman" w:eastAsia="Times New Roman" w:hAnsi="Times New Roman" w:cs="Times New Roman"/>
          <w:color w:val="000000"/>
          <w:sz w:val="24"/>
          <w:szCs w:val="24"/>
          <w:bdr w:val="none" w:sz="0" w:space="0" w:color="auto" w:frame="1"/>
        </w:rPr>
        <w:t xml:space="preserve"> </w:t>
      </w:r>
      <w:r w:rsidR="009D1C08" w:rsidRPr="0056169E">
        <w:rPr>
          <w:rFonts w:ascii="Times New Roman" w:eastAsia="Times New Roman" w:hAnsi="Times New Roman" w:cs="Times New Roman"/>
          <w:color w:val="000000"/>
          <w:sz w:val="24"/>
          <w:szCs w:val="24"/>
          <w:bdr w:val="none" w:sz="0" w:space="0" w:color="auto" w:frame="1"/>
        </w:rPr>
        <w:t>}    </w:t>
      </w:r>
    </w:p>
    <w:p w14:paraId="3E59D89D" w14:textId="69668397" w:rsidR="009D1C08" w:rsidRPr="0056169E" w:rsidRDefault="00C05FE4" w:rsidP="004D39D5">
      <w:pPr>
        <w:spacing w:line="360" w:lineRule="auto"/>
        <w:ind w:left="-432"/>
        <w:jc w:val="both"/>
        <w:rPr>
          <w:rFonts w:ascii="Times New Roman" w:eastAsia="Times New Roman" w:hAnsi="Times New Roman" w:cs="Times New Roman"/>
          <w:color w:val="000000"/>
          <w:sz w:val="24"/>
          <w:szCs w:val="24"/>
        </w:rPr>
      </w:pPr>
      <w:r w:rsidRPr="003D2F49">
        <w:rPr>
          <w:rFonts w:ascii="Times New Roman" w:eastAsia="Times New Roman" w:hAnsi="Times New Roman" w:cs="Times New Roman"/>
          <w:color w:val="000000" w:themeColor="text1"/>
          <w:sz w:val="24"/>
          <w:szCs w:val="24"/>
          <w:bdr w:val="none" w:sz="0" w:space="0" w:color="auto" w:frame="1"/>
        </w:rPr>
        <w:t xml:space="preserve">        </w:t>
      </w:r>
      <w:r w:rsidR="003D2F49" w:rsidRPr="003D2F49">
        <w:rPr>
          <w:rFonts w:ascii="Times New Roman" w:eastAsia="Times New Roman" w:hAnsi="Times New Roman" w:cs="Times New Roman"/>
          <w:color w:val="000000" w:themeColor="text1"/>
          <w:sz w:val="24"/>
          <w:szCs w:val="24"/>
          <w:bdr w:val="none" w:sz="0" w:space="0" w:color="auto" w:frame="1"/>
        </w:rPr>
        <w:t xml:space="preserve"> </w:t>
      </w:r>
      <w:r w:rsidR="009D1C08" w:rsidRPr="003D2F49">
        <w:rPr>
          <w:rFonts w:ascii="Times New Roman" w:eastAsia="Times New Roman" w:hAnsi="Times New Roman" w:cs="Times New Roman"/>
          <w:color w:val="000000" w:themeColor="text1"/>
          <w:sz w:val="24"/>
          <w:szCs w:val="24"/>
          <w:bdr w:val="none" w:sz="0" w:space="0" w:color="auto" w:frame="1"/>
        </w:rPr>
        <w:t>return </w:t>
      </w:r>
      <w:r w:rsidR="009D1C08" w:rsidRPr="0056169E">
        <w:rPr>
          <w:rFonts w:ascii="Times New Roman" w:eastAsia="Times New Roman" w:hAnsi="Times New Roman" w:cs="Times New Roman"/>
          <w:color w:val="000000"/>
          <w:sz w:val="24"/>
          <w:szCs w:val="24"/>
          <w:bdr w:val="none" w:sz="0" w:space="0" w:color="auto" w:frame="1"/>
        </w:rPr>
        <w:t>0;  </w:t>
      </w:r>
    </w:p>
    <w:p w14:paraId="17D7D2BC" w14:textId="1CD324F4" w:rsidR="009D1C08" w:rsidRPr="0056169E" w:rsidRDefault="00C05FE4"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xml:space="preserve">        </w:t>
      </w:r>
      <w:r w:rsidR="003D2F49">
        <w:rPr>
          <w:rFonts w:ascii="Times New Roman" w:eastAsia="Times New Roman" w:hAnsi="Times New Roman" w:cs="Times New Roman"/>
          <w:color w:val="000000"/>
          <w:sz w:val="24"/>
          <w:szCs w:val="24"/>
          <w:bdr w:val="none" w:sz="0" w:space="0" w:color="auto" w:frame="1"/>
        </w:rPr>
        <w:t xml:space="preserve"> </w:t>
      </w:r>
      <w:r w:rsidR="009D1C08" w:rsidRPr="0056169E">
        <w:rPr>
          <w:rFonts w:ascii="Times New Roman" w:eastAsia="Times New Roman" w:hAnsi="Times New Roman" w:cs="Times New Roman"/>
          <w:color w:val="000000"/>
          <w:sz w:val="24"/>
          <w:szCs w:val="24"/>
          <w:bdr w:val="none" w:sz="0" w:space="0" w:color="auto" w:frame="1"/>
        </w:rPr>
        <w:t>}    </w:t>
      </w:r>
    </w:p>
    <w:bookmarkEnd w:id="8"/>
    <w:p w14:paraId="429498F8" w14:textId="24CC3EF1" w:rsidR="009D1C08" w:rsidRPr="0056169E" w:rsidRDefault="00C64201" w:rsidP="004D39D5">
      <w:pPr>
        <w:spacing w:line="360" w:lineRule="auto"/>
        <w:ind w:left="-432"/>
        <w:jc w:val="center"/>
        <w:rPr>
          <w:rFonts w:ascii="Times New Roman" w:hAnsi="Times New Roman" w:cs="Times New Roman"/>
          <w:sz w:val="24"/>
          <w:szCs w:val="24"/>
        </w:rPr>
      </w:pPr>
      <w:r w:rsidRPr="0056169E">
        <w:rPr>
          <w:rFonts w:ascii="Times New Roman" w:hAnsi="Times New Roman" w:cs="Times New Roman"/>
          <w:b/>
          <w:bCs/>
          <w:sz w:val="24"/>
          <w:szCs w:val="24"/>
          <w:u w:val="single"/>
        </w:rPr>
        <w:t xml:space="preserve">Conditional statements in </w:t>
      </w:r>
      <w:r w:rsidR="00086FEC" w:rsidRPr="0056169E">
        <w:rPr>
          <w:rFonts w:ascii="Times New Roman" w:hAnsi="Times New Roman" w:cs="Times New Roman"/>
          <w:b/>
          <w:bCs/>
          <w:sz w:val="24"/>
          <w:szCs w:val="24"/>
          <w:u w:val="single"/>
        </w:rPr>
        <w:t>JavaScrip</w:t>
      </w:r>
      <w:r w:rsidR="00086FEC" w:rsidRPr="0056169E">
        <w:rPr>
          <w:rFonts w:ascii="Times New Roman" w:hAnsi="Times New Roman" w:cs="Times New Roman"/>
          <w:sz w:val="24"/>
          <w:szCs w:val="24"/>
        </w:rPr>
        <w:t>t</w:t>
      </w:r>
      <w:r w:rsidRPr="0056169E">
        <w:rPr>
          <w:rFonts w:ascii="Times New Roman" w:hAnsi="Times New Roman" w:cs="Times New Roman"/>
          <w:sz w:val="24"/>
          <w:szCs w:val="24"/>
        </w:rPr>
        <w:t>:</w:t>
      </w:r>
    </w:p>
    <w:p w14:paraId="320DC34F" w14:textId="77777777" w:rsidR="00C05FE4" w:rsidRPr="0056169E" w:rsidRDefault="00C05FE4" w:rsidP="004D39D5">
      <w:pPr>
        <w:spacing w:line="360" w:lineRule="auto"/>
        <w:ind w:left="-432"/>
        <w:jc w:val="center"/>
        <w:rPr>
          <w:rFonts w:ascii="Times New Roman" w:hAnsi="Times New Roman" w:cs="Times New Roman"/>
          <w:sz w:val="24"/>
          <w:szCs w:val="24"/>
        </w:rPr>
      </w:pPr>
    </w:p>
    <w:p w14:paraId="3FF70B55" w14:textId="6D2AAAE9" w:rsidR="00C64201" w:rsidRPr="0056169E" w:rsidRDefault="00C64201">
      <w:pPr>
        <w:pStyle w:val="ListParagraph"/>
        <w:numPr>
          <w:ilvl w:val="0"/>
          <w:numId w:val="29"/>
        </w:numPr>
        <w:spacing w:line="360" w:lineRule="auto"/>
        <w:rPr>
          <w:rFonts w:ascii="Times New Roman" w:hAnsi="Times New Roman" w:cs="Times New Roman"/>
          <w:sz w:val="24"/>
          <w:szCs w:val="24"/>
        </w:rPr>
      </w:pPr>
      <w:r w:rsidRPr="0056169E">
        <w:rPr>
          <w:rFonts w:ascii="Times New Roman" w:hAnsi="Times New Roman" w:cs="Times New Roman"/>
          <w:sz w:val="24"/>
          <w:szCs w:val="24"/>
        </w:rPr>
        <w:t>If statement</w:t>
      </w:r>
    </w:p>
    <w:p w14:paraId="64937C8F" w14:textId="206D2532" w:rsidR="00C64201" w:rsidRPr="0056169E" w:rsidRDefault="00C64201">
      <w:pPr>
        <w:pStyle w:val="ListParagraph"/>
        <w:numPr>
          <w:ilvl w:val="0"/>
          <w:numId w:val="29"/>
        </w:numPr>
        <w:spacing w:line="360" w:lineRule="auto"/>
        <w:rPr>
          <w:rFonts w:ascii="Times New Roman" w:hAnsi="Times New Roman" w:cs="Times New Roman"/>
          <w:sz w:val="24"/>
          <w:szCs w:val="24"/>
        </w:rPr>
      </w:pPr>
      <w:r w:rsidRPr="0056169E">
        <w:rPr>
          <w:rFonts w:ascii="Times New Roman" w:hAnsi="Times New Roman" w:cs="Times New Roman"/>
          <w:sz w:val="24"/>
          <w:szCs w:val="24"/>
        </w:rPr>
        <w:t>If else statement</w:t>
      </w:r>
    </w:p>
    <w:p w14:paraId="68135CE4" w14:textId="32C88834" w:rsidR="00C64201" w:rsidRPr="0056169E" w:rsidRDefault="00C64201">
      <w:pPr>
        <w:pStyle w:val="ListParagraph"/>
        <w:numPr>
          <w:ilvl w:val="0"/>
          <w:numId w:val="29"/>
        </w:numPr>
        <w:spacing w:line="360" w:lineRule="auto"/>
        <w:rPr>
          <w:rFonts w:ascii="Times New Roman" w:hAnsi="Times New Roman" w:cs="Times New Roman"/>
          <w:sz w:val="24"/>
          <w:szCs w:val="24"/>
        </w:rPr>
      </w:pPr>
      <w:r w:rsidRPr="0056169E">
        <w:rPr>
          <w:rFonts w:ascii="Times New Roman" w:hAnsi="Times New Roman" w:cs="Times New Roman"/>
          <w:sz w:val="24"/>
          <w:szCs w:val="24"/>
        </w:rPr>
        <w:lastRenderedPageBreak/>
        <w:t xml:space="preserve">If else if </w:t>
      </w:r>
      <w:r w:rsidR="00B843FF" w:rsidRPr="0056169E">
        <w:rPr>
          <w:rFonts w:ascii="Times New Roman" w:hAnsi="Times New Roman" w:cs="Times New Roman"/>
          <w:sz w:val="24"/>
          <w:szCs w:val="24"/>
        </w:rPr>
        <w:t>statement</w:t>
      </w:r>
    </w:p>
    <w:p w14:paraId="3CF54F35" w14:textId="77777777" w:rsidR="00B843FF" w:rsidRPr="0056169E" w:rsidRDefault="00B843FF" w:rsidP="004D39D5">
      <w:pPr>
        <w:spacing w:line="360" w:lineRule="auto"/>
        <w:ind w:left="360"/>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b/>
          <w:bCs/>
          <w:color w:val="006699"/>
          <w:sz w:val="24"/>
          <w:szCs w:val="24"/>
          <w:bdr w:val="none" w:sz="0" w:space="0" w:color="auto" w:frame="1"/>
        </w:rPr>
        <w:t>&lt;script&gt;</w:t>
      </w:r>
      <w:r w:rsidRPr="0056169E">
        <w:rPr>
          <w:rFonts w:ascii="Times New Roman" w:eastAsia="Times New Roman" w:hAnsi="Times New Roman" w:cs="Times New Roman"/>
          <w:color w:val="000000"/>
          <w:sz w:val="24"/>
          <w:szCs w:val="24"/>
          <w:bdr w:val="none" w:sz="0" w:space="0" w:color="auto" w:frame="1"/>
        </w:rPr>
        <w:t>  </w:t>
      </w:r>
    </w:p>
    <w:p w14:paraId="29EC6A9D" w14:textId="77777777" w:rsidR="00B843FF" w:rsidRPr="0056169E" w:rsidRDefault="00B843FF" w:rsidP="004D39D5">
      <w:pPr>
        <w:spacing w:line="360" w:lineRule="auto"/>
        <w:ind w:left="360"/>
        <w:jc w:val="both"/>
        <w:rPr>
          <w:rFonts w:ascii="Times New Roman" w:eastAsia="Times New Roman" w:hAnsi="Times New Roman" w:cs="Times New Roman"/>
          <w:sz w:val="24"/>
          <w:szCs w:val="24"/>
        </w:rPr>
      </w:pPr>
      <w:r w:rsidRPr="0056169E">
        <w:rPr>
          <w:rFonts w:ascii="Times New Roman" w:eastAsia="Times New Roman" w:hAnsi="Times New Roman" w:cs="Times New Roman"/>
          <w:sz w:val="24"/>
          <w:szCs w:val="24"/>
          <w:bdr w:val="none" w:sz="0" w:space="0" w:color="auto" w:frame="1"/>
        </w:rPr>
        <w:t>var a=20;  </w:t>
      </w:r>
    </w:p>
    <w:p w14:paraId="6DC2D203" w14:textId="77777777" w:rsidR="00B843FF" w:rsidRPr="0056169E" w:rsidRDefault="00B843FF" w:rsidP="004D39D5">
      <w:pPr>
        <w:spacing w:line="360" w:lineRule="auto"/>
        <w:ind w:left="360"/>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if(</w:t>
      </w:r>
      <w:r w:rsidRPr="0056169E">
        <w:rPr>
          <w:rFonts w:ascii="Times New Roman" w:eastAsia="Times New Roman" w:hAnsi="Times New Roman" w:cs="Times New Roman"/>
          <w:sz w:val="24"/>
          <w:szCs w:val="24"/>
          <w:bdr w:val="none" w:sz="0" w:space="0" w:color="auto" w:frame="1"/>
        </w:rPr>
        <w:t>a</w:t>
      </w:r>
      <w:r w:rsidRPr="0056169E">
        <w:rPr>
          <w:rFonts w:ascii="Times New Roman" w:eastAsia="Times New Roman" w:hAnsi="Times New Roman" w:cs="Times New Roman"/>
          <w:color w:val="000000"/>
          <w:sz w:val="24"/>
          <w:szCs w:val="24"/>
          <w:bdr w:val="none" w:sz="0" w:space="0" w:color="auto" w:frame="1"/>
        </w:rPr>
        <w:t>==</w:t>
      </w:r>
      <w:proofErr w:type="gramStart"/>
      <w:r w:rsidRPr="0056169E">
        <w:rPr>
          <w:rFonts w:ascii="Times New Roman" w:eastAsia="Times New Roman" w:hAnsi="Times New Roman" w:cs="Times New Roman"/>
          <w:color w:val="000000"/>
          <w:sz w:val="24"/>
          <w:szCs w:val="24"/>
          <w:bdr w:val="none" w:sz="0" w:space="0" w:color="auto" w:frame="1"/>
        </w:rPr>
        <w:t>10){</w:t>
      </w:r>
      <w:proofErr w:type="gramEnd"/>
      <w:r w:rsidRPr="0056169E">
        <w:rPr>
          <w:rFonts w:ascii="Times New Roman" w:eastAsia="Times New Roman" w:hAnsi="Times New Roman" w:cs="Times New Roman"/>
          <w:color w:val="000000"/>
          <w:sz w:val="24"/>
          <w:szCs w:val="24"/>
          <w:bdr w:val="none" w:sz="0" w:space="0" w:color="auto" w:frame="1"/>
        </w:rPr>
        <w:t>  </w:t>
      </w:r>
    </w:p>
    <w:p w14:paraId="65FFBA25" w14:textId="77777777" w:rsidR="00B843FF" w:rsidRPr="0056169E" w:rsidRDefault="00B843FF" w:rsidP="004D39D5">
      <w:pPr>
        <w:spacing w:line="360" w:lineRule="auto"/>
        <w:ind w:left="360"/>
        <w:jc w:val="both"/>
        <w:rPr>
          <w:rFonts w:ascii="Times New Roman" w:eastAsia="Times New Roman" w:hAnsi="Times New Roman" w:cs="Times New Roman"/>
          <w:color w:val="000000"/>
          <w:sz w:val="24"/>
          <w:szCs w:val="24"/>
        </w:rPr>
      </w:pPr>
      <w:proofErr w:type="spellStart"/>
      <w:proofErr w:type="gramStart"/>
      <w:r w:rsidRPr="0056169E">
        <w:rPr>
          <w:rFonts w:ascii="Times New Roman" w:eastAsia="Times New Roman" w:hAnsi="Times New Roman" w:cs="Times New Roman"/>
          <w:color w:val="000000"/>
          <w:sz w:val="24"/>
          <w:szCs w:val="24"/>
          <w:bdr w:val="none" w:sz="0" w:space="0" w:color="auto" w:frame="1"/>
        </w:rPr>
        <w:t>document.write</w:t>
      </w:r>
      <w:proofErr w:type="spellEnd"/>
      <w:proofErr w:type="gramEnd"/>
      <w:r w:rsidRPr="0056169E">
        <w:rPr>
          <w:rFonts w:ascii="Times New Roman" w:eastAsia="Times New Roman" w:hAnsi="Times New Roman" w:cs="Times New Roman"/>
          <w:color w:val="000000"/>
          <w:sz w:val="24"/>
          <w:szCs w:val="24"/>
          <w:bdr w:val="none" w:sz="0" w:space="0" w:color="auto" w:frame="1"/>
        </w:rPr>
        <w:t>("a is equal to 10");  </w:t>
      </w:r>
    </w:p>
    <w:p w14:paraId="1E94FD6D" w14:textId="77777777" w:rsidR="00B843FF" w:rsidRPr="0056169E" w:rsidRDefault="00B843FF" w:rsidP="004D39D5">
      <w:pPr>
        <w:spacing w:line="360" w:lineRule="auto"/>
        <w:ind w:left="360"/>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p>
    <w:p w14:paraId="54CB0C39" w14:textId="77777777" w:rsidR="00B843FF" w:rsidRPr="0056169E" w:rsidRDefault="00B843FF" w:rsidP="004D39D5">
      <w:pPr>
        <w:spacing w:line="360" w:lineRule="auto"/>
        <w:ind w:left="360"/>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else if(</w:t>
      </w:r>
      <w:r w:rsidRPr="0056169E">
        <w:rPr>
          <w:rFonts w:ascii="Times New Roman" w:eastAsia="Times New Roman" w:hAnsi="Times New Roman" w:cs="Times New Roman"/>
          <w:color w:val="FF0000"/>
          <w:sz w:val="24"/>
          <w:szCs w:val="24"/>
          <w:bdr w:val="none" w:sz="0" w:space="0" w:color="auto" w:frame="1"/>
        </w:rPr>
        <w:t>a</w:t>
      </w:r>
      <w:r w:rsidRPr="0056169E">
        <w:rPr>
          <w:rFonts w:ascii="Times New Roman" w:eastAsia="Times New Roman" w:hAnsi="Times New Roman" w:cs="Times New Roman"/>
          <w:color w:val="000000"/>
          <w:sz w:val="24"/>
          <w:szCs w:val="24"/>
          <w:bdr w:val="none" w:sz="0" w:space="0" w:color="auto" w:frame="1"/>
        </w:rPr>
        <w:t>==</w:t>
      </w:r>
      <w:proofErr w:type="gramStart"/>
      <w:r w:rsidRPr="0056169E">
        <w:rPr>
          <w:rFonts w:ascii="Times New Roman" w:eastAsia="Times New Roman" w:hAnsi="Times New Roman" w:cs="Times New Roman"/>
          <w:color w:val="000000"/>
          <w:sz w:val="24"/>
          <w:szCs w:val="24"/>
          <w:bdr w:val="none" w:sz="0" w:space="0" w:color="auto" w:frame="1"/>
        </w:rPr>
        <w:t>15){</w:t>
      </w:r>
      <w:proofErr w:type="gramEnd"/>
      <w:r w:rsidRPr="0056169E">
        <w:rPr>
          <w:rFonts w:ascii="Times New Roman" w:eastAsia="Times New Roman" w:hAnsi="Times New Roman" w:cs="Times New Roman"/>
          <w:color w:val="000000"/>
          <w:sz w:val="24"/>
          <w:szCs w:val="24"/>
          <w:bdr w:val="none" w:sz="0" w:space="0" w:color="auto" w:frame="1"/>
        </w:rPr>
        <w:t>  </w:t>
      </w:r>
    </w:p>
    <w:p w14:paraId="0CA0C771" w14:textId="77777777" w:rsidR="00B843FF" w:rsidRPr="0056169E" w:rsidRDefault="00B843FF" w:rsidP="004D39D5">
      <w:pPr>
        <w:spacing w:line="360" w:lineRule="auto"/>
        <w:ind w:left="-432"/>
        <w:jc w:val="both"/>
        <w:rPr>
          <w:rFonts w:ascii="Times New Roman" w:eastAsia="Times New Roman" w:hAnsi="Times New Roman" w:cs="Times New Roman"/>
          <w:color w:val="000000"/>
          <w:sz w:val="24"/>
          <w:szCs w:val="24"/>
        </w:rPr>
      </w:pPr>
      <w:proofErr w:type="spellStart"/>
      <w:proofErr w:type="gramStart"/>
      <w:r w:rsidRPr="0056169E">
        <w:rPr>
          <w:rFonts w:ascii="Times New Roman" w:eastAsia="Times New Roman" w:hAnsi="Times New Roman" w:cs="Times New Roman"/>
          <w:color w:val="000000"/>
          <w:sz w:val="24"/>
          <w:szCs w:val="24"/>
          <w:bdr w:val="none" w:sz="0" w:space="0" w:color="auto" w:frame="1"/>
        </w:rPr>
        <w:t>document.write</w:t>
      </w:r>
      <w:proofErr w:type="spellEnd"/>
      <w:proofErr w:type="gramEnd"/>
      <w:r w:rsidRPr="0056169E">
        <w:rPr>
          <w:rFonts w:ascii="Times New Roman" w:eastAsia="Times New Roman" w:hAnsi="Times New Roman" w:cs="Times New Roman"/>
          <w:color w:val="000000"/>
          <w:sz w:val="24"/>
          <w:szCs w:val="24"/>
          <w:bdr w:val="none" w:sz="0" w:space="0" w:color="auto" w:frame="1"/>
        </w:rPr>
        <w:t>("a is equal to 15");  </w:t>
      </w:r>
    </w:p>
    <w:p w14:paraId="0F1000A3" w14:textId="77777777" w:rsidR="00B843FF" w:rsidRPr="0056169E" w:rsidRDefault="00B843FF"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p>
    <w:p w14:paraId="73F524BC" w14:textId="77777777" w:rsidR="00B843FF" w:rsidRPr="0056169E" w:rsidRDefault="00B843FF"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else if(</w:t>
      </w:r>
      <w:r w:rsidRPr="0056169E">
        <w:rPr>
          <w:rFonts w:ascii="Times New Roman" w:eastAsia="Times New Roman" w:hAnsi="Times New Roman" w:cs="Times New Roman"/>
          <w:color w:val="FF0000"/>
          <w:sz w:val="24"/>
          <w:szCs w:val="24"/>
          <w:bdr w:val="none" w:sz="0" w:space="0" w:color="auto" w:frame="1"/>
        </w:rPr>
        <w:t>a</w:t>
      </w:r>
      <w:r w:rsidRPr="0056169E">
        <w:rPr>
          <w:rFonts w:ascii="Times New Roman" w:eastAsia="Times New Roman" w:hAnsi="Times New Roman" w:cs="Times New Roman"/>
          <w:color w:val="000000"/>
          <w:sz w:val="24"/>
          <w:szCs w:val="24"/>
          <w:bdr w:val="none" w:sz="0" w:space="0" w:color="auto" w:frame="1"/>
        </w:rPr>
        <w:t>==</w:t>
      </w:r>
      <w:proofErr w:type="gramStart"/>
      <w:r w:rsidRPr="0056169E">
        <w:rPr>
          <w:rFonts w:ascii="Times New Roman" w:eastAsia="Times New Roman" w:hAnsi="Times New Roman" w:cs="Times New Roman"/>
          <w:color w:val="000000"/>
          <w:sz w:val="24"/>
          <w:szCs w:val="24"/>
          <w:bdr w:val="none" w:sz="0" w:space="0" w:color="auto" w:frame="1"/>
        </w:rPr>
        <w:t>20){</w:t>
      </w:r>
      <w:proofErr w:type="gramEnd"/>
      <w:r w:rsidRPr="0056169E">
        <w:rPr>
          <w:rFonts w:ascii="Times New Roman" w:eastAsia="Times New Roman" w:hAnsi="Times New Roman" w:cs="Times New Roman"/>
          <w:color w:val="000000"/>
          <w:sz w:val="24"/>
          <w:szCs w:val="24"/>
          <w:bdr w:val="none" w:sz="0" w:space="0" w:color="auto" w:frame="1"/>
        </w:rPr>
        <w:t>  </w:t>
      </w:r>
    </w:p>
    <w:p w14:paraId="1E8F30FE" w14:textId="77777777" w:rsidR="00B843FF" w:rsidRPr="0056169E" w:rsidRDefault="00B843FF" w:rsidP="004D39D5">
      <w:pPr>
        <w:spacing w:line="360" w:lineRule="auto"/>
        <w:ind w:left="-432"/>
        <w:jc w:val="both"/>
        <w:rPr>
          <w:rFonts w:ascii="Times New Roman" w:eastAsia="Times New Roman" w:hAnsi="Times New Roman" w:cs="Times New Roman"/>
          <w:color w:val="000000"/>
          <w:sz w:val="24"/>
          <w:szCs w:val="24"/>
        </w:rPr>
      </w:pPr>
      <w:proofErr w:type="spellStart"/>
      <w:proofErr w:type="gramStart"/>
      <w:r w:rsidRPr="0056169E">
        <w:rPr>
          <w:rFonts w:ascii="Times New Roman" w:eastAsia="Times New Roman" w:hAnsi="Times New Roman" w:cs="Times New Roman"/>
          <w:color w:val="000000"/>
          <w:sz w:val="24"/>
          <w:szCs w:val="24"/>
          <w:bdr w:val="none" w:sz="0" w:space="0" w:color="auto" w:frame="1"/>
        </w:rPr>
        <w:t>document.write</w:t>
      </w:r>
      <w:proofErr w:type="spellEnd"/>
      <w:proofErr w:type="gramEnd"/>
      <w:r w:rsidRPr="0056169E">
        <w:rPr>
          <w:rFonts w:ascii="Times New Roman" w:eastAsia="Times New Roman" w:hAnsi="Times New Roman" w:cs="Times New Roman"/>
          <w:color w:val="000000"/>
          <w:sz w:val="24"/>
          <w:szCs w:val="24"/>
          <w:bdr w:val="none" w:sz="0" w:space="0" w:color="auto" w:frame="1"/>
        </w:rPr>
        <w:t>("a is equal to 20");  </w:t>
      </w:r>
    </w:p>
    <w:p w14:paraId="76573AF0" w14:textId="77777777" w:rsidR="00B843FF" w:rsidRPr="0056169E" w:rsidRDefault="00B843FF"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p>
    <w:p w14:paraId="0B7D1203" w14:textId="77777777" w:rsidR="00B843FF" w:rsidRPr="0056169E" w:rsidRDefault="00B843FF" w:rsidP="004D39D5">
      <w:pPr>
        <w:spacing w:line="360" w:lineRule="auto"/>
        <w:ind w:left="-432"/>
        <w:jc w:val="both"/>
        <w:rPr>
          <w:rFonts w:ascii="Times New Roman" w:eastAsia="Times New Roman" w:hAnsi="Times New Roman" w:cs="Times New Roman"/>
          <w:color w:val="000000"/>
          <w:sz w:val="24"/>
          <w:szCs w:val="24"/>
        </w:rPr>
      </w:pPr>
      <w:proofErr w:type="gramStart"/>
      <w:r w:rsidRPr="0056169E">
        <w:rPr>
          <w:rFonts w:ascii="Times New Roman" w:eastAsia="Times New Roman" w:hAnsi="Times New Roman" w:cs="Times New Roman"/>
          <w:color w:val="000000"/>
          <w:sz w:val="24"/>
          <w:szCs w:val="24"/>
          <w:bdr w:val="none" w:sz="0" w:space="0" w:color="auto" w:frame="1"/>
        </w:rPr>
        <w:t>else{</w:t>
      </w:r>
      <w:proofErr w:type="gramEnd"/>
      <w:r w:rsidRPr="0056169E">
        <w:rPr>
          <w:rFonts w:ascii="Times New Roman" w:eastAsia="Times New Roman" w:hAnsi="Times New Roman" w:cs="Times New Roman"/>
          <w:color w:val="000000"/>
          <w:sz w:val="24"/>
          <w:szCs w:val="24"/>
          <w:bdr w:val="none" w:sz="0" w:space="0" w:color="auto" w:frame="1"/>
        </w:rPr>
        <w:t>  </w:t>
      </w:r>
    </w:p>
    <w:p w14:paraId="5828A447" w14:textId="77777777" w:rsidR="00B843FF" w:rsidRPr="0056169E" w:rsidRDefault="00B843FF" w:rsidP="004D39D5">
      <w:pPr>
        <w:spacing w:line="360" w:lineRule="auto"/>
        <w:ind w:left="-432"/>
        <w:jc w:val="both"/>
        <w:rPr>
          <w:rFonts w:ascii="Times New Roman" w:eastAsia="Times New Roman" w:hAnsi="Times New Roman" w:cs="Times New Roman"/>
          <w:color w:val="000000"/>
          <w:sz w:val="24"/>
          <w:szCs w:val="24"/>
        </w:rPr>
      </w:pPr>
      <w:proofErr w:type="spellStart"/>
      <w:proofErr w:type="gramStart"/>
      <w:r w:rsidRPr="0056169E">
        <w:rPr>
          <w:rFonts w:ascii="Times New Roman" w:eastAsia="Times New Roman" w:hAnsi="Times New Roman" w:cs="Times New Roman"/>
          <w:color w:val="000000"/>
          <w:sz w:val="24"/>
          <w:szCs w:val="24"/>
          <w:bdr w:val="none" w:sz="0" w:space="0" w:color="auto" w:frame="1"/>
        </w:rPr>
        <w:t>document.write</w:t>
      </w:r>
      <w:proofErr w:type="spellEnd"/>
      <w:proofErr w:type="gramEnd"/>
      <w:r w:rsidRPr="0056169E">
        <w:rPr>
          <w:rFonts w:ascii="Times New Roman" w:eastAsia="Times New Roman" w:hAnsi="Times New Roman" w:cs="Times New Roman"/>
          <w:color w:val="000000"/>
          <w:sz w:val="24"/>
          <w:szCs w:val="24"/>
          <w:bdr w:val="none" w:sz="0" w:space="0" w:color="auto" w:frame="1"/>
        </w:rPr>
        <w:t>("a is not equal to 10, 15 or 20");  </w:t>
      </w:r>
    </w:p>
    <w:p w14:paraId="2A33118F" w14:textId="77777777" w:rsidR="00B843FF" w:rsidRPr="0056169E" w:rsidRDefault="00B843FF"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p>
    <w:p w14:paraId="043565A8" w14:textId="77777777" w:rsidR="00B843FF" w:rsidRPr="0056169E" w:rsidRDefault="00B843FF"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b/>
          <w:bCs/>
          <w:color w:val="006699"/>
          <w:sz w:val="24"/>
          <w:szCs w:val="24"/>
          <w:bdr w:val="none" w:sz="0" w:space="0" w:color="auto" w:frame="1"/>
        </w:rPr>
        <w:t>&lt;/script&gt;</w:t>
      </w:r>
      <w:r w:rsidRPr="0056169E">
        <w:rPr>
          <w:rFonts w:ascii="Times New Roman" w:eastAsia="Times New Roman" w:hAnsi="Times New Roman" w:cs="Times New Roman"/>
          <w:color w:val="000000"/>
          <w:sz w:val="24"/>
          <w:szCs w:val="24"/>
          <w:bdr w:val="none" w:sz="0" w:space="0" w:color="auto" w:frame="1"/>
        </w:rPr>
        <w:t> </w:t>
      </w:r>
    </w:p>
    <w:p w14:paraId="528F3080" w14:textId="0F6FA5F1" w:rsidR="003815A4" w:rsidRPr="0056169E" w:rsidRDefault="00086FEC" w:rsidP="004D39D5">
      <w:pPr>
        <w:spacing w:line="360" w:lineRule="auto"/>
        <w:ind w:left="-432"/>
        <w:jc w:val="center"/>
        <w:rPr>
          <w:rFonts w:ascii="Times New Roman" w:eastAsia="Times New Roman" w:hAnsi="Times New Roman" w:cs="Times New Roman"/>
          <w:b/>
          <w:bCs/>
          <w:sz w:val="24"/>
          <w:szCs w:val="24"/>
          <w:u w:val="single"/>
          <w:bdr w:val="none" w:sz="0" w:space="0" w:color="auto" w:frame="1"/>
        </w:rPr>
      </w:pPr>
      <w:r w:rsidRPr="0056169E">
        <w:rPr>
          <w:rFonts w:ascii="Times New Roman" w:eastAsia="Times New Roman" w:hAnsi="Times New Roman" w:cs="Times New Roman"/>
          <w:b/>
          <w:bCs/>
          <w:sz w:val="24"/>
          <w:szCs w:val="24"/>
          <w:u w:val="single"/>
          <w:bdr w:val="none" w:sz="0" w:space="0" w:color="auto" w:frame="1"/>
        </w:rPr>
        <w:t>Conditional</w:t>
      </w:r>
      <w:r w:rsidR="003815A4" w:rsidRPr="0056169E">
        <w:rPr>
          <w:rFonts w:ascii="Times New Roman" w:eastAsia="Times New Roman" w:hAnsi="Times New Roman" w:cs="Times New Roman"/>
          <w:b/>
          <w:bCs/>
          <w:sz w:val="24"/>
          <w:szCs w:val="24"/>
          <w:u w:val="single"/>
          <w:bdr w:val="none" w:sz="0" w:space="0" w:color="auto" w:frame="1"/>
        </w:rPr>
        <w:t xml:space="preserve"> operator(java)</w:t>
      </w:r>
    </w:p>
    <w:p w14:paraId="2FBFC21E" w14:textId="09BCAF2D" w:rsidR="003815A4" w:rsidRPr="0056169E" w:rsidRDefault="003815A4" w:rsidP="004D39D5">
      <w:pPr>
        <w:spacing w:line="360" w:lineRule="auto"/>
        <w:ind w:left="-432"/>
        <w:jc w:val="both"/>
        <w:rPr>
          <w:rFonts w:ascii="Times New Roman" w:eastAsia="Times New Roman" w:hAnsi="Times New Roman" w:cs="Times New Roman"/>
          <w:color w:val="000000"/>
          <w:sz w:val="24"/>
          <w:szCs w:val="24"/>
          <w:bdr w:val="none" w:sz="0" w:space="0" w:color="auto" w:frame="1"/>
        </w:rPr>
      </w:pPr>
      <w:r w:rsidRPr="0056169E">
        <w:rPr>
          <w:rFonts w:ascii="Times New Roman" w:eastAsia="Times New Roman" w:hAnsi="Times New Roman" w:cs="Times New Roman"/>
          <w:color w:val="000000"/>
          <w:sz w:val="24"/>
          <w:szCs w:val="24"/>
          <w:bdr w:val="none" w:sz="0" w:space="0" w:color="auto" w:frame="1"/>
        </w:rPr>
        <w:t>If</w:t>
      </w:r>
    </w:p>
    <w:p w14:paraId="7D9D7D2D" w14:textId="39B9AB9B" w:rsidR="003815A4" w:rsidRPr="0056169E" w:rsidRDefault="003815A4" w:rsidP="004D39D5">
      <w:pPr>
        <w:spacing w:line="360" w:lineRule="auto"/>
        <w:ind w:left="-432"/>
        <w:jc w:val="both"/>
        <w:rPr>
          <w:rFonts w:ascii="Times New Roman" w:eastAsia="Times New Roman" w:hAnsi="Times New Roman" w:cs="Times New Roman"/>
          <w:color w:val="000000"/>
          <w:sz w:val="24"/>
          <w:szCs w:val="24"/>
          <w:bdr w:val="none" w:sz="0" w:space="0" w:color="auto" w:frame="1"/>
        </w:rPr>
      </w:pPr>
      <w:r w:rsidRPr="0056169E">
        <w:rPr>
          <w:rFonts w:ascii="Times New Roman" w:eastAsia="Times New Roman" w:hAnsi="Times New Roman" w:cs="Times New Roman"/>
          <w:color w:val="000000"/>
          <w:sz w:val="24"/>
          <w:szCs w:val="24"/>
          <w:bdr w:val="none" w:sz="0" w:space="0" w:color="auto" w:frame="1"/>
        </w:rPr>
        <w:t>If else</w:t>
      </w:r>
    </w:p>
    <w:p w14:paraId="4EFAD5A8" w14:textId="6CBF34A3" w:rsidR="003815A4" w:rsidRPr="0056169E" w:rsidRDefault="003815A4" w:rsidP="004D39D5">
      <w:pPr>
        <w:spacing w:line="360" w:lineRule="auto"/>
        <w:ind w:left="-432"/>
        <w:jc w:val="both"/>
        <w:rPr>
          <w:rFonts w:ascii="Times New Roman" w:eastAsia="Times New Roman" w:hAnsi="Times New Roman" w:cs="Times New Roman"/>
          <w:color w:val="000000"/>
          <w:sz w:val="24"/>
          <w:szCs w:val="24"/>
          <w:bdr w:val="none" w:sz="0" w:space="0" w:color="auto" w:frame="1"/>
        </w:rPr>
      </w:pPr>
      <w:r w:rsidRPr="0056169E">
        <w:rPr>
          <w:rFonts w:ascii="Times New Roman" w:eastAsia="Times New Roman" w:hAnsi="Times New Roman" w:cs="Times New Roman"/>
          <w:color w:val="000000"/>
          <w:sz w:val="24"/>
          <w:szCs w:val="24"/>
          <w:bdr w:val="none" w:sz="0" w:space="0" w:color="auto" w:frame="1"/>
        </w:rPr>
        <w:t>If else if</w:t>
      </w:r>
    </w:p>
    <w:p w14:paraId="5D7E4695" w14:textId="09EBCF10" w:rsidR="003815A4" w:rsidRPr="0056169E" w:rsidRDefault="003815A4" w:rsidP="004D39D5">
      <w:pPr>
        <w:spacing w:line="360" w:lineRule="auto"/>
        <w:ind w:left="-432"/>
        <w:jc w:val="both"/>
        <w:rPr>
          <w:rFonts w:ascii="Times New Roman" w:eastAsia="Times New Roman" w:hAnsi="Times New Roman" w:cs="Times New Roman"/>
          <w:color w:val="000000"/>
          <w:sz w:val="24"/>
          <w:szCs w:val="24"/>
          <w:bdr w:val="none" w:sz="0" w:space="0" w:color="auto" w:frame="1"/>
        </w:rPr>
      </w:pPr>
      <w:r w:rsidRPr="0056169E">
        <w:rPr>
          <w:rFonts w:ascii="Times New Roman" w:eastAsia="Times New Roman" w:hAnsi="Times New Roman" w:cs="Times New Roman"/>
          <w:color w:val="000000"/>
          <w:sz w:val="24"/>
          <w:szCs w:val="24"/>
          <w:bdr w:val="none" w:sz="0" w:space="0" w:color="auto" w:frame="1"/>
        </w:rPr>
        <w:t>Nested if</w:t>
      </w:r>
    </w:p>
    <w:p w14:paraId="7E4B7B2F" w14:textId="227ABEAC" w:rsidR="003815A4" w:rsidRPr="0056169E" w:rsidRDefault="003815A4" w:rsidP="004D39D5">
      <w:pPr>
        <w:spacing w:line="360" w:lineRule="auto"/>
        <w:ind w:left="-432"/>
        <w:jc w:val="both"/>
        <w:rPr>
          <w:rFonts w:ascii="Times New Roman" w:eastAsia="Times New Roman" w:hAnsi="Times New Roman" w:cs="Times New Roman"/>
          <w:color w:val="000000"/>
          <w:sz w:val="24"/>
          <w:szCs w:val="24"/>
          <w:bdr w:val="none" w:sz="0" w:space="0" w:color="auto" w:frame="1"/>
        </w:rPr>
      </w:pPr>
      <w:r w:rsidRPr="0056169E">
        <w:rPr>
          <w:rFonts w:ascii="Times New Roman" w:eastAsia="Times New Roman" w:hAnsi="Times New Roman" w:cs="Times New Roman"/>
          <w:color w:val="000000"/>
          <w:sz w:val="24"/>
          <w:szCs w:val="24"/>
          <w:bdr w:val="none" w:sz="0" w:space="0" w:color="auto" w:frame="1"/>
        </w:rPr>
        <w:t>If</w:t>
      </w:r>
    </w:p>
    <w:p w14:paraId="007EEAE8" w14:textId="0021A108" w:rsidR="003815A4" w:rsidRPr="0056169E" w:rsidRDefault="003815A4" w:rsidP="004D39D5">
      <w:pPr>
        <w:spacing w:line="360" w:lineRule="auto"/>
        <w:ind w:left="360"/>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themeColor="text1"/>
          <w:sz w:val="24"/>
          <w:szCs w:val="24"/>
          <w:bdr w:val="none" w:sz="0" w:space="0" w:color="auto" w:frame="1"/>
        </w:rPr>
        <w:t>public class </w:t>
      </w:r>
      <w:proofErr w:type="spellStart"/>
      <w:r w:rsidRPr="0056169E">
        <w:rPr>
          <w:rFonts w:ascii="Times New Roman" w:eastAsia="Times New Roman" w:hAnsi="Times New Roman" w:cs="Times New Roman"/>
          <w:color w:val="000000"/>
          <w:sz w:val="24"/>
          <w:szCs w:val="24"/>
          <w:bdr w:val="none" w:sz="0" w:space="0" w:color="auto" w:frame="1"/>
        </w:rPr>
        <w:t>IfExample</w:t>
      </w:r>
      <w:proofErr w:type="spellEnd"/>
      <w:r w:rsidRPr="0056169E">
        <w:rPr>
          <w:rFonts w:ascii="Times New Roman" w:eastAsia="Times New Roman" w:hAnsi="Times New Roman" w:cs="Times New Roman"/>
          <w:color w:val="000000"/>
          <w:sz w:val="24"/>
          <w:szCs w:val="24"/>
          <w:bdr w:val="none" w:sz="0" w:space="0" w:color="auto" w:frame="1"/>
        </w:rPr>
        <w:t> {  </w:t>
      </w:r>
    </w:p>
    <w:p w14:paraId="20067EEE" w14:textId="0D5F6EF8" w:rsidR="003815A4" w:rsidRPr="0056169E" w:rsidRDefault="003815A4" w:rsidP="004D39D5">
      <w:pPr>
        <w:spacing w:line="360" w:lineRule="auto"/>
        <w:ind w:left="360"/>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sz w:val="24"/>
          <w:szCs w:val="24"/>
          <w:bdr w:val="none" w:sz="0" w:space="0" w:color="auto" w:frame="1"/>
        </w:rPr>
        <w:t>public static void </w:t>
      </w:r>
      <w:r w:rsidRPr="0056169E">
        <w:rPr>
          <w:rFonts w:ascii="Times New Roman" w:eastAsia="Times New Roman" w:hAnsi="Times New Roman" w:cs="Times New Roman"/>
          <w:color w:val="000000"/>
          <w:sz w:val="24"/>
          <w:szCs w:val="24"/>
          <w:bdr w:val="none" w:sz="0" w:space="0" w:color="auto" w:frame="1"/>
        </w:rPr>
        <w:t>main</w:t>
      </w:r>
      <w:r w:rsidR="00086FEC" w:rsidRPr="0056169E">
        <w:rPr>
          <w:rFonts w:ascii="Times New Roman" w:eastAsia="Times New Roman" w:hAnsi="Times New Roman" w:cs="Times New Roman"/>
          <w:color w:val="000000"/>
          <w:sz w:val="24"/>
          <w:szCs w:val="24"/>
          <w:bdr w:val="none" w:sz="0" w:space="0" w:color="auto" w:frame="1"/>
        </w:rPr>
        <w:t xml:space="preserve"> </w:t>
      </w:r>
      <w:r w:rsidRPr="0056169E">
        <w:rPr>
          <w:rFonts w:ascii="Times New Roman" w:eastAsia="Times New Roman" w:hAnsi="Times New Roman" w:cs="Times New Roman"/>
          <w:color w:val="000000"/>
          <w:sz w:val="24"/>
          <w:szCs w:val="24"/>
          <w:bdr w:val="none" w:sz="0" w:space="0" w:color="auto" w:frame="1"/>
        </w:rPr>
        <w:t>(String</w:t>
      </w:r>
      <w:r w:rsidR="00086FEC" w:rsidRPr="0056169E">
        <w:rPr>
          <w:rFonts w:ascii="Times New Roman" w:eastAsia="Times New Roman" w:hAnsi="Times New Roman" w:cs="Times New Roman"/>
          <w:color w:val="000000"/>
          <w:sz w:val="24"/>
          <w:szCs w:val="24"/>
          <w:bdr w:val="none" w:sz="0" w:space="0" w:color="auto" w:frame="1"/>
        </w:rPr>
        <w:t xml:space="preserve"> </w:t>
      </w:r>
      <w:r w:rsidRPr="0056169E">
        <w:rPr>
          <w:rFonts w:ascii="Times New Roman" w:eastAsia="Times New Roman" w:hAnsi="Times New Roman" w:cs="Times New Roman"/>
          <w:color w:val="000000"/>
          <w:sz w:val="24"/>
          <w:szCs w:val="24"/>
          <w:bdr w:val="none" w:sz="0" w:space="0" w:color="auto" w:frame="1"/>
        </w:rPr>
        <w:t>[] </w:t>
      </w:r>
      <w:proofErr w:type="spellStart"/>
      <w:r w:rsidRPr="0056169E">
        <w:rPr>
          <w:rFonts w:ascii="Times New Roman" w:eastAsia="Times New Roman" w:hAnsi="Times New Roman" w:cs="Times New Roman"/>
          <w:color w:val="000000"/>
          <w:sz w:val="24"/>
          <w:szCs w:val="24"/>
          <w:bdr w:val="none" w:sz="0" w:space="0" w:color="auto" w:frame="1"/>
        </w:rPr>
        <w:t>args</w:t>
      </w:r>
      <w:proofErr w:type="spellEnd"/>
      <w:r w:rsidRPr="0056169E">
        <w:rPr>
          <w:rFonts w:ascii="Times New Roman" w:eastAsia="Times New Roman" w:hAnsi="Times New Roman" w:cs="Times New Roman"/>
          <w:color w:val="000000"/>
          <w:sz w:val="24"/>
          <w:szCs w:val="24"/>
          <w:bdr w:val="none" w:sz="0" w:space="0" w:color="auto" w:frame="1"/>
        </w:rPr>
        <w:t>) {  </w:t>
      </w:r>
    </w:p>
    <w:p w14:paraId="3440303A" w14:textId="77777777" w:rsidR="003815A4" w:rsidRPr="0056169E" w:rsidRDefault="003815A4" w:rsidP="004D39D5">
      <w:pPr>
        <w:spacing w:line="360" w:lineRule="auto"/>
        <w:ind w:left="360"/>
        <w:jc w:val="both"/>
        <w:rPr>
          <w:rFonts w:ascii="Times New Roman" w:eastAsia="Times New Roman" w:hAnsi="Times New Roman" w:cs="Times New Roman"/>
          <w:sz w:val="24"/>
          <w:szCs w:val="24"/>
        </w:rPr>
      </w:pPr>
      <w:r w:rsidRPr="0056169E">
        <w:rPr>
          <w:rFonts w:ascii="Times New Roman" w:eastAsia="Times New Roman" w:hAnsi="Times New Roman" w:cs="Times New Roman"/>
          <w:sz w:val="24"/>
          <w:szCs w:val="24"/>
          <w:bdr w:val="none" w:sz="0" w:space="0" w:color="auto" w:frame="1"/>
        </w:rPr>
        <w:t>    //defining an 'age' variable  </w:t>
      </w:r>
    </w:p>
    <w:p w14:paraId="1D86F627" w14:textId="77777777" w:rsidR="003815A4" w:rsidRPr="0056169E" w:rsidRDefault="003815A4" w:rsidP="004D39D5">
      <w:pPr>
        <w:spacing w:line="360" w:lineRule="auto"/>
        <w:ind w:left="360"/>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r w:rsidRPr="0056169E">
        <w:rPr>
          <w:rFonts w:ascii="Times New Roman" w:eastAsia="Times New Roman" w:hAnsi="Times New Roman" w:cs="Times New Roman"/>
          <w:color w:val="000000" w:themeColor="text1"/>
          <w:sz w:val="24"/>
          <w:szCs w:val="24"/>
          <w:bdr w:val="none" w:sz="0" w:space="0" w:color="auto" w:frame="1"/>
        </w:rPr>
        <w:t>int </w:t>
      </w:r>
      <w:r w:rsidRPr="0056169E">
        <w:rPr>
          <w:rFonts w:ascii="Times New Roman" w:eastAsia="Times New Roman" w:hAnsi="Times New Roman" w:cs="Times New Roman"/>
          <w:color w:val="000000"/>
          <w:sz w:val="24"/>
          <w:szCs w:val="24"/>
          <w:bdr w:val="none" w:sz="0" w:space="0" w:color="auto" w:frame="1"/>
        </w:rPr>
        <w:t>age=</w:t>
      </w:r>
      <w:r w:rsidRPr="0056169E">
        <w:rPr>
          <w:rFonts w:ascii="Times New Roman" w:eastAsia="Times New Roman" w:hAnsi="Times New Roman" w:cs="Times New Roman"/>
          <w:color w:val="C00000"/>
          <w:sz w:val="24"/>
          <w:szCs w:val="24"/>
          <w:bdr w:val="none" w:sz="0" w:space="0" w:color="auto" w:frame="1"/>
        </w:rPr>
        <w:t>20</w:t>
      </w:r>
      <w:r w:rsidRPr="0056169E">
        <w:rPr>
          <w:rFonts w:ascii="Times New Roman" w:eastAsia="Times New Roman" w:hAnsi="Times New Roman" w:cs="Times New Roman"/>
          <w:color w:val="000000"/>
          <w:sz w:val="24"/>
          <w:szCs w:val="24"/>
          <w:bdr w:val="none" w:sz="0" w:space="0" w:color="auto" w:frame="1"/>
        </w:rPr>
        <w:t>;  </w:t>
      </w:r>
    </w:p>
    <w:p w14:paraId="5D9E0687" w14:textId="77777777" w:rsidR="003815A4" w:rsidRPr="0056169E" w:rsidRDefault="003815A4" w:rsidP="004D39D5">
      <w:pPr>
        <w:spacing w:line="360" w:lineRule="auto"/>
        <w:ind w:left="360"/>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r w:rsidRPr="0056169E">
        <w:rPr>
          <w:rFonts w:ascii="Times New Roman" w:eastAsia="Times New Roman" w:hAnsi="Times New Roman" w:cs="Times New Roman"/>
          <w:color w:val="008200"/>
          <w:sz w:val="24"/>
          <w:szCs w:val="24"/>
          <w:bdr w:val="none" w:sz="0" w:space="0" w:color="auto" w:frame="1"/>
        </w:rPr>
        <w:t>//checking the age</w:t>
      </w:r>
      <w:r w:rsidRPr="0056169E">
        <w:rPr>
          <w:rFonts w:ascii="Times New Roman" w:eastAsia="Times New Roman" w:hAnsi="Times New Roman" w:cs="Times New Roman"/>
          <w:color w:val="000000"/>
          <w:sz w:val="24"/>
          <w:szCs w:val="24"/>
          <w:bdr w:val="none" w:sz="0" w:space="0" w:color="auto" w:frame="1"/>
        </w:rPr>
        <w:t>  </w:t>
      </w:r>
    </w:p>
    <w:p w14:paraId="4EEAFB19" w14:textId="77777777" w:rsidR="00503F63" w:rsidRPr="0056169E" w:rsidRDefault="003815A4" w:rsidP="004D39D5">
      <w:pPr>
        <w:spacing w:line="360" w:lineRule="auto"/>
        <w:ind w:left="360"/>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r w:rsidRPr="0056169E">
        <w:rPr>
          <w:rFonts w:ascii="Times New Roman" w:eastAsia="Times New Roman" w:hAnsi="Times New Roman" w:cs="Times New Roman"/>
          <w:b/>
          <w:bCs/>
          <w:color w:val="006699"/>
          <w:sz w:val="24"/>
          <w:szCs w:val="24"/>
          <w:bdr w:val="none" w:sz="0" w:space="0" w:color="auto" w:frame="1"/>
        </w:rPr>
        <w:t>if</w:t>
      </w:r>
      <w:r w:rsidRPr="0056169E">
        <w:rPr>
          <w:rFonts w:ascii="Times New Roman" w:eastAsia="Times New Roman" w:hAnsi="Times New Roman" w:cs="Times New Roman"/>
          <w:color w:val="000000"/>
          <w:sz w:val="24"/>
          <w:szCs w:val="24"/>
          <w:bdr w:val="none" w:sz="0" w:space="0" w:color="auto" w:frame="1"/>
        </w:rPr>
        <w:t>(age&gt;</w:t>
      </w:r>
      <w:proofErr w:type="gramStart"/>
      <w:r w:rsidRPr="0056169E">
        <w:rPr>
          <w:rFonts w:ascii="Times New Roman" w:eastAsia="Times New Roman" w:hAnsi="Times New Roman" w:cs="Times New Roman"/>
          <w:color w:val="C00000"/>
          <w:sz w:val="24"/>
          <w:szCs w:val="24"/>
          <w:bdr w:val="none" w:sz="0" w:space="0" w:color="auto" w:frame="1"/>
        </w:rPr>
        <w:t>18</w:t>
      </w:r>
      <w:r w:rsidRPr="0056169E">
        <w:rPr>
          <w:rFonts w:ascii="Times New Roman" w:eastAsia="Times New Roman" w:hAnsi="Times New Roman" w:cs="Times New Roman"/>
          <w:color w:val="000000"/>
          <w:sz w:val="24"/>
          <w:szCs w:val="24"/>
          <w:bdr w:val="none" w:sz="0" w:space="0" w:color="auto" w:frame="1"/>
        </w:rPr>
        <w:t>){</w:t>
      </w:r>
      <w:proofErr w:type="gramEnd"/>
      <w:r w:rsidRPr="0056169E">
        <w:rPr>
          <w:rFonts w:ascii="Times New Roman" w:eastAsia="Times New Roman" w:hAnsi="Times New Roman" w:cs="Times New Roman"/>
          <w:color w:val="000000"/>
          <w:sz w:val="24"/>
          <w:szCs w:val="24"/>
          <w:bdr w:val="none" w:sz="0" w:space="0" w:color="auto" w:frame="1"/>
        </w:rPr>
        <w:t>  </w:t>
      </w:r>
      <w:r w:rsidR="00503F63" w:rsidRPr="0056169E">
        <w:rPr>
          <w:rFonts w:ascii="Times New Roman" w:eastAsia="Times New Roman" w:hAnsi="Times New Roman" w:cs="Times New Roman"/>
          <w:color w:val="0000FF"/>
          <w:sz w:val="24"/>
          <w:szCs w:val="24"/>
          <w:bdr w:val="none" w:sz="0" w:space="0" w:color="auto" w:frame="1"/>
        </w:rPr>
        <w:t xml:space="preserve"> </w:t>
      </w:r>
      <w:r w:rsidRPr="0056169E">
        <w:rPr>
          <w:rFonts w:ascii="Times New Roman" w:eastAsia="Times New Roman" w:hAnsi="Times New Roman" w:cs="Times New Roman"/>
          <w:color w:val="0000FF"/>
          <w:sz w:val="24"/>
          <w:szCs w:val="24"/>
          <w:bdr w:val="none" w:sz="0" w:space="0" w:color="auto" w:frame="1"/>
        </w:rPr>
        <w:t>than 1</w:t>
      </w:r>
    </w:p>
    <w:p w14:paraId="0673453E" w14:textId="1C1FCB39" w:rsidR="003815A4" w:rsidRPr="0056169E" w:rsidRDefault="00503F63" w:rsidP="004D39D5">
      <w:pPr>
        <w:spacing w:line="360" w:lineRule="auto"/>
        <w:ind w:left="360"/>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xml:space="preserve">        System. out. </w:t>
      </w:r>
      <w:proofErr w:type="gramStart"/>
      <w:r w:rsidRPr="0056169E">
        <w:rPr>
          <w:rFonts w:ascii="Times New Roman" w:eastAsia="Times New Roman" w:hAnsi="Times New Roman" w:cs="Times New Roman"/>
          <w:color w:val="000000"/>
          <w:sz w:val="24"/>
          <w:szCs w:val="24"/>
          <w:bdr w:val="none" w:sz="0" w:space="0" w:color="auto" w:frame="1"/>
        </w:rPr>
        <w:t>print</w:t>
      </w:r>
      <w:r w:rsidRPr="0056169E">
        <w:rPr>
          <w:rFonts w:ascii="Times New Roman" w:eastAsia="Times New Roman" w:hAnsi="Times New Roman" w:cs="Times New Roman"/>
          <w:sz w:val="24"/>
          <w:szCs w:val="24"/>
          <w:bdr w:val="none" w:sz="0" w:space="0" w:color="auto" w:frame="1"/>
        </w:rPr>
        <w:t>(</w:t>
      </w:r>
      <w:proofErr w:type="gramEnd"/>
      <w:r w:rsidRPr="0056169E">
        <w:rPr>
          <w:rFonts w:ascii="Times New Roman" w:eastAsia="Times New Roman" w:hAnsi="Times New Roman" w:cs="Times New Roman"/>
          <w:sz w:val="24"/>
          <w:szCs w:val="24"/>
          <w:bdr w:val="none" w:sz="0" w:space="0" w:color="auto" w:frame="1"/>
        </w:rPr>
        <w:t xml:space="preserve">"Age is greater  </w:t>
      </w:r>
      <w:r w:rsidR="003815A4" w:rsidRPr="0056169E">
        <w:rPr>
          <w:rFonts w:ascii="Times New Roman" w:eastAsia="Times New Roman" w:hAnsi="Times New Roman" w:cs="Times New Roman"/>
          <w:sz w:val="24"/>
          <w:szCs w:val="24"/>
          <w:bdr w:val="none" w:sz="0" w:space="0" w:color="auto" w:frame="1"/>
        </w:rPr>
        <w:t>8");  </w:t>
      </w:r>
    </w:p>
    <w:p w14:paraId="0F340A0F" w14:textId="77777777" w:rsidR="003815A4" w:rsidRPr="0056169E" w:rsidRDefault="003815A4" w:rsidP="004D39D5">
      <w:pPr>
        <w:spacing w:line="360" w:lineRule="auto"/>
        <w:ind w:left="360"/>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  </w:t>
      </w:r>
    </w:p>
    <w:p w14:paraId="5A728D35" w14:textId="77777777" w:rsidR="003815A4" w:rsidRPr="0056169E" w:rsidRDefault="003815A4" w:rsidP="004D39D5">
      <w:pPr>
        <w:spacing w:line="360" w:lineRule="auto"/>
        <w:ind w:left="360"/>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p>
    <w:p w14:paraId="77A00716" w14:textId="77777777" w:rsidR="003815A4" w:rsidRPr="0056169E" w:rsidRDefault="003815A4" w:rsidP="004D39D5">
      <w:pPr>
        <w:spacing w:line="360" w:lineRule="auto"/>
        <w:ind w:left="360"/>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lastRenderedPageBreak/>
        <w:t>}  </w:t>
      </w:r>
    </w:p>
    <w:p w14:paraId="751104AA" w14:textId="2D08F15F" w:rsidR="003815A4" w:rsidRPr="0056169E" w:rsidRDefault="003815A4"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rPr>
        <w:t>If else:</w:t>
      </w:r>
    </w:p>
    <w:p w14:paraId="769B25B2" w14:textId="77777777" w:rsidR="003815A4" w:rsidRPr="0056169E" w:rsidRDefault="003815A4">
      <w:pPr>
        <w:numPr>
          <w:ilvl w:val="0"/>
          <w:numId w:val="13"/>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b/>
          <w:bCs/>
          <w:color w:val="006699"/>
          <w:sz w:val="24"/>
          <w:szCs w:val="24"/>
          <w:bdr w:val="none" w:sz="0" w:space="0" w:color="auto" w:frame="1"/>
        </w:rPr>
        <w:t>public</w:t>
      </w:r>
      <w:r w:rsidRPr="0056169E">
        <w:rPr>
          <w:rFonts w:ascii="Times New Roman" w:eastAsia="Times New Roman" w:hAnsi="Times New Roman" w:cs="Times New Roman"/>
          <w:color w:val="000000"/>
          <w:sz w:val="24"/>
          <w:szCs w:val="24"/>
          <w:bdr w:val="none" w:sz="0" w:space="0" w:color="auto" w:frame="1"/>
        </w:rPr>
        <w:t> </w:t>
      </w:r>
      <w:r w:rsidRPr="0056169E">
        <w:rPr>
          <w:rFonts w:ascii="Times New Roman" w:eastAsia="Times New Roman" w:hAnsi="Times New Roman" w:cs="Times New Roman"/>
          <w:b/>
          <w:bCs/>
          <w:color w:val="006699"/>
          <w:sz w:val="24"/>
          <w:szCs w:val="24"/>
          <w:bdr w:val="none" w:sz="0" w:space="0" w:color="auto" w:frame="1"/>
        </w:rPr>
        <w:t>class</w:t>
      </w:r>
      <w:r w:rsidRPr="0056169E">
        <w:rPr>
          <w:rFonts w:ascii="Times New Roman" w:eastAsia="Times New Roman" w:hAnsi="Times New Roman" w:cs="Times New Roman"/>
          <w:color w:val="000000"/>
          <w:sz w:val="24"/>
          <w:szCs w:val="24"/>
          <w:bdr w:val="none" w:sz="0" w:space="0" w:color="auto" w:frame="1"/>
        </w:rPr>
        <w:t> </w:t>
      </w:r>
      <w:proofErr w:type="spellStart"/>
      <w:r w:rsidRPr="0056169E">
        <w:rPr>
          <w:rFonts w:ascii="Times New Roman" w:eastAsia="Times New Roman" w:hAnsi="Times New Roman" w:cs="Times New Roman"/>
          <w:color w:val="000000"/>
          <w:sz w:val="24"/>
          <w:szCs w:val="24"/>
          <w:bdr w:val="none" w:sz="0" w:space="0" w:color="auto" w:frame="1"/>
        </w:rPr>
        <w:t>IfElseExample</w:t>
      </w:r>
      <w:proofErr w:type="spellEnd"/>
      <w:r w:rsidRPr="0056169E">
        <w:rPr>
          <w:rFonts w:ascii="Times New Roman" w:eastAsia="Times New Roman" w:hAnsi="Times New Roman" w:cs="Times New Roman"/>
          <w:color w:val="000000"/>
          <w:sz w:val="24"/>
          <w:szCs w:val="24"/>
          <w:bdr w:val="none" w:sz="0" w:space="0" w:color="auto" w:frame="1"/>
        </w:rPr>
        <w:t> {  </w:t>
      </w:r>
    </w:p>
    <w:p w14:paraId="39020F8E" w14:textId="5E30EEC8" w:rsidR="003815A4" w:rsidRPr="0056169E" w:rsidRDefault="003815A4">
      <w:pPr>
        <w:numPr>
          <w:ilvl w:val="0"/>
          <w:numId w:val="13"/>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b/>
          <w:bCs/>
          <w:color w:val="006699"/>
          <w:sz w:val="24"/>
          <w:szCs w:val="24"/>
          <w:bdr w:val="none" w:sz="0" w:space="0" w:color="auto" w:frame="1"/>
        </w:rPr>
        <w:t>public</w:t>
      </w:r>
      <w:r w:rsidRPr="0056169E">
        <w:rPr>
          <w:rFonts w:ascii="Times New Roman" w:eastAsia="Times New Roman" w:hAnsi="Times New Roman" w:cs="Times New Roman"/>
          <w:color w:val="000000"/>
          <w:sz w:val="24"/>
          <w:szCs w:val="24"/>
          <w:bdr w:val="none" w:sz="0" w:space="0" w:color="auto" w:frame="1"/>
        </w:rPr>
        <w:t> </w:t>
      </w:r>
      <w:r w:rsidRPr="0056169E">
        <w:rPr>
          <w:rFonts w:ascii="Times New Roman" w:eastAsia="Times New Roman" w:hAnsi="Times New Roman" w:cs="Times New Roman"/>
          <w:b/>
          <w:bCs/>
          <w:color w:val="006699"/>
          <w:sz w:val="24"/>
          <w:szCs w:val="24"/>
          <w:bdr w:val="none" w:sz="0" w:space="0" w:color="auto" w:frame="1"/>
        </w:rPr>
        <w:t>static</w:t>
      </w:r>
      <w:r w:rsidRPr="0056169E">
        <w:rPr>
          <w:rFonts w:ascii="Times New Roman" w:eastAsia="Times New Roman" w:hAnsi="Times New Roman" w:cs="Times New Roman"/>
          <w:color w:val="000000"/>
          <w:sz w:val="24"/>
          <w:szCs w:val="24"/>
          <w:bdr w:val="none" w:sz="0" w:space="0" w:color="auto" w:frame="1"/>
        </w:rPr>
        <w:t> </w:t>
      </w:r>
      <w:r w:rsidRPr="0056169E">
        <w:rPr>
          <w:rFonts w:ascii="Times New Roman" w:eastAsia="Times New Roman" w:hAnsi="Times New Roman" w:cs="Times New Roman"/>
          <w:b/>
          <w:bCs/>
          <w:color w:val="006699"/>
          <w:sz w:val="24"/>
          <w:szCs w:val="24"/>
          <w:bdr w:val="none" w:sz="0" w:space="0" w:color="auto" w:frame="1"/>
        </w:rPr>
        <w:t>void</w:t>
      </w:r>
      <w:r w:rsidRPr="0056169E">
        <w:rPr>
          <w:rFonts w:ascii="Times New Roman" w:eastAsia="Times New Roman" w:hAnsi="Times New Roman" w:cs="Times New Roman"/>
          <w:color w:val="000000"/>
          <w:sz w:val="24"/>
          <w:szCs w:val="24"/>
          <w:bdr w:val="none" w:sz="0" w:space="0" w:color="auto" w:frame="1"/>
        </w:rPr>
        <w:t> main</w:t>
      </w:r>
      <w:r w:rsidR="00086FEC" w:rsidRPr="0056169E">
        <w:rPr>
          <w:rFonts w:ascii="Times New Roman" w:eastAsia="Times New Roman" w:hAnsi="Times New Roman" w:cs="Times New Roman"/>
          <w:color w:val="000000"/>
          <w:sz w:val="24"/>
          <w:szCs w:val="24"/>
          <w:bdr w:val="none" w:sz="0" w:space="0" w:color="auto" w:frame="1"/>
        </w:rPr>
        <w:t xml:space="preserve"> </w:t>
      </w:r>
      <w:r w:rsidRPr="0056169E">
        <w:rPr>
          <w:rFonts w:ascii="Times New Roman" w:eastAsia="Times New Roman" w:hAnsi="Times New Roman" w:cs="Times New Roman"/>
          <w:color w:val="000000"/>
          <w:sz w:val="24"/>
          <w:szCs w:val="24"/>
          <w:bdr w:val="none" w:sz="0" w:space="0" w:color="auto" w:frame="1"/>
        </w:rPr>
        <w:t>(</w:t>
      </w:r>
      <w:proofErr w:type="gramStart"/>
      <w:r w:rsidRPr="0056169E">
        <w:rPr>
          <w:rFonts w:ascii="Times New Roman" w:eastAsia="Times New Roman" w:hAnsi="Times New Roman" w:cs="Times New Roman"/>
          <w:color w:val="000000"/>
          <w:sz w:val="24"/>
          <w:szCs w:val="24"/>
          <w:bdr w:val="none" w:sz="0" w:space="0" w:color="auto" w:frame="1"/>
        </w:rPr>
        <w:t>String[</w:t>
      </w:r>
      <w:proofErr w:type="gramEnd"/>
      <w:r w:rsidRPr="0056169E">
        <w:rPr>
          <w:rFonts w:ascii="Times New Roman" w:eastAsia="Times New Roman" w:hAnsi="Times New Roman" w:cs="Times New Roman"/>
          <w:color w:val="000000"/>
          <w:sz w:val="24"/>
          <w:szCs w:val="24"/>
          <w:bdr w:val="none" w:sz="0" w:space="0" w:color="auto" w:frame="1"/>
        </w:rPr>
        <w:t>] </w:t>
      </w:r>
      <w:proofErr w:type="spellStart"/>
      <w:r w:rsidRPr="0056169E">
        <w:rPr>
          <w:rFonts w:ascii="Times New Roman" w:eastAsia="Times New Roman" w:hAnsi="Times New Roman" w:cs="Times New Roman"/>
          <w:color w:val="000000"/>
          <w:sz w:val="24"/>
          <w:szCs w:val="24"/>
          <w:bdr w:val="none" w:sz="0" w:space="0" w:color="auto" w:frame="1"/>
        </w:rPr>
        <w:t>args</w:t>
      </w:r>
      <w:proofErr w:type="spellEnd"/>
      <w:r w:rsidRPr="0056169E">
        <w:rPr>
          <w:rFonts w:ascii="Times New Roman" w:eastAsia="Times New Roman" w:hAnsi="Times New Roman" w:cs="Times New Roman"/>
          <w:color w:val="000000"/>
          <w:sz w:val="24"/>
          <w:szCs w:val="24"/>
          <w:bdr w:val="none" w:sz="0" w:space="0" w:color="auto" w:frame="1"/>
        </w:rPr>
        <w:t>) {  </w:t>
      </w:r>
    </w:p>
    <w:p w14:paraId="1F1B9806" w14:textId="77777777" w:rsidR="003815A4" w:rsidRPr="0056169E" w:rsidRDefault="003815A4">
      <w:pPr>
        <w:numPr>
          <w:ilvl w:val="0"/>
          <w:numId w:val="13"/>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r w:rsidRPr="0056169E">
        <w:rPr>
          <w:rFonts w:ascii="Times New Roman" w:eastAsia="Times New Roman" w:hAnsi="Times New Roman" w:cs="Times New Roman"/>
          <w:color w:val="008200"/>
          <w:sz w:val="24"/>
          <w:szCs w:val="24"/>
          <w:bdr w:val="none" w:sz="0" w:space="0" w:color="auto" w:frame="1"/>
        </w:rPr>
        <w:t>//defining a variable</w:t>
      </w:r>
      <w:r w:rsidRPr="0056169E">
        <w:rPr>
          <w:rFonts w:ascii="Times New Roman" w:eastAsia="Times New Roman" w:hAnsi="Times New Roman" w:cs="Times New Roman"/>
          <w:color w:val="000000"/>
          <w:sz w:val="24"/>
          <w:szCs w:val="24"/>
          <w:bdr w:val="none" w:sz="0" w:space="0" w:color="auto" w:frame="1"/>
        </w:rPr>
        <w:t>  </w:t>
      </w:r>
    </w:p>
    <w:p w14:paraId="00A3E511" w14:textId="77777777" w:rsidR="003815A4" w:rsidRPr="0056169E" w:rsidRDefault="003815A4">
      <w:pPr>
        <w:numPr>
          <w:ilvl w:val="0"/>
          <w:numId w:val="13"/>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r w:rsidRPr="0056169E">
        <w:rPr>
          <w:rFonts w:ascii="Times New Roman" w:eastAsia="Times New Roman" w:hAnsi="Times New Roman" w:cs="Times New Roman"/>
          <w:b/>
          <w:bCs/>
          <w:color w:val="006699"/>
          <w:sz w:val="24"/>
          <w:szCs w:val="24"/>
          <w:bdr w:val="none" w:sz="0" w:space="0" w:color="auto" w:frame="1"/>
        </w:rPr>
        <w:t>int</w:t>
      </w:r>
      <w:r w:rsidRPr="0056169E">
        <w:rPr>
          <w:rFonts w:ascii="Times New Roman" w:eastAsia="Times New Roman" w:hAnsi="Times New Roman" w:cs="Times New Roman"/>
          <w:color w:val="000000"/>
          <w:sz w:val="24"/>
          <w:szCs w:val="24"/>
          <w:bdr w:val="none" w:sz="0" w:space="0" w:color="auto" w:frame="1"/>
        </w:rPr>
        <w:t> number=</w:t>
      </w:r>
      <w:r w:rsidRPr="0056169E">
        <w:rPr>
          <w:rFonts w:ascii="Times New Roman" w:eastAsia="Times New Roman" w:hAnsi="Times New Roman" w:cs="Times New Roman"/>
          <w:color w:val="C00000"/>
          <w:sz w:val="24"/>
          <w:szCs w:val="24"/>
          <w:bdr w:val="none" w:sz="0" w:space="0" w:color="auto" w:frame="1"/>
        </w:rPr>
        <w:t>13</w:t>
      </w:r>
      <w:r w:rsidRPr="0056169E">
        <w:rPr>
          <w:rFonts w:ascii="Times New Roman" w:eastAsia="Times New Roman" w:hAnsi="Times New Roman" w:cs="Times New Roman"/>
          <w:color w:val="000000"/>
          <w:sz w:val="24"/>
          <w:szCs w:val="24"/>
          <w:bdr w:val="none" w:sz="0" w:space="0" w:color="auto" w:frame="1"/>
        </w:rPr>
        <w:t>;  </w:t>
      </w:r>
    </w:p>
    <w:p w14:paraId="2A976A36" w14:textId="77777777" w:rsidR="003815A4" w:rsidRPr="0056169E" w:rsidRDefault="003815A4">
      <w:pPr>
        <w:numPr>
          <w:ilvl w:val="0"/>
          <w:numId w:val="13"/>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r w:rsidRPr="0056169E">
        <w:rPr>
          <w:rFonts w:ascii="Times New Roman" w:eastAsia="Times New Roman" w:hAnsi="Times New Roman" w:cs="Times New Roman"/>
          <w:color w:val="008200"/>
          <w:sz w:val="24"/>
          <w:szCs w:val="24"/>
          <w:bdr w:val="none" w:sz="0" w:space="0" w:color="auto" w:frame="1"/>
        </w:rPr>
        <w:t>//Check if the number is divisible by 2 or not</w:t>
      </w:r>
      <w:r w:rsidRPr="0056169E">
        <w:rPr>
          <w:rFonts w:ascii="Times New Roman" w:eastAsia="Times New Roman" w:hAnsi="Times New Roman" w:cs="Times New Roman"/>
          <w:color w:val="000000"/>
          <w:sz w:val="24"/>
          <w:szCs w:val="24"/>
          <w:bdr w:val="none" w:sz="0" w:space="0" w:color="auto" w:frame="1"/>
        </w:rPr>
        <w:t>  </w:t>
      </w:r>
    </w:p>
    <w:p w14:paraId="0DD25377" w14:textId="77777777" w:rsidR="003815A4" w:rsidRPr="0056169E" w:rsidRDefault="003815A4">
      <w:pPr>
        <w:numPr>
          <w:ilvl w:val="0"/>
          <w:numId w:val="13"/>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r w:rsidRPr="0056169E">
        <w:rPr>
          <w:rFonts w:ascii="Times New Roman" w:eastAsia="Times New Roman" w:hAnsi="Times New Roman" w:cs="Times New Roman"/>
          <w:b/>
          <w:bCs/>
          <w:color w:val="006699"/>
          <w:sz w:val="24"/>
          <w:szCs w:val="24"/>
          <w:bdr w:val="none" w:sz="0" w:space="0" w:color="auto" w:frame="1"/>
        </w:rPr>
        <w:t>if</w:t>
      </w:r>
      <w:r w:rsidRPr="0056169E">
        <w:rPr>
          <w:rFonts w:ascii="Times New Roman" w:eastAsia="Times New Roman" w:hAnsi="Times New Roman" w:cs="Times New Roman"/>
          <w:color w:val="000000"/>
          <w:sz w:val="24"/>
          <w:szCs w:val="24"/>
          <w:bdr w:val="none" w:sz="0" w:space="0" w:color="auto" w:frame="1"/>
        </w:rPr>
        <w:t>(number%</w:t>
      </w:r>
      <w:r w:rsidRPr="0056169E">
        <w:rPr>
          <w:rFonts w:ascii="Times New Roman" w:eastAsia="Times New Roman" w:hAnsi="Times New Roman" w:cs="Times New Roman"/>
          <w:color w:val="C00000"/>
          <w:sz w:val="24"/>
          <w:szCs w:val="24"/>
          <w:bdr w:val="none" w:sz="0" w:space="0" w:color="auto" w:frame="1"/>
        </w:rPr>
        <w:t>2</w:t>
      </w:r>
      <w:r w:rsidRPr="0056169E">
        <w:rPr>
          <w:rFonts w:ascii="Times New Roman" w:eastAsia="Times New Roman" w:hAnsi="Times New Roman" w:cs="Times New Roman"/>
          <w:color w:val="000000"/>
          <w:sz w:val="24"/>
          <w:szCs w:val="24"/>
          <w:bdr w:val="none" w:sz="0" w:space="0" w:color="auto" w:frame="1"/>
        </w:rPr>
        <w:t>==</w:t>
      </w:r>
      <w:proofErr w:type="gramStart"/>
      <w:r w:rsidRPr="0056169E">
        <w:rPr>
          <w:rFonts w:ascii="Times New Roman" w:eastAsia="Times New Roman" w:hAnsi="Times New Roman" w:cs="Times New Roman"/>
          <w:color w:val="C00000"/>
          <w:sz w:val="24"/>
          <w:szCs w:val="24"/>
          <w:bdr w:val="none" w:sz="0" w:space="0" w:color="auto" w:frame="1"/>
        </w:rPr>
        <w:t>0</w:t>
      </w:r>
      <w:r w:rsidRPr="0056169E">
        <w:rPr>
          <w:rFonts w:ascii="Times New Roman" w:eastAsia="Times New Roman" w:hAnsi="Times New Roman" w:cs="Times New Roman"/>
          <w:color w:val="000000"/>
          <w:sz w:val="24"/>
          <w:szCs w:val="24"/>
          <w:bdr w:val="none" w:sz="0" w:space="0" w:color="auto" w:frame="1"/>
        </w:rPr>
        <w:t>){</w:t>
      </w:r>
      <w:proofErr w:type="gramEnd"/>
      <w:r w:rsidRPr="0056169E">
        <w:rPr>
          <w:rFonts w:ascii="Times New Roman" w:eastAsia="Times New Roman" w:hAnsi="Times New Roman" w:cs="Times New Roman"/>
          <w:color w:val="000000"/>
          <w:sz w:val="24"/>
          <w:szCs w:val="24"/>
          <w:bdr w:val="none" w:sz="0" w:space="0" w:color="auto" w:frame="1"/>
        </w:rPr>
        <w:t>  </w:t>
      </w:r>
    </w:p>
    <w:p w14:paraId="58D8C3E6" w14:textId="139E6C56" w:rsidR="003815A4" w:rsidRPr="0056169E" w:rsidRDefault="003815A4">
      <w:pPr>
        <w:numPr>
          <w:ilvl w:val="0"/>
          <w:numId w:val="13"/>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System.</w:t>
      </w:r>
      <w:r w:rsidR="00086FEC" w:rsidRPr="0056169E">
        <w:rPr>
          <w:rFonts w:ascii="Times New Roman" w:eastAsia="Times New Roman" w:hAnsi="Times New Roman" w:cs="Times New Roman"/>
          <w:color w:val="000000"/>
          <w:sz w:val="24"/>
          <w:szCs w:val="24"/>
          <w:bdr w:val="none" w:sz="0" w:space="0" w:color="auto" w:frame="1"/>
        </w:rPr>
        <w:t xml:space="preserve"> </w:t>
      </w:r>
      <w:r w:rsidRPr="0056169E">
        <w:rPr>
          <w:rFonts w:ascii="Times New Roman" w:eastAsia="Times New Roman" w:hAnsi="Times New Roman" w:cs="Times New Roman"/>
          <w:color w:val="000000"/>
          <w:sz w:val="24"/>
          <w:szCs w:val="24"/>
          <w:bdr w:val="none" w:sz="0" w:space="0" w:color="auto" w:frame="1"/>
        </w:rPr>
        <w:t>out.</w:t>
      </w:r>
      <w:r w:rsidR="00086FEC" w:rsidRPr="0056169E">
        <w:rPr>
          <w:rFonts w:ascii="Times New Roman" w:eastAsia="Times New Roman" w:hAnsi="Times New Roman" w:cs="Times New Roman"/>
          <w:color w:val="000000"/>
          <w:sz w:val="24"/>
          <w:szCs w:val="24"/>
          <w:bdr w:val="none" w:sz="0" w:space="0" w:color="auto" w:frame="1"/>
        </w:rPr>
        <w:t xml:space="preserve"> </w:t>
      </w:r>
      <w:proofErr w:type="spellStart"/>
      <w:proofErr w:type="gramStart"/>
      <w:r w:rsidR="00086FEC" w:rsidRPr="0056169E">
        <w:rPr>
          <w:rFonts w:ascii="Times New Roman" w:eastAsia="Times New Roman" w:hAnsi="Times New Roman" w:cs="Times New Roman"/>
          <w:color w:val="000000"/>
          <w:sz w:val="24"/>
          <w:szCs w:val="24"/>
          <w:bdr w:val="none" w:sz="0" w:space="0" w:color="auto" w:frame="1"/>
        </w:rPr>
        <w:t>P</w:t>
      </w:r>
      <w:r w:rsidRPr="0056169E">
        <w:rPr>
          <w:rFonts w:ascii="Times New Roman" w:eastAsia="Times New Roman" w:hAnsi="Times New Roman" w:cs="Times New Roman"/>
          <w:color w:val="000000"/>
          <w:sz w:val="24"/>
          <w:szCs w:val="24"/>
          <w:bdr w:val="none" w:sz="0" w:space="0" w:color="auto" w:frame="1"/>
        </w:rPr>
        <w:t>rintln</w:t>
      </w:r>
      <w:proofErr w:type="spellEnd"/>
      <w:r w:rsidRPr="0056169E">
        <w:rPr>
          <w:rFonts w:ascii="Times New Roman" w:eastAsia="Times New Roman" w:hAnsi="Times New Roman" w:cs="Times New Roman"/>
          <w:color w:val="000000"/>
          <w:sz w:val="24"/>
          <w:szCs w:val="24"/>
          <w:bdr w:val="none" w:sz="0" w:space="0" w:color="auto" w:frame="1"/>
        </w:rPr>
        <w:t>(</w:t>
      </w:r>
      <w:proofErr w:type="gramEnd"/>
      <w:r w:rsidRPr="0056169E">
        <w:rPr>
          <w:rFonts w:ascii="Times New Roman" w:eastAsia="Times New Roman" w:hAnsi="Times New Roman" w:cs="Times New Roman"/>
          <w:color w:val="0000FF"/>
          <w:sz w:val="24"/>
          <w:szCs w:val="24"/>
          <w:bdr w:val="none" w:sz="0" w:space="0" w:color="auto" w:frame="1"/>
        </w:rPr>
        <w:t>"even number"</w:t>
      </w:r>
      <w:r w:rsidRPr="0056169E">
        <w:rPr>
          <w:rFonts w:ascii="Times New Roman" w:eastAsia="Times New Roman" w:hAnsi="Times New Roman" w:cs="Times New Roman"/>
          <w:color w:val="000000"/>
          <w:sz w:val="24"/>
          <w:szCs w:val="24"/>
          <w:bdr w:val="none" w:sz="0" w:space="0" w:color="auto" w:frame="1"/>
        </w:rPr>
        <w:t>);  </w:t>
      </w:r>
    </w:p>
    <w:p w14:paraId="0EE03193" w14:textId="53153A32" w:rsidR="003815A4" w:rsidRPr="0056169E" w:rsidRDefault="003815A4">
      <w:pPr>
        <w:numPr>
          <w:ilvl w:val="0"/>
          <w:numId w:val="13"/>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r w:rsidR="00086FEC" w:rsidRPr="0056169E">
        <w:rPr>
          <w:rFonts w:ascii="Times New Roman" w:eastAsia="Times New Roman" w:hAnsi="Times New Roman" w:cs="Times New Roman"/>
          <w:color w:val="000000"/>
          <w:sz w:val="24"/>
          <w:szCs w:val="24"/>
          <w:bdr w:val="none" w:sz="0" w:space="0" w:color="auto" w:frame="1"/>
        </w:rPr>
        <w:t xml:space="preserve"> </w:t>
      </w:r>
      <w:r w:rsidRPr="0056169E">
        <w:rPr>
          <w:rFonts w:ascii="Times New Roman" w:eastAsia="Times New Roman" w:hAnsi="Times New Roman" w:cs="Times New Roman"/>
          <w:b/>
          <w:bCs/>
          <w:color w:val="006699"/>
          <w:sz w:val="24"/>
          <w:szCs w:val="24"/>
          <w:bdr w:val="none" w:sz="0" w:space="0" w:color="auto" w:frame="1"/>
        </w:rPr>
        <w:t>else</w:t>
      </w:r>
      <w:r w:rsidR="00086FEC" w:rsidRPr="0056169E">
        <w:rPr>
          <w:rFonts w:ascii="Times New Roman" w:eastAsia="Times New Roman" w:hAnsi="Times New Roman" w:cs="Times New Roman"/>
          <w:b/>
          <w:bCs/>
          <w:color w:val="006699"/>
          <w:sz w:val="24"/>
          <w:szCs w:val="24"/>
          <w:bdr w:val="none" w:sz="0" w:space="0" w:color="auto" w:frame="1"/>
        </w:rPr>
        <w:t xml:space="preserve"> </w:t>
      </w:r>
      <w:r w:rsidRPr="0056169E">
        <w:rPr>
          <w:rFonts w:ascii="Times New Roman" w:eastAsia="Times New Roman" w:hAnsi="Times New Roman" w:cs="Times New Roman"/>
          <w:color w:val="000000"/>
          <w:sz w:val="24"/>
          <w:szCs w:val="24"/>
          <w:bdr w:val="none" w:sz="0" w:space="0" w:color="auto" w:frame="1"/>
        </w:rPr>
        <w:t>{  </w:t>
      </w:r>
    </w:p>
    <w:p w14:paraId="49DA9C7C" w14:textId="47E4F74C" w:rsidR="003815A4" w:rsidRPr="0056169E" w:rsidRDefault="003815A4">
      <w:pPr>
        <w:numPr>
          <w:ilvl w:val="0"/>
          <w:numId w:val="13"/>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System.</w:t>
      </w:r>
      <w:r w:rsidR="00086FEC" w:rsidRPr="0056169E">
        <w:rPr>
          <w:rFonts w:ascii="Times New Roman" w:eastAsia="Times New Roman" w:hAnsi="Times New Roman" w:cs="Times New Roman"/>
          <w:color w:val="000000"/>
          <w:sz w:val="24"/>
          <w:szCs w:val="24"/>
          <w:bdr w:val="none" w:sz="0" w:space="0" w:color="auto" w:frame="1"/>
        </w:rPr>
        <w:t xml:space="preserve"> </w:t>
      </w:r>
      <w:r w:rsidRPr="0056169E">
        <w:rPr>
          <w:rFonts w:ascii="Times New Roman" w:eastAsia="Times New Roman" w:hAnsi="Times New Roman" w:cs="Times New Roman"/>
          <w:color w:val="000000"/>
          <w:sz w:val="24"/>
          <w:szCs w:val="24"/>
          <w:bdr w:val="none" w:sz="0" w:space="0" w:color="auto" w:frame="1"/>
        </w:rPr>
        <w:t>out.</w:t>
      </w:r>
      <w:r w:rsidR="00086FEC" w:rsidRPr="0056169E">
        <w:rPr>
          <w:rFonts w:ascii="Times New Roman" w:eastAsia="Times New Roman" w:hAnsi="Times New Roman" w:cs="Times New Roman"/>
          <w:color w:val="000000"/>
          <w:sz w:val="24"/>
          <w:szCs w:val="24"/>
          <w:bdr w:val="none" w:sz="0" w:space="0" w:color="auto" w:frame="1"/>
        </w:rPr>
        <w:t xml:space="preserve"> </w:t>
      </w:r>
      <w:proofErr w:type="spellStart"/>
      <w:proofErr w:type="gramStart"/>
      <w:r w:rsidR="00086FEC" w:rsidRPr="0056169E">
        <w:rPr>
          <w:rFonts w:ascii="Times New Roman" w:eastAsia="Times New Roman" w:hAnsi="Times New Roman" w:cs="Times New Roman"/>
          <w:color w:val="000000"/>
          <w:sz w:val="24"/>
          <w:szCs w:val="24"/>
          <w:bdr w:val="none" w:sz="0" w:space="0" w:color="auto" w:frame="1"/>
        </w:rPr>
        <w:t>P</w:t>
      </w:r>
      <w:r w:rsidRPr="0056169E">
        <w:rPr>
          <w:rFonts w:ascii="Times New Roman" w:eastAsia="Times New Roman" w:hAnsi="Times New Roman" w:cs="Times New Roman"/>
          <w:color w:val="000000"/>
          <w:sz w:val="24"/>
          <w:szCs w:val="24"/>
          <w:bdr w:val="none" w:sz="0" w:space="0" w:color="auto" w:frame="1"/>
        </w:rPr>
        <w:t>rintln</w:t>
      </w:r>
      <w:proofErr w:type="spellEnd"/>
      <w:r w:rsidRPr="0056169E">
        <w:rPr>
          <w:rFonts w:ascii="Times New Roman" w:eastAsia="Times New Roman" w:hAnsi="Times New Roman" w:cs="Times New Roman"/>
          <w:color w:val="000000"/>
          <w:sz w:val="24"/>
          <w:szCs w:val="24"/>
          <w:bdr w:val="none" w:sz="0" w:space="0" w:color="auto" w:frame="1"/>
        </w:rPr>
        <w:t>(</w:t>
      </w:r>
      <w:proofErr w:type="gramEnd"/>
      <w:r w:rsidRPr="0056169E">
        <w:rPr>
          <w:rFonts w:ascii="Times New Roman" w:eastAsia="Times New Roman" w:hAnsi="Times New Roman" w:cs="Times New Roman"/>
          <w:color w:val="0000FF"/>
          <w:sz w:val="24"/>
          <w:szCs w:val="24"/>
          <w:bdr w:val="none" w:sz="0" w:space="0" w:color="auto" w:frame="1"/>
        </w:rPr>
        <w:t>"odd number"</w:t>
      </w:r>
      <w:r w:rsidRPr="0056169E">
        <w:rPr>
          <w:rFonts w:ascii="Times New Roman" w:eastAsia="Times New Roman" w:hAnsi="Times New Roman" w:cs="Times New Roman"/>
          <w:color w:val="000000"/>
          <w:sz w:val="24"/>
          <w:szCs w:val="24"/>
          <w:bdr w:val="none" w:sz="0" w:space="0" w:color="auto" w:frame="1"/>
        </w:rPr>
        <w:t>);  </w:t>
      </w:r>
    </w:p>
    <w:p w14:paraId="62B210D8" w14:textId="77777777" w:rsidR="003815A4" w:rsidRPr="0056169E" w:rsidRDefault="003815A4">
      <w:pPr>
        <w:numPr>
          <w:ilvl w:val="0"/>
          <w:numId w:val="13"/>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  </w:t>
      </w:r>
    </w:p>
    <w:p w14:paraId="643D1977" w14:textId="77777777" w:rsidR="003815A4" w:rsidRPr="0056169E" w:rsidRDefault="003815A4">
      <w:pPr>
        <w:numPr>
          <w:ilvl w:val="0"/>
          <w:numId w:val="13"/>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p>
    <w:p w14:paraId="1706D2C2" w14:textId="77777777" w:rsidR="003815A4" w:rsidRPr="0056169E" w:rsidRDefault="003815A4">
      <w:pPr>
        <w:numPr>
          <w:ilvl w:val="0"/>
          <w:numId w:val="13"/>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p>
    <w:p w14:paraId="3DB48A8A" w14:textId="64E6FFC9" w:rsidR="003815A4" w:rsidRPr="0056169E" w:rsidRDefault="00483805"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rPr>
        <w:t>If else if</w:t>
      </w:r>
    </w:p>
    <w:p w14:paraId="67838978" w14:textId="77777777" w:rsidR="00483805" w:rsidRPr="0056169E" w:rsidRDefault="00483805">
      <w:pPr>
        <w:numPr>
          <w:ilvl w:val="0"/>
          <w:numId w:val="14"/>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b/>
          <w:bCs/>
          <w:color w:val="006699"/>
          <w:sz w:val="24"/>
          <w:szCs w:val="24"/>
          <w:bdr w:val="none" w:sz="0" w:space="0" w:color="auto" w:frame="1"/>
        </w:rPr>
        <w:t>public</w:t>
      </w:r>
      <w:r w:rsidRPr="0056169E">
        <w:rPr>
          <w:rFonts w:ascii="Times New Roman" w:eastAsia="Times New Roman" w:hAnsi="Times New Roman" w:cs="Times New Roman"/>
          <w:color w:val="000000"/>
          <w:sz w:val="24"/>
          <w:szCs w:val="24"/>
          <w:bdr w:val="none" w:sz="0" w:space="0" w:color="auto" w:frame="1"/>
        </w:rPr>
        <w:t> </w:t>
      </w:r>
      <w:r w:rsidRPr="0056169E">
        <w:rPr>
          <w:rFonts w:ascii="Times New Roman" w:eastAsia="Times New Roman" w:hAnsi="Times New Roman" w:cs="Times New Roman"/>
          <w:b/>
          <w:bCs/>
          <w:color w:val="006699"/>
          <w:sz w:val="24"/>
          <w:szCs w:val="24"/>
          <w:bdr w:val="none" w:sz="0" w:space="0" w:color="auto" w:frame="1"/>
        </w:rPr>
        <w:t>class</w:t>
      </w:r>
      <w:r w:rsidRPr="0056169E">
        <w:rPr>
          <w:rFonts w:ascii="Times New Roman" w:eastAsia="Times New Roman" w:hAnsi="Times New Roman" w:cs="Times New Roman"/>
          <w:color w:val="000000"/>
          <w:sz w:val="24"/>
          <w:szCs w:val="24"/>
          <w:bdr w:val="none" w:sz="0" w:space="0" w:color="auto" w:frame="1"/>
        </w:rPr>
        <w:t> </w:t>
      </w:r>
      <w:proofErr w:type="spellStart"/>
      <w:r w:rsidRPr="0056169E">
        <w:rPr>
          <w:rFonts w:ascii="Times New Roman" w:eastAsia="Times New Roman" w:hAnsi="Times New Roman" w:cs="Times New Roman"/>
          <w:color w:val="000000"/>
          <w:sz w:val="24"/>
          <w:szCs w:val="24"/>
          <w:bdr w:val="none" w:sz="0" w:space="0" w:color="auto" w:frame="1"/>
        </w:rPr>
        <w:t>IfElseIfExample</w:t>
      </w:r>
      <w:proofErr w:type="spellEnd"/>
      <w:r w:rsidRPr="0056169E">
        <w:rPr>
          <w:rFonts w:ascii="Times New Roman" w:eastAsia="Times New Roman" w:hAnsi="Times New Roman" w:cs="Times New Roman"/>
          <w:color w:val="000000"/>
          <w:sz w:val="24"/>
          <w:szCs w:val="24"/>
          <w:bdr w:val="none" w:sz="0" w:space="0" w:color="auto" w:frame="1"/>
        </w:rPr>
        <w:t> {  </w:t>
      </w:r>
    </w:p>
    <w:p w14:paraId="3C3DA12D" w14:textId="706682A7" w:rsidR="00483805" w:rsidRPr="0056169E" w:rsidRDefault="00483805">
      <w:pPr>
        <w:numPr>
          <w:ilvl w:val="0"/>
          <w:numId w:val="14"/>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b/>
          <w:bCs/>
          <w:color w:val="006699"/>
          <w:sz w:val="24"/>
          <w:szCs w:val="24"/>
          <w:bdr w:val="none" w:sz="0" w:space="0" w:color="auto" w:frame="1"/>
        </w:rPr>
        <w:t>public</w:t>
      </w:r>
      <w:r w:rsidRPr="0056169E">
        <w:rPr>
          <w:rFonts w:ascii="Times New Roman" w:eastAsia="Times New Roman" w:hAnsi="Times New Roman" w:cs="Times New Roman"/>
          <w:color w:val="000000"/>
          <w:sz w:val="24"/>
          <w:szCs w:val="24"/>
          <w:bdr w:val="none" w:sz="0" w:space="0" w:color="auto" w:frame="1"/>
        </w:rPr>
        <w:t> </w:t>
      </w:r>
      <w:r w:rsidRPr="0056169E">
        <w:rPr>
          <w:rFonts w:ascii="Times New Roman" w:eastAsia="Times New Roman" w:hAnsi="Times New Roman" w:cs="Times New Roman"/>
          <w:b/>
          <w:bCs/>
          <w:color w:val="006699"/>
          <w:sz w:val="24"/>
          <w:szCs w:val="24"/>
          <w:bdr w:val="none" w:sz="0" w:space="0" w:color="auto" w:frame="1"/>
        </w:rPr>
        <w:t>static</w:t>
      </w:r>
      <w:r w:rsidRPr="0056169E">
        <w:rPr>
          <w:rFonts w:ascii="Times New Roman" w:eastAsia="Times New Roman" w:hAnsi="Times New Roman" w:cs="Times New Roman"/>
          <w:color w:val="000000"/>
          <w:sz w:val="24"/>
          <w:szCs w:val="24"/>
          <w:bdr w:val="none" w:sz="0" w:space="0" w:color="auto" w:frame="1"/>
        </w:rPr>
        <w:t> </w:t>
      </w:r>
      <w:r w:rsidRPr="0056169E">
        <w:rPr>
          <w:rFonts w:ascii="Times New Roman" w:eastAsia="Times New Roman" w:hAnsi="Times New Roman" w:cs="Times New Roman"/>
          <w:b/>
          <w:bCs/>
          <w:color w:val="006699"/>
          <w:sz w:val="24"/>
          <w:szCs w:val="24"/>
          <w:bdr w:val="none" w:sz="0" w:space="0" w:color="auto" w:frame="1"/>
        </w:rPr>
        <w:t>void</w:t>
      </w:r>
      <w:r w:rsidRPr="0056169E">
        <w:rPr>
          <w:rFonts w:ascii="Times New Roman" w:eastAsia="Times New Roman" w:hAnsi="Times New Roman" w:cs="Times New Roman"/>
          <w:color w:val="000000"/>
          <w:sz w:val="24"/>
          <w:szCs w:val="24"/>
          <w:bdr w:val="none" w:sz="0" w:space="0" w:color="auto" w:frame="1"/>
        </w:rPr>
        <w:t> main</w:t>
      </w:r>
      <w:r w:rsidR="00086FEC" w:rsidRPr="0056169E">
        <w:rPr>
          <w:rFonts w:ascii="Times New Roman" w:eastAsia="Times New Roman" w:hAnsi="Times New Roman" w:cs="Times New Roman"/>
          <w:color w:val="000000"/>
          <w:sz w:val="24"/>
          <w:szCs w:val="24"/>
          <w:bdr w:val="none" w:sz="0" w:space="0" w:color="auto" w:frame="1"/>
        </w:rPr>
        <w:t xml:space="preserve"> </w:t>
      </w:r>
      <w:r w:rsidRPr="0056169E">
        <w:rPr>
          <w:rFonts w:ascii="Times New Roman" w:eastAsia="Times New Roman" w:hAnsi="Times New Roman" w:cs="Times New Roman"/>
          <w:color w:val="000000"/>
          <w:sz w:val="24"/>
          <w:szCs w:val="24"/>
          <w:bdr w:val="none" w:sz="0" w:space="0" w:color="auto" w:frame="1"/>
        </w:rPr>
        <w:t>(</w:t>
      </w:r>
      <w:proofErr w:type="gramStart"/>
      <w:r w:rsidRPr="0056169E">
        <w:rPr>
          <w:rFonts w:ascii="Times New Roman" w:eastAsia="Times New Roman" w:hAnsi="Times New Roman" w:cs="Times New Roman"/>
          <w:color w:val="000000"/>
          <w:sz w:val="24"/>
          <w:szCs w:val="24"/>
          <w:bdr w:val="none" w:sz="0" w:space="0" w:color="auto" w:frame="1"/>
        </w:rPr>
        <w:t>String[</w:t>
      </w:r>
      <w:proofErr w:type="gramEnd"/>
      <w:r w:rsidRPr="0056169E">
        <w:rPr>
          <w:rFonts w:ascii="Times New Roman" w:eastAsia="Times New Roman" w:hAnsi="Times New Roman" w:cs="Times New Roman"/>
          <w:color w:val="000000"/>
          <w:sz w:val="24"/>
          <w:szCs w:val="24"/>
          <w:bdr w:val="none" w:sz="0" w:space="0" w:color="auto" w:frame="1"/>
        </w:rPr>
        <w:t>] </w:t>
      </w:r>
      <w:proofErr w:type="spellStart"/>
      <w:r w:rsidRPr="0056169E">
        <w:rPr>
          <w:rFonts w:ascii="Times New Roman" w:eastAsia="Times New Roman" w:hAnsi="Times New Roman" w:cs="Times New Roman"/>
          <w:color w:val="000000"/>
          <w:sz w:val="24"/>
          <w:szCs w:val="24"/>
          <w:bdr w:val="none" w:sz="0" w:space="0" w:color="auto" w:frame="1"/>
        </w:rPr>
        <w:t>args</w:t>
      </w:r>
      <w:proofErr w:type="spellEnd"/>
      <w:r w:rsidRPr="0056169E">
        <w:rPr>
          <w:rFonts w:ascii="Times New Roman" w:eastAsia="Times New Roman" w:hAnsi="Times New Roman" w:cs="Times New Roman"/>
          <w:color w:val="000000"/>
          <w:sz w:val="24"/>
          <w:szCs w:val="24"/>
          <w:bdr w:val="none" w:sz="0" w:space="0" w:color="auto" w:frame="1"/>
        </w:rPr>
        <w:t>) {  </w:t>
      </w:r>
    </w:p>
    <w:p w14:paraId="235D1A5C" w14:textId="77777777" w:rsidR="00483805" w:rsidRPr="0056169E" w:rsidRDefault="00483805">
      <w:pPr>
        <w:numPr>
          <w:ilvl w:val="0"/>
          <w:numId w:val="14"/>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r w:rsidRPr="0056169E">
        <w:rPr>
          <w:rFonts w:ascii="Times New Roman" w:eastAsia="Times New Roman" w:hAnsi="Times New Roman" w:cs="Times New Roman"/>
          <w:b/>
          <w:bCs/>
          <w:color w:val="006699"/>
          <w:sz w:val="24"/>
          <w:szCs w:val="24"/>
          <w:bdr w:val="none" w:sz="0" w:space="0" w:color="auto" w:frame="1"/>
        </w:rPr>
        <w:t>int</w:t>
      </w:r>
      <w:r w:rsidRPr="0056169E">
        <w:rPr>
          <w:rFonts w:ascii="Times New Roman" w:eastAsia="Times New Roman" w:hAnsi="Times New Roman" w:cs="Times New Roman"/>
          <w:color w:val="000000"/>
          <w:sz w:val="24"/>
          <w:szCs w:val="24"/>
          <w:bdr w:val="none" w:sz="0" w:space="0" w:color="auto" w:frame="1"/>
        </w:rPr>
        <w:t> marks=</w:t>
      </w:r>
      <w:r w:rsidRPr="0056169E">
        <w:rPr>
          <w:rFonts w:ascii="Times New Roman" w:eastAsia="Times New Roman" w:hAnsi="Times New Roman" w:cs="Times New Roman"/>
          <w:color w:val="C00000"/>
          <w:sz w:val="24"/>
          <w:szCs w:val="24"/>
          <w:bdr w:val="none" w:sz="0" w:space="0" w:color="auto" w:frame="1"/>
        </w:rPr>
        <w:t>65</w:t>
      </w:r>
      <w:r w:rsidRPr="0056169E">
        <w:rPr>
          <w:rFonts w:ascii="Times New Roman" w:eastAsia="Times New Roman" w:hAnsi="Times New Roman" w:cs="Times New Roman"/>
          <w:color w:val="000000"/>
          <w:sz w:val="24"/>
          <w:szCs w:val="24"/>
          <w:bdr w:val="none" w:sz="0" w:space="0" w:color="auto" w:frame="1"/>
        </w:rPr>
        <w:t>;  </w:t>
      </w:r>
    </w:p>
    <w:p w14:paraId="45C8FB30" w14:textId="77777777" w:rsidR="00483805" w:rsidRPr="0056169E" w:rsidRDefault="00483805">
      <w:pPr>
        <w:numPr>
          <w:ilvl w:val="0"/>
          <w:numId w:val="14"/>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p>
    <w:p w14:paraId="4A592A04" w14:textId="27AF2F7D" w:rsidR="00483805" w:rsidRPr="0056169E" w:rsidRDefault="00483805">
      <w:pPr>
        <w:numPr>
          <w:ilvl w:val="0"/>
          <w:numId w:val="14"/>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r w:rsidRPr="0056169E">
        <w:rPr>
          <w:rFonts w:ascii="Times New Roman" w:eastAsia="Times New Roman" w:hAnsi="Times New Roman" w:cs="Times New Roman"/>
          <w:b/>
          <w:bCs/>
          <w:color w:val="006699"/>
          <w:sz w:val="24"/>
          <w:szCs w:val="24"/>
          <w:bdr w:val="none" w:sz="0" w:space="0" w:color="auto" w:frame="1"/>
        </w:rPr>
        <w:t>if</w:t>
      </w:r>
      <w:r w:rsidRPr="0056169E">
        <w:rPr>
          <w:rFonts w:ascii="Times New Roman" w:eastAsia="Times New Roman" w:hAnsi="Times New Roman" w:cs="Times New Roman"/>
          <w:color w:val="000000"/>
          <w:sz w:val="24"/>
          <w:szCs w:val="24"/>
          <w:bdr w:val="none" w:sz="0" w:space="0" w:color="auto" w:frame="1"/>
        </w:rPr>
        <w:t>(marks&lt;</w:t>
      </w:r>
      <w:r w:rsidRPr="0056169E">
        <w:rPr>
          <w:rFonts w:ascii="Times New Roman" w:eastAsia="Times New Roman" w:hAnsi="Times New Roman" w:cs="Times New Roman"/>
          <w:color w:val="C00000"/>
          <w:sz w:val="24"/>
          <w:szCs w:val="24"/>
          <w:bdr w:val="none" w:sz="0" w:space="0" w:color="auto" w:frame="1"/>
        </w:rPr>
        <w:t>50</w:t>
      </w:r>
      <w:r w:rsidRPr="0056169E">
        <w:rPr>
          <w:rFonts w:ascii="Times New Roman" w:eastAsia="Times New Roman" w:hAnsi="Times New Roman" w:cs="Times New Roman"/>
          <w:color w:val="000000"/>
          <w:sz w:val="24"/>
          <w:szCs w:val="24"/>
          <w:bdr w:val="none" w:sz="0" w:space="0" w:color="auto" w:frame="1"/>
        </w:rPr>
        <w:t>)</w:t>
      </w:r>
      <w:r w:rsidR="00086FEC" w:rsidRPr="0056169E">
        <w:rPr>
          <w:rFonts w:ascii="Times New Roman" w:eastAsia="Times New Roman" w:hAnsi="Times New Roman" w:cs="Times New Roman"/>
          <w:color w:val="000000"/>
          <w:sz w:val="24"/>
          <w:szCs w:val="24"/>
          <w:bdr w:val="none" w:sz="0" w:space="0" w:color="auto" w:frame="1"/>
        </w:rPr>
        <w:t xml:space="preserve"> </w:t>
      </w:r>
      <w:r w:rsidRPr="0056169E">
        <w:rPr>
          <w:rFonts w:ascii="Times New Roman" w:eastAsia="Times New Roman" w:hAnsi="Times New Roman" w:cs="Times New Roman"/>
          <w:color w:val="000000"/>
          <w:sz w:val="24"/>
          <w:szCs w:val="24"/>
          <w:bdr w:val="none" w:sz="0" w:space="0" w:color="auto" w:frame="1"/>
        </w:rPr>
        <w:t>{  </w:t>
      </w:r>
    </w:p>
    <w:p w14:paraId="59ADC387" w14:textId="77777777" w:rsidR="00483805" w:rsidRPr="0056169E" w:rsidRDefault="00483805">
      <w:pPr>
        <w:numPr>
          <w:ilvl w:val="0"/>
          <w:numId w:val="14"/>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proofErr w:type="spellStart"/>
      <w:r w:rsidRPr="0056169E">
        <w:rPr>
          <w:rFonts w:ascii="Times New Roman" w:eastAsia="Times New Roman" w:hAnsi="Times New Roman" w:cs="Times New Roman"/>
          <w:color w:val="000000"/>
          <w:sz w:val="24"/>
          <w:szCs w:val="24"/>
          <w:bdr w:val="none" w:sz="0" w:space="0" w:color="auto" w:frame="1"/>
        </w:rPr>
        <w:t>System.out.println</w:t>
      </w:r>
      <w:proofErr w:type="spellEnd"/>
      <w:r w:rsidRPr="0056169E">
        <w:rPr>
          <w:rFonts w:ascii="Times New Roman" w:eastAsia="Times New Roman" w:hAnsi="Times New Roman" w:cs="Times New Roman"/>
          <w:color w:val="000000"/>
          <w:sz w:val="24"/>
          <w:szCs w:val="24"/>
          <w:bdr w:val="none" w:sz="0" w:space="0" w:color="auto" w:frame="1"/>
        </w:rPr>
        <w:t>(</w:t>
      </w:r>
      <w:r w:rsidRPr="0056169E">
        <w:rPr>
          <w:rFonts w:ascii="Times New Roman" w:eastAsia="Times New Roman" w:hAnsi="Times New Roman" w:cs="Times New Roman"/>
          <w:color w:val="0000FF"/>
          <w:sz w:val="24"/>
          <w:szCs w:val="24"/>
          <w:bdr w:val="none" w:sz="0" w:space="0" w:color="auto" w:frame="1"/>
        </w:rPr>
        <w:t>"fail"</w:t>
      </w:r>
      <w:r w:rsidRPr="0056169E">
        <w:rPr>
          <w:rFonts w:ascii="Times New Roman" w:eastAsia="Times New Roman" w:hAnsi="Times New Roman" w:cs="Times New Roman"/>
          <w:color w:val="000000"/>
          <w:sz w:val="24"/>
          <w:szCs w:val="24"/>
          <w:bdr w:val="none" w:sz="0" w:space="0" w:color="auto" w:frame="1"/>
        </w:rPr>
        <w:t>);  </w:t>
      </w:r>
    </w:p>
    <w:p w14:paraId="7A32F758" w14:textId="77777777" w:rsidR="00483805" w:rsidRPr="0056169E" w:rsidRDefault="00483805">
      <w:pPr>
        <w:numPr>
          <w:ilvl w:val="0"/>
          <w:numId w:val="14"/>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  </w:t>
      </w:r>
    </w:p>
    <w:p w14:paraId="1047DAFD" w14:textId="77777777" w:rsidR="00483805" w:rsidRPr="0056169E" w:rsidRDefault="00483805">
      <w:pPr>
        <w:numPr>
          <w:ilvl w:val="0"/>
          <w:numId w:val="14"/>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r w:rsidRPr="0056169E">
        <w:rPr>
          <w:rFonts w:ascii="Times New Roman" w:eastAsia="Times New Roman" w:hAnsi="Times New Roman" w:cs="Times New Roman"/>
          <w:b/>
          <w:bCs/>
          <w:color w:val="006699"/>
          <w:sz w:val="24"/>
          <w:szCs w:val="24"/>
          <w:bdr w:val="none" w:sz="0" w:space="0" w:color="auto" w:frame="1"/>
        </w:rPr>
        <w:t>else</w:t>
      </w:r>
      <w:r w:rsidRPr="0056169E">
        <w:rPr>
          <w:rFonts w:ascii="Times New Roman" w:eastAsia="Times New Roman" w:hAnsi="Times New Roman" w:cs="Times New Roman"/>
          <w:color w:val="000000"/>
          <w:sz w:val="24"/>
          <w:szCs w:val="24"/>
          <w:bdr w:val="none" w:sz="0" w:space="0" w:color="auto" w:frame="1"/>
        </w:rPr>
        <w:t> </w:t>
      </w:r>
      <w:r w:rsidRPr="0056169E">
        <w:rPr>
          <w:rFonts w:ascii="Times New Roman" w:eastAsia="Times New Roman" w:hAnsi="Times New Roman" w:cs="Times New Roman"/>
          <w:b/>
          <w:bCs/>
          <w:color w:val="006699"/>
          <w:sz w:val="24"/>
          <w:szCs w:val="24"/>
          <w:bdr w:val="none" w:sz="0" w:space="0" w:color="auto" w:frame="1"/>
        </w:rPr>
        <w:t>if</w:t>
      </w:r>
      <w:r w:rsidRPr="0056169E">
        <w:rPr>
          <w:rFonts w:ascii="Times New Roman" w:eastAsia="Times New Roman" w:hAnsi="Times New Roman" w:cs="Times New Roman"/>
          <w:color w:val="000000"/>
          <w:sz w:val="24"/>
          <w:szCs w:val="24"/>
          <w:bdr w:val="none" w:sz="0" w:space="0" w:color="auto" w:frame="1"/>
        </w:rPr>
        <w:t>(marks&gt;=</w:t>
      </w:r>
      <w:r w:rsidRPr="0056169E">
        <w:rPr>
          <w:rFonts w:ascii="Times New Roman" w:eastAsia="Times New Roman" w:hAnsi="Times New Roman" w:cs="Times New Roman"/>
          <w:color w:val="C00000"/>
          <w:sz w:val="24"/>
          <w:szCs w:val="24"/>
          <w:bdr w:val="none" w:sz="0" w:space="0" w:color="auto" w:frame="1"/>
        </w:rPr>
        <w:t>50</w:t>
      </w:r>
      <w:r w:rsidRPr="0056169E">
        <w:rPr>
          <w:rFonts w:ascii="Times New Roman" w:eastAsia="Times New Roman" w:hAnsi="Times New Roman" w:cs="Times New Roman"/>
          <w:color w:val="000000"/>
          <w:sz w:val="24"/>
          <w:szCs w:val="24"/>
          <w:bdr w:val="none" w:sz="0" w:space="0" w:color="auto" w:frame="1"/>
        </w:rPr>
        <w:t> &amp;&amp; marks&lt;</w:t>
      </w:r>
      <w:proofErr w:type="gramStart"/>
      <w:r w:rsidRPr="0056169E">
        <w:rPr>
          <w:rFonts w:ascii="Times New Roman" w:eastAsia="Times New Roman" w:hAnsi="Times New Roman" w:cs="Times New Roman"/>
          <w:color w:val="C00000"/>
          <w:sz w:val="24"/>
          <w:szCs w:val="24"/>
          <w:bdr w:val="none" w:sz="0" w:space="0" w:color="auto" w:frame="1"/>
        </w:rPr>
        <w:t>60</w:t>
      </w:r>
      <w:r w:rsidRPr="0056169E">
        <w:rPr>
          <w:rFonts w:ascii="Times New Roman" w:eastAsia="Times New Roman" w:hAnsi="Times New Roman" w:cs="Times New Roman"/>
          <w:color w:val="000000"/>
          <w:sz w:val="24"/>
          <w:szCs w:val="24"/>
          <w:bdr w:val="none" w:sz="0" w:space="0" w:color="auto" w:frame="1"/>
        </w:rPr>
        <w:t>){</w:t>
      </w:r>
      <w:proofErr w:type="gramEnd"/>
      <w:r w:rsidRPr="0056169E">
        <w:rPr>
          <w:rFonts w:ascii="Times New Roman" w:eastAsia="Times New Roman" w:hAnsi="Times New Roman" w:cs="Times New Roman"/>
          <w:color w:val="000000"/>
          <w:sz w:val="24"/>
          <w:szCs w:val="24"/>
          <w:bdr w:val="none" w:sz="0" w:space="0" w:color="auto" w:frame="1"/>
        </w:rPr>
        <w:t>  </w:t>
      </w:r>
    </w:p>
    <w:p w14:paraId="2FA8E4AB" w14:textId="6EC4FC87" w:rsidR="00483805" w:rsidRPr="0056169E" w:rsidRDefault="00483805">
      <w:pPr>
        <w:numPr>
          <w:ilvl w:val="0"/>
          <w:numId w:val="14"/>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System.</w:t>
      </w:r>
      <w:r w:rsidR="00086FEC" w:rsidRPr="0056169E">
        <w:rPr>
          <w:rFonts w:ascii="Times New Roman" w:eastAsia="Times New Roman" w:hAnsi="Times New Roman" w:cs="Times New Roman"/>
          <w:color w:val="000000"/>
          <w:sz w:val="24"/>
          <w:szCs w:val="24"/>
          <w:bdr w:val="none" w:sz="0" w:space="0" w:color="auto" w:frame="1"/>
        </w:rPr>
        <w:t xml:space="preserve"> </w:t>
      </w:r>
      <w:r w:rsidRPr="0056169E">
        <w:rPr>
          <w:rFonts w:ascii="Times New Roman" w:eastAsia="Times New Roman" w:hAnsi="Times New Roman" w:cs="Times New Roman"/>
          <w:color w:val="000000"/>
          <w:sz w:val="24"/>
          <w:szCs w:val="24"/>
          <w:bdr w:val="none" w:sz="0" w:space="0" w:color="auto" w:frame="1"/>
        </w:rPr>
        <w:t>out.</w:t>
      </w:r>
      <w:r w:rsidR="00086FEC" w:rsidRPr="0056169E">
        <w:rPr>
          <w:rFonts w:ascii="Times New Roman" w:eastAsia="Times New Roman" w:hAnsi="Times New Roman" w:cs="Times New Roman"/>
          <w:color w:val="000000"/>
          <w:sz w:val="24"/>
          <w:szCs w:val="24"/>
          <w:bdr w:val="none" w:sz="0" w:space="0" w:color="auto" w:frame="1"/>
        </w:rPr>
        <w:t xml:space="preserve"> </w:t>
      </w:r>
      <w:proofErr w:type="spellStart"/>
      <w:r w:rsidR="00086FEC" w:rsidRPr="0056169E">
        <w:rPr>
          <w:rFonts w:ascii="Times New Roman" w:eastAsia="Times New Roman" w:hAnsi="Times New Roman" w:cs="Times New Roman"/>
          <w:color w:val="000000"/>
          <w:sz w:val="24"/>
          <w:szCs w:val="24"/>
          <w:bdr w:val="none" w:sz="0" w:space="0" w:color="auto" w:frame="1"/>
        </w:rPr>
        <w:t>P</w:t>
      </w:r>
      <w:r w:rsidRPr="0056169E">
        <w:rPr>
          <w:rFonts w:ascii="Times New Roman" w:eastAsia="Times New Roman" w:hAnsi="Times New Roman" w:cs="Times New Roman"/>
          <w:color w:val="000000"/>
          <w:sz w:val="24"/>
          <w:szCs w:val="24"/>
          <w:bdr w:val="none" w:sz="0" w:space="0" w:color="auto" w:frame="1"/>
        </w:rPr>
        <w:t>rintln</w:t>
      </w:r>
      <w:proofErr w:type="spellEnd"/>
      <w:r w:rsidR="00086FEC" w:rsidRPr="0056169E">
        <w:rPr>
          <w:rFonts w:ascii="Times New Roman" w:eastAsia="Times New Roman" w:hAnsi="Times New Roman" w:cs="Times New Roman"/>
          <w:color w:val="000000"/>
          <w:sz w:val="24"/>
          <w:szCs w:val="24"/>
          <w:bdr w:val="none" w:sz="0" w:space="0" w:color="auto" w:frame="1"/>
        </w:rPr>
        <w:t xml:space="preserve"> </w:t>
      </w:r>
      <w:r w:rsidRPr="0056169E">
        <w:rPr>
          <w:rFonts w:ascii="Times New Roman" w:eastAsia="Times New Roman" w:hAnsi="Times New Roman" w:cs="Times New Roman"/>
          <w:color w:val="000000"/>
          <w:sz w:val="24"/>
          <w:szCs w:val="24"/>
          <w:bdr w:val="none" w:sz="0" w:space="0" w:color="auto" w:frame="1"/>
        </w:rPr>
        <w:t>(</w:t>
      </w:r>
      <w:r w:rsidRPr="0056169E">
        <w:rPr>
          <w:rFonts w:ascii="Times New Roman" w:eastAsia="Times New Roman" w:hAnsi="Times New Roman" w:cs="Times New Roman"/>
          <w:color w:val="0000FF"/>
          <w:sz w:val="24"/>
          <w:szCs w:val="24"/>
          <w:bdr w:val="none" w:sz="0" w:space="0" w:color="auto" w:frame="1"/>
        </w:rPr>
        <w:t>"D grade"</w:t>
      </w:r>
      <w:r w:rsidRPr="0056169E">
        <w:rPr>
          <w:rFonts w:ascii="Times New Roman" w:eastAsia="Times New Roman" w:hAnsi="Times New Roman" w:cs="Times New Roman"/>
          <w:color w:val="000000"/>
          <w:sz w:val="24"/>
          <w:szCs w:val="24"/>
          <w:bdr w:val="none" w:sz="0" w:space="0" w:color="auto" w:frame="1"/>
        </w:rPr>
        <w:t>);  </w:t>
      </w:r>
    </w:p>
    <w:p w14:paraId="7D5935E8" w14:textId="77777777" w:rsidR="00483805" w:rsidRPr="0056169E" w:rsidRDefault="00483805">
      <w:pPr>
        <w:numPr>
          <w:ilvl w:val="0"/>
          <w:numId w:val="14"/>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  </w:t>
      </w:r>
    </w:p>
    <w:p w14:paraId="6275F18D" w14:textId="77777777" w:rsidR="00483805" w:rsidRPr="0056169E" w:rsidRDefault="00483805">
      <w:pPr>
        <w:numPr>
          <w:ilvl w:val="0"/>
          <w:numId w:val="14"/>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r w:rsidRPr="0056169E">
        <w:rPr>
          <w:rFonts w:ascii="Times New Roman" w:eastAsia="Times New Roman" w:hAnsi="Times New Roman" w:cs="Times New Roman"/>
          <w:b/>
          <w:bCs/>
          <w:color w:val="006699"/>
          <w:sz w:val="24"/>
          <w:szCs w:val="24"/>
          <w:bdr w:val="none" w:sz="0" w:space="0" w:color="auto" w:frame="1"/>
        </w:rPr>
        <w:t>else</w:t>
      </w:r>
      <w:r w:rsidRPr="0056169E">
        <w:rPr>
          <w:rFonts w:ascii="Times New Roman" w:eastAsia="Times New Roman" w:hAnsi="Times New Roman" w:cs="Times New Roman"/>
          <w:color w:val="000000"/>
          <w:sz w:val="24"/>
          <w:szCs w:val="24"/>
          <w:bdr w:val="none" w:sz="0" w:space="0" w:color="auto" w:frame="1"/>
        </w:rPr>
        <w:t> </w:t>
      </w:r>
      <w:r w:rsidRPr="0056169E">
        <w:rPr>
          <w:rFonts w:ascii="Times New Roman" w:eastAsia="Times New Roman" w:hAnsi="Times New Roman" w:cs="Times New Roman"/>
          <w:b/>
          <w:bCs/>
          <w:color w:val="006699"/>
          <w:sz w:val="24"/>
          <w:szCs w:val="24"/>
          <w:bdr w:val="none" w:sz="0" w:space="0" w:color="auto" w:frame="1"/>
        </w:rPr>
        <w:t>if</w:t>
      </w:r>
      <w:r w:rsidRPr="0056169E">
        <w:rPr>
          <w:rFonts w:ascii="Times New Roman" w:eastAsia="Times New Roman" w:hAnsi="Times New Roman" w:cs="Times New Roman"/>
          <w:color w:val="000000"/>
          <w:sz w:val="24"/>
          <w:szCs w:val="24"/>
          <w:bdr w:val="none" w:sz="0" w:space="0" w:color="auto" w:frame="1"/>
        </w:rPr>
        <w:t>(marks&gt;=</w:t>
      </w:r>
      <w:r w:rsidRPr="0056169E">
        <w:rPr>
          <w:rFonts w:ascii="Times New Roman" w:eastAsia="Times New Roman" w:hAnsi="Times New Roman" w:cs="Times New Roman"/>
          <w:color w:val="C00000"/>
          <w:sz w:val="24"/>
          <w:szCs w:val="24"/>
          <w:bdr w:val="none" w:sz="0" w:space="0" w:color="auto" w:frame="1"/>
        </w:rPr>
        <w:t>60</w:t>
      </w:r>
      <w:r w:rsidRPr="0056169E">
        <w:rPr>
          <w:rFonts w:ascii="Times New Roman" w:eastAsia="Times New Roman" w:hAnsi="Times New Roman" w:cs="Times New Roman"/>
          <w:color w:val="000000"/>
          <w:sz w:val="24"/>
          <w:szCs w:val="24"/>
          <w:bdr w:val="none" w:sz="0" w:space="0" w:color="auto" w:frame="1"/>
        </w:rPr>
        <w:t> &amp;&amp; marks&lt;</w:t>
      </w:r>
      <w:proofErr w:type="gramStart"/>
      <w:r w:rsidRPr="0056169E">
        <w:rPr>
          <w:rFonts w:ascii="Times New Roman" w:eastAsia="Times New Roman" w:hAnsi="Times New Roman" w:cs="Times New Roman"/>
          <w:color w:val="C00000"/>
          <w:sz w:val="24"/>
          <w:szCs w:val="24"/>
          <w:bdr w:val="none" w:sz="0" w:space="0" w:color="auto" w:frame="1"/>
        </w:rPr>
        <w:t>70</w:t>
      </w:r>
      <w:r w:rsidRPr="0056169E">
        <w:rPr>
          <w:rFonts w:ascii="Times New Roman" w:eastAsia="Times New Roman" w:hAnsi="Times New Roman" w:cs="Times New Roman"/>
          <w:color w:val="000000"/>
          <w:sz w:val="24"/>
          <w:szCs w:val="24"/>
          <w:bdr w:val="none" w:sz="0" w:space="0" w:color="auto" w:frame="1"/>
        </w:rPr>
        <w:t>){</w:t>
      </w:r>
      <w:proofErr w:type="gramEnd"/>
      <w:r w:rsidRPr="0056169E">
        <w:rPr>
          <w:rFonts w:ascii="Times New Roman" w:eastAsia="Times New Roman" w:hAnsi="Times New Roman" w:cs="Times New Roman"/>
          <w:color w:val="000000"/>
          <w:sz w:val="24"/>
          <w:szCs w:val="24"/>
          <w:bdr w:val="none" w:sz="0" w:space="0" w:color="auto" w:frame="1"/>
        </w:rPr>
        <w:t>  </w:t>
      </w:r>
    </w:p>
    <w:p w14:paraId="61C09A31" w14:textId="12C0DE00" w:rsidR="00483805" w:rsidRPr="0056169E" w:rsidRDefault="00483805">
      <w:pPr>
        <w:numPr>
          <w:ilvl w:val="0"/>
          <w:numId w:val="14"/>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System.</w:t>
      </w:r>
      <w:r w:rsidR="00086FEC" w:rsidRPr="0056169E">
        <w:rPr>
          <w:rFonts w:ascii="Times New Roman" w:eastAsia="Times New Roman" w:hAnsi="Times New Roman" w:cs="Times New Roman"/>
          <w:color w:val="000000"/>
          <w:sz w:val="24"/>
          <w:szCs w:val="24"/>
          <w:bdr w:val="none" w:sz="0" w:space="0" w:color="auto" w:frame="1"/>
        </w:rPr>
        <w:t xml:space="preserve"> </w:t>
      </w:r>
      <w:r w:rsidRPr="0056169E">
        <w:rPr>
          <w:rFonts w:ascii="Times New Roman" w:eastAsia="Times New Roman" w:hAnsi="Times New Roman" w:cs="Times New Roman"/>
          <w:color w:val="000000"/>
          <w:sz w:val="24"/>
          <w:szCs w:val="24"/>
          <w:bdr w:val="none" w:sz="0" w:space="0" w:color="auto" w:frame="1"/>
        </w:rPr>
        <w:t>out.</w:t>
      </w:r>
      <w:r w:rsidR="00086FEC" w:rsidRPr="0056169E">
        <w:rPr>
          <w:rFonts w:ascii="Times New Roman" w:eastAsia="Times New Roman" w:hAnsi="Times New Roman" w:cs="Times New Roman"/>
          <w:color w:val="000000"/>
          <w:sz w:val="24"/>
          <w:szCs w:val="24"/>
          <w:bdr w:val="none" w:sz="0" w:space="0" w:color="auto" w:frame="1"/>
        </w:rPr>
        <w:t xml:space="preserve"> </w:t>
      </w:r>
      <w:proofErr w:type="spellStart"/>
      <w:r w:rsidR="00086FEC" w:rsidRPr="0056169E">
        <w:rPr>
          <w:rFonts w:ascii="Times New Roman" w:eastAsia="Times New Roman" w:hAnsi="Times New Roman" w:cs="Times New Roman"/>
          <w:color w:val="000000"/>
          <w:sz w:val="24"/>
          <w:szCs w:val="24"/>
          <w:bdr w:val="none" w:sz="0" w:space="0" w:color="auto" w:frame="1"/>
        </w:rPr>
        <w:t>P</w:t>
      </w:r>
      <w:r w:rsidRPr="0056169E">
        <w:rPr>
          <w:rFonts w:ascii="Times New Roman" w:eastAsia="Times New Roman" w:hAnsi="Times New Roman" w:cs="Times New Roman"/>
          <w:color w:val="000000"/>
          <w:sz w:val="24"/>
          <w:szCs w:val="24"/>
          <w:bdr w:val="none" w:sz="0" w:space="0" w:color="auto" w:frame="1"/>
        </w:rPr>
        <w:t>rintln</w:t>
      </w:r>
      <w:proofErr w:type="spellEnd"/>
      <w:r w:rsidR="00086FEC" w:rsidRPr="0056169E">
        <w:rPr>
          <w:rFonts w:ascii="Times New Roman" w:eastAsia="Times New Roman" w:hAnsi="Times New Roman" w:cs="Times New Roman"/>
          <w:color w:val="000000"/>
          <w:sz w:val="24"/>
          <w:szCs w:val="24"/>
          <w:bdr w:val="none" w:sz="0" w:space="0" w:color="auto" w:frame="1"/>
        </w:rPr>
        <w:t xml:space="preserve"> </w:t>
      </w:r>
      <w:r w:rsidRPr="0056169E">
        <w:rPr>
          <w:rFonts w:ascii="Times New Roman" w:eastAsia="Times New Roman" w:hAnsi="Times New Roman" w:cs="Times New Roman"/>
          <w:color w:val="000000"/>
          <w:sz w:val="24"/>
          <w:szCs w:val="24"/>
          <w:bdr w:val="none" w:sz="0" w:space="0" w:color="auto" w:frame="1"/>
        </w:rPr>
        <w:t>(</w:t>
      </w:r>
      <w:r w:rsidRPr="0056169E">
        <w:rPr>
          <w:rFonts w:ascii="Times New Roman" w:eastAsia="Times New Roman" w:hAnsi="Times New Roman" w:cs="Times New Roman"/>
          <w:color w:val="0000FF"/>
          <w:sz w:val="24"/>
          <w:szCs w:val="24"/>
          <w:bdr w:val="none" w:sz="0" w:space="0" w:color="auto" w:frame="1"/>
        </w:rPr>
        <w:t>"C grade"</w:t>
      </w:r>
      <w:r w:rsidRPr="0056169E">
        <w:rPr>
          <w:rFonts w:ascii="Times New Roman" w:eastAsia="Times New Roman" w:hAnsi="Times New Roman" w:cs="Times New Roman"/>
          <w:color w:val="000000"/>
          <w:sz w:val="24"/>
          <w:szCs w:val="24"/>
          <w:bdr w:val="none" w:sz="0" w:space="0" w:color="auto" w:frame="1"/>
        </w:rPr>
        <w:t>);  </w:t>
      </w:r>
    </w:p>
    <w:p w14:paraId="34E84030" w14:textId="77777777" w:rsidR="00483805" w:rsidRPr="0056169E" w:rsidRDefault="00483805">
      <w:pPr>
        <w:numPr>
          <w:ilvl w:val="0"/>
          <w:numId w:val="14"/>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  </w:t>
      </w:r>
    </w:p>
    <w:p w14:paraId="4CF34AFA" w14:textId="77777777" w:rsidR="00483805" w:rsidRPr="0056169E" w:rsidRDefault="00483805">
      <w:pPr>
        <w:numPr>
          <w:ilvl w:val="0"/>
          <w:numId w:val="14"/>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r w:rsidRPr="0056169E">
        <w:rPr>
          <w:rFonts w:ascii="Times New Roman" w:eastAsia="Times New Roman" w:hAnsi="Times New Roman" w:cs="Times New Roman"/>
          <w:b/>
          <w:bCs/>
          <w:color w:val="006699"/>
          <w:sz w:val="24"/>
          <w:szCs w:val="24"/>
          <w:bdr w:val="none" w:sz="0" w:space="0" w:color="auto" w:frame="1"/>
        </w:rPr>
        <w:t>else</w:t>
      </w:r>
      <w:r w:rsidRPr="0056169E">
        <w:rPr>
          <w:rFonts w:ascii="Times New Roman" w:eastAsia="Times New Roman" w:hAnsi="Times New Roman" w:cs="Times New Roman"/>
          <w:color w:val="000000"/>
          <w:sz w:val="24"/>
          <w:szCs w:val="24"/>
          <w:bdr w:val="none" w:sz="0" w:space="0" w:color="auto" w:frame="1"/>
        </w:rPr>
        <w:t> </w:t>
      </w:r>
      <w:r w:rsidRPr="0056169E">
        <w:rPr>
          <w:rFonts w:ascii="Times New Roman" w:eastAsia="Times New Roman" w:hAnsi="Times New Roman" w:cs="Times New Roman"/>
          <w:b/>
          <w:bCs/>
          <w:color w:val="006699"/>
          <w:sz w:val="24"/>
          <w:szCs w:val="24"/>
          <w:bdr w:val="none" w:sz="0" w:space="0" w:color="auto" w:frame="1"/>
        </w:rPr>
        <w:t>if</w:t>
      </w:r>
      <w:r w:rsidRPr="0056169E">
        <w:rPr>
          <w:rFonts w:ascii="Times New Roman" w:eastAsia="Times New Roman" w:hAnsi="Times New Roman" w:cs="Times New Roman"/>
          <w:color w:val="000000"/>
          <w:sz w:val="24"/>
          <w:szCs w:val="24"/>
          <w:bdr w:val="none" w:sz="0" w:space="0" w:color="auto" w:frame="1"/>
        </w:rPr>
        <w:t>(marks&gt;=</w:t>
      </w:r>
      <w:r w:rsidRPr="0056169E">
        <w:rPr>
          <w:rFonts w:ascii="Times New Roman" w:eastAsia="Times New Roman" w:hAnsi="Times New Roman" w:cs="Times New Roman"/>
          <w:color w:val="C00000"/>
          <w:sz w:val="24"/>
          <w:szCs w:val="24"/>
          <w:bdr w:val="none" w:sz="0" w:space="0" w:color="auto" w:frame="1"/>
        </w:rPr>
        <w:t>70</w:t>
      </w:r>
      <w:r w:rsidRPr="0056169E">
        <w:rPr>
          <w:rFonts w:ascii="Times New Roman" w:eastAsia="Times New Roman" w:hAnsi="Times New Roman" w:cs="Times New Roman"/>
          <w:color w:val="000000"/>
          <w:sz w:val="24"/>
          <w:szCs w:val="24"/>
          <w:bdr w:val="none" w:sz="0" w:space="0" w:color="auto" w:frame="1"/>
        </w:rPr>
        <w:t> &amp;&amp; marks&lt;</w:t>
      </w:r>
      <w:proofErr w:type="gramStart"/>
      <w:r w:rsidRPr="0056169E">
        <w:rPr>
          <w:rFonts w:ascii="Times New Roman" w:eastAsia="Times New Roman" w:hAnsi="Times New Roman" w:cs="Times New Roman"/>
          <w:color w:val="C00000"/>
          <w:sz w:val="24"/>
          <w:szCs w:val="24"/>
          <w:bdr w:val="none" w:sz="0" w:space="0" w:color="auto" w:frame="1"/>
        </w:rPr>
        <w:t>80</w:t>
      </w:r>
      <w:r w:rsidRPr="0056169E">
        <w:rPr>
          <w:rFonts w:ascii="Times New Roman" w:eastAsia="Times New Roman" w:hAnsi="Times New Roman" w:cs="Times New Roman"/>
          <w:color w:val="000000"/>
          <w:sz w:val="24"/>
          <w:szCs w:val="24"/>
          <w:bdr w:val="none" w:sz="0" w:space="0" w:color="auto" w:frame="1"/>
        </w:rPr>
        <w:t>){</w:t>
      </w:r>
      <w:proofErr w:type="gramEnd"/>
      <w:r w:rsidRPr="0056169E">
        <w:rPr>
          <w:rFonts w:ascii="Times New Roman" w:eastAsia="Times New Roman" w:hAnsi="Times New Roman" w:cs="Times New Roman"/>
          <w:color w:val="000000"/>
          <w:sz w:val="24"/>
          <w:szCs w:val="24"/>
          <w:bdr w:val="none" w:sz="0" w:space="0" w:color="auto" w:frame="1"/>
        </w:rPr>
        <w:t>  </w:t>
      </w:r>
    </w:p>
    <w:p w14:paraId="2C9034FC" w14:textId="567339C6" w:rsidR="00483805" w:rsidRPr="0056169E" w:rsidRDefault="00483805">
      <w:pPr>
        <w:numPr>
          <w:ilvl w:val="0"/>
          <w:numId w:val="14"/>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System.</w:t>
      </w:r>
      <w:r w:rsidR="00086FEC" w:rsidRPr="0056169E">
        <w:rPr>
          <w:rFonts w:ascii="Times New Roman" w:eastAsia="Times New Roman" w:hAnsi="Times New Roman" w:cs="Times New Roman"/>
          <w:color w:val="000000"/>
          <w:sz w:val="24"/>
          <w:szCs w:val="24"/>
          <w:bdr w:val="none" w:sz="0" w:space="0" w:color="auto" w:frame="1"/>
        </w:rPr>
        <w:t xml:space="preserve"> </w:t>
      </w:r>
      <w:r w:rsidRPr="0056169E">
        <w:rPr>
          <w:rFonts w:ascii="Times New Roman" w:eastAsia="Times New Roman" w:hAnsi="Times New Roman" w:cs="Times New Roman"/>
          <w:color w:val="000000"/>
          <w:sz w:val="24"/>
          <w:szCs w:val="24"/>
          <w:bdr w:val="none" w:sz="0" w:space="0" w:color="auto" w:frame="1"/>
        </w:rPr>
        <w:t>out.</w:t>
      </w:r>
      <w:r w:rsidR="00086FEC" w:rsidRPr="0056169E">
        <w:rPr>
          <w:rFonts w:ascii="Times New Roman" w:eastAsia="Times New Roman" w:hAnsi="Times New Roman" w:cs="Times New Roman"/>
          <w:color w:val="000000"/>
          <w:sz w:val="24"/>
          <w:szCs w:val="24"/>
          <w:bdr w:val="none" w:sz="0" w:space="0" w:color="auto" w:frame="1"/>
        </w:rPr>
        <w:t xml:space="preserve"> </w:t>
      </w:r>
      <w:proofErr w:type="spellStart"/>
      <w:r w:rsidR="00086FEC" w:rsidRPr="0056169E">
        <w:rPr>
          <w:rFonts w:ascii="Times New Roman" w:eastAsia="Times New Roman" w:hAnsi="Times New Roman" w:cs="Times New Roman"/>
          <w:color w:val="000000"/>
          <w:sz w:val="24"/>
          <w:szCs w:val="24"/>
          <w:bdr w:val="none" w:sz="0" w:space="0" w:color="auto" w:frame="1"/>
        </w:rPr>
        <w:t>P</w:t>
      </w:r>
      <w:r w:rsidRPr="0056169E">
        <w:rPr>
          <w:rFonts w:ascii="Times New Roman" w:eastAsia="Times New Roman" w:hAnsi="Times New Roman" w:cs="Times New Roman"/>
          <w:color w:val="000000"/>
          <w:sz w:val="24"/>
          <w:szCs w:val="24"/>
          <w:bdr w:val="none" w:sz="0" w:space="0" w:color="auto" w:frame="1"/>
        </w:rPr>
        <w:t>rintln</w:t>
      </w:r>
      <w:proofErr w:type="spellEnd"/>
      <w:r w:rsidR="00086FEC" w:rsidRPr="0056169E">
        <w:rPr>
          <w:rFonts w:ascii="Times New Roman" w:eastAsia="Times New Roman" w:hAnsi="Times New Roman" w:cs="Times New Roman"/>
          <w:color w:val="000000"/>
          <w:sz w:val="24"/>
          <w:szCs w:val="24"/>
          <w:bdr w:val="none" w:sz="0" w:space="0" w:color="auto" w:frame="1"/>
        </w:rPr>
        <w:t xml:space="preserve"> </w:t>
      </w:r>
      <w:r w:rsidRPr="0056169E">
        <w:rPr>
          <w:rFonts w:ascii="Times New Roman" w:eastAsia="Times New Roman" w:hAnsi="Times New Roman" w:cs="Times New Roman"/>
          <w:color w:val="000000"/>
          <w:sz w:val="24"/>
          <w:szCs w:val="24"/>
          <w:bdr w:val="none" w:sz="0" w:space="0" w:color="auto" w:frame="1"/>
        </w:rPr>
        <w:t>(</w:t>
      </w:r>
      <w:r w:rsidRPr="0056169E">
        <w:rPr>
          <w:rFonts w:ascii="Times New Roman" w:eastAsia="Times New Roman" w:hAnsi="Times New Roman" w:cs="Times New Roman"/>
          <w:color w:val="0000FF"/>
          <w:sz w:val="24"/>
          <w:szCs w:val="24"/>
          <w:bdr w:val="none" w:sz="0" w:space="0" w:color="auto" w:frame="1"/>
        </w:rPr>
        <w:t>"B grade"</w:t>
      </w:r>
      <w:r w:rsidRPr="0056169E">
        <w:rPr>
          <w:rFonts w:ascii="Times New Roman" w:eastAsia="Times New Roman" w:hAnsi="Times New Roman" w:cs="Times New Roman"/>
          <w:color w:val="000000"/>
          <w:sz w:val="24"/>
          <w:szCs w:val="24"/>
          <w:bdr w:val="none" w:sz="0" w:space="0" w:color="auto" w:frame="1"/>
        </w:rPr>
        <w:t>);  </w:t>
      </w:r>
    </w:p>
    <w:p w14:paraId="334D6B0F" w14:textId="77777777" w:rsidR="00483805" w:rsidRPr="0056169E" w:rsidRDefault="00483805">
      <w:pPr>
        <w:numPr>
          <w:ilvl w:val="0"/>
          <w:numId w:val="14"/>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  </w:t>
      </w:r>
    </w:p>
    <w:p w14:paraId="3C10EB2D" w14:textId="77777777" w:rsidR="00483805" w:rsidRPr="0056169E" w:rsidRDefault="00483805">
      <w:pPr>
        <w:numPr>
          <w:ilvl w:val="0"/>
          <w:numId w:val="14"/>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lastRenderedPageBreak/>
        <w:t>    </w:t>
      </w:r>
      <w:r w:rsidRPr="0056169E">
        <w:rPr>
          <w:rFonts w:ascii="Times New Roman" w:eastAsia="Times New Roman" w:hAnsi="Times New Roman" w:cs="Times New Roman"/>
          <w:b/>
          <w:bCs/>
          <w:color w:val="006699"/>
          <w:sz w:val="24"/>
          <w:szCs w:val="24"/>
          <w:bdr w:val="none" w:sz="0" w:space="0" w:color="auto" w:frame="1"/>
        </w:rPr>
        <w:t>else</w:t>
      </w:r>
      <w:r w:rsidRPr="0056169E">
        <w:rPr>
          <w:rFonts w:ascii="Times New Roman" w:eastAsia="Times New Roman" w:hAnsi="Times New Roman" w:cs="Times New Roman"/>
          <w:color w:val="000000"/>
          <w:sz w:val="24"/>
          <w:szCs w:val="24"/>
          <w:bdr w:val="none" w:sz="0" w:space="0" w:color="auto" w:frame="1"/>
        </w:rPr>
        <w:t> </w:t>
      </w:r>
      <w:r w:rsidRPr="0056169E">
        <w:rPr>
          <w:rFonts w:ascii="Times New Roman" w:eastAsia="Times New Roman" w:hAnsi="Times New Roman" w:cs="Times New Roman"/>
          <w:b/>
          <w:bCs/>
          <w:color w:val="006699"/>
          <w:sz w:val="24"/>
          <w:szCs w:val="24"/>
          <w:bdr w:val="none" w:sz="0" w:space="0" w:color="auto" w:frame="1"/>
        </w:rPr>
        <w:t>if</w:t>
      </w:r>
      <w:r w:rsidRPr="0056169E">
        <w:rPr>
          <w:rFonts w:ascii="Times New Roman" w:eastAsia="Times New Roman" w:hAnsi="Times New Roman" w:cs="Times New Roman"/>
          <w:color w:val="000000"/>
          <w:sz w:val="24"/>
          <w:szCs w:val="24"/>
          <w:bdr w:val="none" w:sz="0" w:space="0" w:color="auto" w:frame="1"/>
        </w:rPr>
        <w:t>(marks&gt;=</w:t>
      </w:r>
      <w:r w:rsidRPr="0056169E">
        <w:rPr>
          <w:rFonts w:ascii="Times New Roman" w:eastAsia="Times New Roman" w:hAnsi="Times New Roman" w:cs="Times New Roman"/>
          <w:color w:val="C00000"/>
          <w:sz w:val="24"/>
          <w:szCs w:val="24"/>
          <w:bdr w:val="none" w:sz="0" w:space="0" w:color="auto" w:frame="1"/>
        </w:rPr>
        <w:t>80</w:t>
      </w:r>
      <w:r w:rsidRPr="0056169E">
        <w:rPr>
          <w:rFonts w:ascii="Times New Roman" w:eastAsia="Times New Roman" w:hAnsi="Times New Roman" w:cs="Times New Roman"/>
          <w:color w:val="000000"/>
          <w:sz w:val="24"/>
          <w:szCs w:val="24"/>
          <w:bdr w:val="none" w:sz="0" w:space="0" w:color="auto" w:frame="1"/>
        </w:rPr>
        <w:t> &amp;&amp; marks&lt;</w:t>
      </w:r>
      <w:proofErr w:type="gramStart"/>
      <w:r w:rsidRPr="0056169E">
        <w:rPr>
          <w:rFonts w:ascii="Times New Roman" w:eastAsia="Times New Roman" w:hAnsi="Times New Roman" w:cs="Times New Roman"/>
          <w:color w:val="C00000"/>
          <w:sz w:val="24"/>
          <w:szCs w:val="24"/>
          <w:bdr w:val="none" w:sz="0" w:space="0" w:color="auto" w:frame="1"/>
        </w:rPr>
        <w:t>90</w:t>
      </w:r>
      <w:r w:rsidRPr="0056169E">
        <w:rPr>
          <w:rFonts w:ascii="Times New Roman" w:eastAsia="Times New Roman" w:hAnsi="Times New Roman" w:cs="Times New Roman"/>
          <w:color w:val="000000"/>
          <w:sz w:val="24"/>
          <w:szCs w:val="24"/>
          <w:bdr w:val="none" w:sz="0" w:space="0" w:color="auto" w:frame="1"/>
        </w:rPr>
        <w:t>){</w:t>
      </w:r>
      <w:proofErr w:type="gramEnd"/>
      <w:r w:rsidRPr="0056169E">
        <w:rPr>
          <w:rFonts w:ascii="Times New Roman" w:eastAsia="Times New Roman" w:hAnsi="Times New Roman" w:cs="Times New Roman"/>
          <w:color w:val="000000"/>
          <w:sz w:val="24"/>
          <w:szCs w:val="24"/>
          <w:bdr w:val="none" w:sz="0" w:space="0" w:color="auto" w:frame="1"/>
        </w:rPr>
        <w:t>  </w:t>
      </w:r>
    </w:p>
    <w:p w14:paraId="701AF72F" w14:textId="77777777" w:rsidR="00483805" w:rsidRPr="0056169E" w:rsidRDefault="00483805">
      <w:pPr>
        <w:numPr>
          <w:ilvl w:val="0"/>
          <w:numId w:val="14"/>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proofErr w:type="spellStart"/>
      <w:r w:rsidRPr="0056169E">
        <w:rPr>
          <w:rFonts w:ascii="Times New Roman" w:eastAsia="Times New Roman" w:hAnsi="Times New Roman" w:cs="Times New Roman"/>
          <w:color w:val="000000"/>
          <w:sz w:val="24"/>
          <w:szCs w:val="24"/>
          <w:bdr w:val="none" w:sz="0" w:space="0" w:color="auto" w:frame="1"/>
        </w:rPr>
        <w:t>System.out.println</w:t>
      </w:r>
      <w:proofErr w:type="spellEnd"/>
      <w:r w:rsidRPr="0056169E">
        <w:rPr>
          <w:rFonts w:ascii="Times New Roman" w:eastAsia="Times New Roman" w:hAnsi="Times New Roman" w:cs="Times New Roman"/>
          <w:color w:val="000000"/>
          <w:sz w:val="24"/>
          <w:szCs w:val="24"/>
          <w:bdr w:val="none" w:sz="0" w:space="0" w:color="auto" w:frame="1"/>
        </w:rPr>
        <w:t>(</w:t>
      </w:r>
      <w:r w:rsidRPr="0056169E">
        <w:rPr>
          <w:rFonts w:ascii="Times New Roman" w:eastAsia="Times New Roman" w:hAnsi="Times New Roman" w:cs="Times New Roman"/>
          <w:color w:val="0000FF"/>
          <w:sz w:val="24"/>
          <w:szCs w:val="24"/>
          <w:bdr w:val="none" w:sz="0" w:space="0" w:color="auto" w:frame="1"/>
        </w:rPr>
        <w:t>"A grade"</w:t>
      </w:r>
      <w:r w:rsidRPr="0056169E">
        <w:rPr>
          <w:rFonts w:ascii="Times New Roman" w:eastAsia="Times New Roman" w:hAnsi="Times New Roman" w:cs="Times New Roman"/>
          <w:color w:val="000000"/>
          <w:sz w:val="24"/>
          <w:szCs w:val="24"/>
          <w:bdr w:val="none" w:sz="0" w:space="0" w:color="auto" w:frame="1"/>
        </w:rPr>
        <w:t>);  </w:t>
      </w:r>
    </w:p>
    <w:p w14:paraId="5589BE1C" w14:textId="77777777" w:rsidR="00483805" w:rsidRPr="0056169E" w:rsidRDefault="00483805">
      <w:pPr>
        <w:numPr>
          <w:ilvl w:val="0"/>
          <w:numId w:val="14"/>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proofErr w:type="gramStart"/>
      <w:r w:rsidRPr="0056169E">
        <w:rPr>
          <w:rFonts w:ascii="Times New Roman" w:eastAsia="Times New Roman" w:hAnsi="Times New Roman" w:cs="Times New Roman"/>
          <w:color w:val="000000"/>
          <w:sz w:val="24"/>
          <w:szCs w:val="24"/>
          <w:bdr w:val="none" w:sz="0" w:space="0" w:color="auto" w:frame="1"/>
        </w:rPr>
        <w:t>}</w:t>
      </w:r>
      <w:r w:rsidRPr="0056169E">
        <w:rPr>
          <w:rFonts w:ascii="Times New Roman" w:eastAsia="Times New Roman" w:hAnsi="Times New Roman" w:cs="Times New Roman"/>
          <w:b/>
          <w:bCs/>
          <w:color w:val="006699"/>
          <w:sz w:val="24"/>
          <w:szCs w:val="24"/>
          <w:bdr w:val="none" w:sz="0" w:space="0" w:color="auto" w:frame="1"/>
        </w:rPr>
        <w:t>else</w:t>
      </w:r>
      <w:proofErr w:type="gramEnd"/>
      <w:r w:rsidRPr="0056169E">
        <w:rPr>
          <w:rFonts w:ascii="Times New Roman" w:eastAsia="Times New Roman" w:hAnsi="Times New Roman" w:cs="Times New Roman"/>
          <w:color w:val="000000"/>
          <w:sz w:val="24"/>
          <w:szCs w:val="24"/>
          <w:bdr w:val="none" w:sz="0" w:space="0" w:color="auto" w:frame="1"/>
        </w:rPr>
        <w:t> </w:t>
      </w:r>
      <w:r w:rsidRPr="0056169E">
        <w:rPr>
          <w:rFonts w:ascii="Times New Roman" w:eastAsia="Times New Roman" w:hAnsi="Times New Roman" w:cs="Times New Roman"/>
          <w:b/>
          <w:bCs/>
          <w:color w:val="006699"/>
          <w:sz w:val="24"/>
          <w:szCs w:val="24"/>
          <w:bdr w:val="none" w:sz="0" w:space="0" w:color="auto" w:frame="1"/>
        </w:rPr>
        <w:t>if</w:t>
      </w:r>
      <w:r w:rsidRPr="0056169E">
        <w:rPr>
          <w:rFonts w:ascii="Times New Roman" w:eastAsia="Times New Roman" w:hAnsi="Times New Roman" w:cs="Times New Roman"/>
          <w:color w:val="000000"/>
          <w:sz w:val="24"/>
          <w:szCs w:val="24"/>
          <w:bdr w:val="none" w:sz="0" w:space="0" w:color="auto" w:frame="1"/>
        </w:rPr>
        <w:t>(marks&gt;=</w:t>
      </w:r>
      <w:r w:rsidRPr="0056169E">
        <w:rPr>
          <w:rFonts w:ascii="Times New Roman" w:eastAsia="Times New Roman" w:hAnsi="Times New Roman" w:cs="Times New Roman"/>
          <w:color w:val="C00000"/>
          <w:sz w:val="24"/>
          <w:szCs w:val="24"/>
          <w:bdr w:val="none" w:sz="0" w:space="0" w:color="auto" w:frame="1"/>
        </w:rPr>
        <w:t>90</w:t>
      </w:r>
      <w:r w:rsidRPr="0056169E">
        <w:rPr>
          <w:rFonts w:ascii="Times New Roman" w:eastAsia="Times New Roman" w:hAnsi="Times New Roman" w:cs="Times New Roman"/>
          <w:color w:val="000000"/>
          <w:sz w:val="24"/>
          <w:szCs w:val="24"/>
          <w:bdr w:val="none" w:sz="0" w:space="0" w:color="auto" w:frame="1"/>
        </w:rPr>
        <w:t> &amp;&amp; marks&lt;</w:t>
      </w:r>
      <w:r w:rsidRPr="0056169E">
        <w:rPr>
          <w:rFonts w:ascii="Times New Roman" w:eastAsia="Times New Roman" w:hAnsi="Times New Roman" w:cs="Times New Roman"/>
          <w:color w:val="C00000"/>
          <w:sz w:val="24"/>
          <w:szCs w:val="24"/>
          <w:bdr w:val="none" w:sz="0" w:space="0" w:color="auto" w:frame="1"/>
        </w:rPr>
        <w:t>100</w:t>
      </w:r>
      <w:r w:rsidRPr="0056169E">
        <w:rPr>
          <w:rFonts w:ascii="Times New Roman" w:eastAsia="Times New Roman" w:hAnsi="Times New Roman" w:cs="Times New Roman"/>
          <w:color w:val="000000"/>
          <w:sz w:val="24"/>
          <w:szCs w:val="24"/>
          <w:bdr w:val="none" w:sz="0" w:space="0" w:color="auto" w:frame="1"/>
        </w:rPr>
        <w:t>){  </w:t>
      </w:r>
    </w:p>
    <w:p w14:paraId="204F11B7" w14:textId="77777777" w:rsidR="00483805" w:rsidRPr="0056169E" w:rsidRDefault="00483805">
      <w:pPr>
        <w:numPr>
          <w:ilvl w:val="0"/>
          <w:numId w:val="14"/>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proofErr w:type="spellStart"/>
      <w:r w:rsidRPr="0056169E">
        <w:rPr>
          <w:rFonts w:ascii="Times New Roman" w:eastAsia="Times New Roman" w:hAnsi="Times New Roman" w:cs="Times New Roman"/>
          <w:color w:val="000000"/>
          <w:sz w:val="24"/>
          <w:szCs w:val="24"/>
          <w:bdr w:val="none" w:sz="0" w:space="0" w:color="auto" w:frame="1"/>
        </w:rPr>
        <w:t>System.out.println</w:t>
      </w:r>
      <w:proofErr w:type="spellEnd"/>
      <w:r w:rsidRPr="0056169E">
        <w:rPr>
          <w:rFonts w:ascii="Times New Roman" w:eastAsia="Times New Roman" w:hAnsi="Times New Roman" w:cs="Times New Roman"/>
          <w:color w:val="000000"/>
          <w:sz w:val="24"/>
          <w:szCs w:val="24"/>
          <w:bdr w:val="none" w:sz="0" w:space="0" w:color="auto" w:frame="1"/>
        </w:rPr>
        <w:t>(</w:t>
      </w:r>
      <w:r w:rsidRPr="0056169E">
        <w:rPr>
          <w:rFonts w:ascii="Times New Roman" w:eastAsia="Times New Roman" w:hAnsi="Times New Roman" w:cs="Times New Roman"/>
          <w:color w:val="0000FF"/>
          <w:sz w:val="24"/>
          <w:szCs w:val="24"/>
          <w:bdr w:val="none" w:sz="0" w:space="0" w:color="auto" w:frame="1"/>
        </w:rPr>
        <w:t>"A+ grade"</w:t>
      </w:r>
      <w:r w:rsidRPr="0056169E">
        <w:rPr>
          <w:rFonts w:ascii="Times New Roman" w:eastAsia="Times New Roman" w:hAnsi="Times New Roman" w:cs="Times New Roman"/>
          <w:color w:val="000000"/>
          <w:sz w:val="24"/>
          <w:szCs w:val="24"/>
          <w:bdr w:val="none" w:sz="0" w:space="0" w:color="auto" w:frame="1"/>
        </w:rPr>
        <w:t>);  </w:t>
      </w:r>
    </w:p>
    <w:p w14:paraId="14674F48" w14:textId="77777777" w:rsidR="00483805" w:rsidRPr="0056169E" w:rsidRDefault="00483805">
      <w:pPr>
        <w:numPr>
          <w:ilvl w:val="0"/>
          <w:numId w:val="14"/>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proofErr w:type="gramStart"/>
      <w:r w:rsidRPr="0056169E">
        <w:rPr>
          <w:rFonts w:ascii="Times New Roman" w:eastAsia="Times New Roman" w:hAnsi="Times New Roman" w:cs="Times New Roman"/>
          <w:color w:val="000000"/>
          <w:sz w:val="24"/>
          <w:szCs w:val="24"/>
          <w:bdr w:val="none" w:sz="0" w:space="0" w:color="auto" w:frame="1"/>
        </w:rPr>
        <w:t>}</w:t>
      </w:r>
      <w:r w:rsidRPr="0056169E">
        <w:rPr>
          <w:rFonts w:ascii="Times New Roman" w:eastAsia="Times New Roman" w:hAnsi="Times New Roman" w:cs="Times New Roman"/>
          <w:b/>
          <w:bCs/>
          <w:color w:val="006699"/>
          <w:sz w:val="24"/>
          <w:szCs w:val="24"/>
          <w:bdr w:val="none" w:sz="0" w:space="0" w:color="auto" w:frame="1"/>
        </w:rPr>
        <w:t>else</w:t>
      </w:r>
      <w:proofErr w:type="gramEnd"/>
      <w:r w:rsidRPr="0056169E">
        <w:rPr>
          <w:rFonts w:ascii="Times New Roman" w:eastAsia="Times New Roman" w:hAnsi="Times New Roman" w:cs="Times New Roman"/>
          <w:color w:val="000000"/>
          <w:sz w:val="24"/>
          <w:szCs w:val="24"/>
          <w:bdr w:val="none" w:sz="0" w:space="0" w:color="auto" w:frame="1"/>
        </w:rPr>
        <w:t>{  </w:t>
      </w:r>
    </w:p>
    <w:p w14:paraId="5A5940AA" w14:textId="77777777" w:rsidR="00483805" w:rsidRPr="0056169E" w:rsidRDefault="00483805">
      <w:pPr>
        <w:numPr>
          <w:ilvl w:val="0"/>
          <w:numId w:val="14"/>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proofErr w:type="spellStart"/>
      <w:r w:rsidRPr="0056169E">
        <w:rPr>
          <w:rFonts w:ascii="Times New Roman" w:eastAsia="Times New Roman" w:hAnsi="Times New Roman" w:cs="Times New Roman"/>
          <w:color w:val="000000"/>
          <w:sz w:val="24"/>
          <w:szCs w:val="24"/>
          <w:bdr w:val="none" w:sz="0" w:space="0" w:color="auto" w:frame="1"/>
        </w:rPr>
        <w:t>System.out.println</w:t>
      </w:r>
      <w:proofErr w:type="spellEnd"/>
      <w:r w:rsidRPr="0056169E">
        <w:rPr>
          <w:rFonts w:ascii="Times New Roman" w:eastAsia="Times New Roman" w:hAnsi="Times New Roman" w:cs="Times New Roman"/>
          <w:color w:val="000000"/>
          <w:sz w:val="24"/>
          <w:szCs w:val="24"/>
          <w:bdr w:val="none" w:sz="0" w:space="0" w:color="auto" w:frame="1"/>
        </w:rPr>
        <w:t>(</w:t>
      </w:r>
      <w:r w:rsidRPr="0056169E">
        <w:rPr>
          <w:rFonts w:ascii="Times New Roman" w:eastAsia="Times New Roman" w:hAnsi="Times New Roman" w:cs="Times New Roman"/>
          <w:color w:val="0000FF"/>
          <w:sz w:val="24"/>
          <w:szCs w:val="24"/>
          <w:bdr w:val="none" w:sz="0" w:space="0" w:color="auto" w:frame="1"/>
        </w:rPr>
        <w:t>"Invalid!"</w:t>
      </w:r>
      <w:r w:rsidRPr="0056169E">
        <w:rPr>
          <w:rFonts w:ascii="Times New Roman" w:eastAsia="Times New Roman" w:hAnsi="Times New Roman" w:cs="Times New Roman"/>
          <w:color w:val="000000"/>
          <w:sz w:val="24"/>
          <w:szCs w:val="24"/>
          <w:bdr w:val="none" w:sz="0" w:space="0" w:color="auto" w:frame="1"/>
        </w:rPr>
        <w:t>);  </w:t>
      </w:r>
    </w:p>
    <w:p w14:paraId="2D12ACD9" w14:textId="77777777" w:rsidR="00483805" w:rsidRPr="0056169E" w:rsidRDefault="00483805">
      <w:pPr>
        <w:numPr>
          <w:ilvl w:val="0"/>
          <w:numId w:val="14"/>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  </w:t>
      </w:r>
    </w:p>
    <w:p w14:paraId="407DDAAC" w14:textId="77777777" w:rsidR="00483805" w:rsidRPr="0056169E" w:rsidRDefault="00483805">
      <w:pPr>
        <w:numPr>
          <w:ilvl w:val="0"/>
          <w:numId w:val="14"/>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p>
    <w:p w14:paraId="373ACA28" w14:textId="77777777" w:rsidR="00483805" w:rsidRPr="0056169E" w:rsidRDefault="00483805">
      <w:pPr>
        <w:numPr>
          <w:ilvl w:val="0"/>
          <w:numId w:val="14"/>
        </w:numPr>
        <w:spacing w:line="360" w:lineRule="auto"/>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p>
    <w:p w14:paraId="64BB9939" w14:textId="00B57E5E" w:rsidR="00483805" w:rsidRPr="0056169E" w:rsidRDefault="00483805" w:rsidP="004D39D5">
      <w:pPr>
        <w:spacing w:line="360" w:lineRule="auto"/>
        <w:ind w:left="-432"/>
        <w:jc w:val="center"/>
        <w:rPr>
          <w:rFonts w:ascii="Times New Roman" w:eastAsia="Times New Roman" w:hAnsi="Times New Roman" w:cs="Times New Roman"/>
          <w:color w:val="ED0000"/>
          <w:sz w:val="24"/>
          <w:szCs w:val="24"/>
        </w:rPr>
      </w:pPr>
      <w:r w:rsidRPr="0056169E">
        <w:rPr>
          <w:rFonts w:ascii="Times New Roman" w:eastAsia="Times New Roman" w:hAnsi="Times New Roman" w:cs="Times New Roman"/>
          <w:b/>
          <w:bCs/>
          <w:sz w:val="24"/>
          <w:szCs w:val="24"/>
          <w:u w:val="single"/>
        </w:rPr>
        <w:t xml:space="preserve">Conditional </w:t>
      </w:r>
      <w:r w:rsidR="008E0FA5" w:rsidRPr="0056169E">
        <w:rPr>
          <w:rFonts w:ascii="Times New Roman" w:eastAsia="Times New Roman" w:hAnsi="Times New Roman" w:cs="Times New Roman"/>
          <w:b/>
          <w:bCs/>
          <w:sz w:val="24"/>
          <w:szCs w:val="24"/>
          <w:u w:val="single"/>
        </w:rPr>
        <w:t>statements</w:t>
      </w:r>
      <w:r w:rsidRPr="0056169E">
        <w:rPr>
          <w:rFonts w:ascii="Times New Roman" w:eastAsia="Times New Roman" w:hAnsi="Times New Roman" w:cs="Times New Roman"/>
          <w:b/>
          <w:bCs/>
          <w:sz w:val="24"/>
          <w:szCs w:val="24"/>
          <w:u w:val="single"/>
        </w:rPr>
        <w:t>(python</w:t>
      </w:r>
      <w:r w:rsidR="008365C4" w:rsidRPr="0056169E">
        <w:rPr>
          <w:rFonts w:ascii="Times New Roman" w:eastAsia="Times New Roman" w:hAnsi="Times New Roman" w:cs="Times New Roman"/>
          <w:b/>
          <w:bCs/>
          <w:sz w:val="24"/>
          <w:szCs w:val="24"/>
          <w:u w:val="single"/>
        </w:rPr>
        <w:t>): here</w:t>
      </w:r>
      <w:r w:rsidR="00634BC2" w:rsidRPr="0056169E">
        <w:rPr>
          <w:rFonts w:ascii="Times New Roman" w:eastAsia="Times New Roman" w:hAnsi="Times New Roman" w:cs="Times New Roman"/>
          <w:b/>
          <w:bCs/>
          <w:sz w:val="24"/>
          <w:szCs w:val="24"/>
          <w:u w:val="single"/>
        </w:rPr>
        <w:t xml:space="preserve"> it has to follow indentation</w:t>
      </w:r>
      <w:r w:rsidR="00634BC2" w:rsidRPr="0056169E">
        <w:rPr>
          <w:rFonts w:ascii="Times New Roman" w:eastAsia="Times New Roman" w:hAnsi="Times New Roman" w:cs="Times New Roman"/>
          <w:color w:val="ED0000"/>
          <w:sz w:val="24"/>
          <w:szCs w:val="24"/>
        </w:rPr>
        <w:t>.</w:t>
      </w:r>
    </w:p>
    <w:p w14:paraId="11C7F33B" w14:textId="0CF36540" w:rsidR="00483805" w:rsidRPr="0056169E" w:rsidRDefault="00483805" w:rsidP="004D39D5">
      <w:pPr>
        <w:spacing w:line="360" w:lineRule="auto"/>
        <w:ind w:left="-432"/>
        <w:jc w:val="both"/>
        <w:rPr>
          <w:rFonts w:ascii="Times New Roman" w:eastAsia="Times New Roman" w:hAnsi="Times New Roman" w:cs="Times New Roman"/>
          <w:color w:val="ED0000"/>
          <w:sz w:val="24"/>
          <w:szCs w:val="24"/>
        </w:rPr>
      </w:pPr>
      <w:r w:rsidRPr="0056169E">
        <w:rPr>
          <w:rFonts w:ascii="Times New Roman" w:eastAsia="Times New Roman" w:hAnsi="Times New Roman" w:cs="Times New Roman"/>
          <w:color w:val="ED0000"/>
          <w:sz w:val="24"/>
          <w:szCs w:val="24"/>
        </w:rPr>
        <w:t>If</w:t>
      </w:r>
    </w:p>
    <w:p w14:paraId="3E1AE72D" w14:textId="2F59F6BE" w:rsidR="00634BC2" w:rsidRPr="0056169E" w:rsidRDefault="00634BC2"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hAnsi="Times New Roman" w:cs="Times New Roman"/>
          <w:color w:val="000000"/>
          <w:sz w:val="24"/>
          <w:szCs w:val="24"/>
          <w:shd w:val="clear" w:color="auto" w:fill="FFFFFF"/>
        </w:rPr>
        <w:t>a = </w:t>
      </w:r>
      <w:r w:rsidRPr="0056169E">
        <w:rPr>
          <w:rStyle w:val="pythonnumbercolor"/>
          <w:rFonts w:ascii="Times New Roman" w:hAnsi="Times New Roman" w:cs="Times New Roman"/>
          <w:color w:val="FF0000"/>
          <w:sz w:val="24"/>
          <w:szCs w:val="24"/>
          <w:shd w:val="clear" w:color="auto" w:fill="FFFFFF"/>
        </w:rPr>
        <w:t>33</w:t>
      </w:r>
      <w:r w:rsidRPr="0056169E">
        <w:rPr>
          <w:rFonts w:ascii="Times New Roman" w:hAnsi="Times New Roman" w:cs="Times New Roman"/>
          <w:color w:val="000000"/>
          <w:sz w:val="24"/>
          <w:szCs w:val="24"/>
        </w:rPr>
        <w:br/>
      </w:r>
      <w:r w:rsidRPr="0056169E">
        <w:rPr>
          <w:rFonts w:ascii="Times New Roman" w:hAnsi="Times New Roman" w:cs="Times New Roman"/>
          <w:color w:val="000000"/>
          <w:sz w:val="24"/>
          <w:szCs w:val="24"/>
          <w:shd w:val="clear" w:color="auto" w:fill="FFFFFF"/>
        </w:rPr>
        <w:t>b = </w:t>
      </w:r>
      <w:r w:rsidRPr="0056169E">
        <w:rPr>
          <w:rStyle w:val="pythonnumbercolor"/>
          <w:rFonts w:ascii="Times New Roman" w:hAnsi="Times New Roman" w:cs="Times New Roman"/>
          <w:color w:val="FF0000"/>
          <w:sz w:val="24"/>
          <w:szCs w:val="24"/>
          <w:shd w:val="clear" w:color="auto" w:fill="FFFFFF"/>
        </w:rPr>
        <w:t>200</w:t>
      </w:r>
      <w:r w:rsidRPr="0056169E">
        <w:rPr>
          <w:rFonts w:ascii="Times New Roman" w:hAnsi="Times New Roman" w:cs="Times New Roman"/>
          <w:color w:val="000000"/>
          <w:sz w:val="24"/>
          <w:szCs w:val="24"/>
        </w:rPr>
        <w:br/>
      </w:r>
      <w:r w:rsidRPr="0056169E">
        <w:rPr>
          <w:rStyle w:val="pythonkeywordcolor"/>
          <w:rFonts w:ascii="Times New Roman" w:hAnsi="Times New Roman" w:cs="Times New Roman"/>
          <w:color w:val="0000CD"/>
          <w:sz w:val="24"/>
          <w:szCs w:val="24"/>
          <w:shd w:val="clear" w:color="auto" w:fill="FFFFFF"/>
        </w:rPr>
        <w:t>if</w:t>
      </w:r>
      <w:r w:rsidRPr="0056169E">
        <w:rPr>
          <w:rFonts w:ascii="Times New Roman" w:hAnsi="Times New Roman" w:cs="Times New Roman"/>
          <w:color w:val="000000"/>
          <w:sz w:val="24"/>
          <w:szCs w:val="24"/>
          <w:shd w:val="clear" w:color="auto" w:fill="FFFFFF"/>
        </w:rPr>
        <w:t> b &gt; a:</w:t>
      </w:r>
      <w:r w:rsidRPr="0056169E">
        <w:rPr>
          <w:rFonts w:ascii="Times New Roman" w:hAnsi="Times New Roman" w:cs="Times New Roman"/>
          <w:color w:val="000000"/>
          <w:sz w:val="24"/>
          <w:szCs w:val="24"/>
        </w:rPr>
        <w:br/>
      </w:r>
      <w:r w:rsidRPr="0056169E">
        <w:rPr>
          <w:rFonts w:ascii="Times New Roman" w:hAnsi="Times New Roman" w:cs="Times New Roman"/>
          <w:color w:val="000000"/>
          <w:sz w:val="24"/>
          <w:szCs w:val="24"/>
          <w:shd w:val="clear" w:color="auto" w:fill="FFFFFF"/>
        </w:rPr>
        <w:t>  </w:t>
      </w:r>
      <w:r w:rsidRPr="0056169E">
        <w:rPr>
          <w:rStyle w:val="pythonkeywordcolor"/>
          <w:rFonts w:ascii="Times New Roman" w:hAnsi="Times New Roman" w:cs="Times New Roman"/>
          <w:color w:val="0000CD"/>
          <w:sz w:val="24"/>
          <w:szCs w:val="24"/>
          <w:shd w:val="clear" w:color="auto" w:fill="FFFFFF"/>
        </w:rPr>
        <w:t>print</w:t>
      </w:r>
      <w:r w:rsidRPr="0056169E">
        <w:rPr>
          <w:rFonts w:ascii="Times New Roman" w:hAnsi="Times New Roman" w:cs="Times New Roman"/>
          <w:color w:val="000000"/>
          <w:sz w:val="24"/>
          <w:szCs w:val="24"/>
          <w:shd w:val="clear" w:color="auto" w:fill="FFFFFF"/>
        </w:rPr>
        <w:t>(</w:t>
      </w:r>
      <w:r w:rsidRPr="0056169E">
        <w:rPr>
          <w:rStyle w:val="pythonstringcolor"/>
          <w:rFonts w:ascii="Times New Roman" w:hAnsi="Times New Roman" w:cs="Times New Roman"/>
          <w:color w:val="A52A2A"/>
          <w:sz w:val="24"/>
          <w:szCs w:val="24"/>
          <w:shd w:val="clear" w:color="auto" w:fill="FFFFFF"/>
        </w:rPr>
        <w:t>"b is greater than a"</w:t>
      </w:r>
      <w:r w:rsidRPr="0056169E">
        <w:rPr>
          <w:rFonts w:ascii="Times New Roman" w:hAnsi="Times New Roman" w:cs="Times New Roman"/>
          <w:color w:val="000000"/>
          <w:sz w:val="24"/>
          <w:szCs w:val="24"/>
          <w:shd w:val="clear" w:color="auto" w:fill="FFFFFF"/>
        </w:rPr>
        <w:t>)</w:t>
      </w:r>
    </w:p>
    <w:p w14:paraId="37A380D7" w14:textId="6C2AA35C" w:rsidR="00483805" w:rsidRPr="0056169E" w:rsidRDefault="00483805"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rPr>
        <w:t>Elif</w:t>
      </w:r>
    </w:p>
    <w:p w14:paraId="5B3019EB" w14:textId="41F059E0" w:rsidR="00634BC2" w:rsidRPr="0056169E" w:rsidRDefault="00634BC2"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hAnsi="Times New Roman" w:cs="Times New Roman"/>
          <w:color w:val="000000"/>
          <w:sz w:val="24"/>
          <w:szCs w:val="24"/>
          <w:shd w:val="clear" w:color="auto" w:fill="FFFFFF"/>
        </w:rPr>
        <w:t>a = </w:t>
      </w:r>
      <w:r w:rsidRPr="0056169E">
        <w:rPr>
          <w:rStyle w:val="pythonnumbercolor"/>
          <w:rFonts w:ascii="Times New Roman" w:hAnsi="Times New Roman" w:cs="Times New Roman"/>
          <w:color w:val="FF0000"/>
          <w:sz w:val="24"/>
          <w:szCs w:val="24"/>
          <w:shd w:val="clear" w:color="auto" w:fill="FFFFFF"/>
        </w:rPr>
        <w:t>33</w:t>
      </w:r>
      <w:r w:rsidRPr="0056169E">
        <w:rPr>
          <w:rFonts w:ascii="Times New Roman" w:hAnsi="Times New Roman" w:cs="Times New Roman"/>
          <w:color w:val="000000"/>
          <w:sz w:val="24"/>
          <w:szCs w:val="24"/>
        </w:rPr>
        <w:br/>
      </w:r>
      <w:r w:rsidRPr="0056169E">
        <w:rPr>
          <w:rFonts w:ascii="Times New Roman" w:hAnsi="Times New Roman" w:cs="Times New Roman"/>
          <w:color w:val="000000"/>
          <w:sz w:val="24"/>
          <w:szCs w:val="24"/>
          <w:shd w:val="clear" w:color="auto" w:fill="FFFFFF"/>
        </w:rPr>
        <w:t>b = </w:t>
      </w:r>
      <w:r w:rsidRPr="0056169E">
        <w:rPr>
          <w:rStyle w:val="pythonnumbercolor"/>
          <w:rFonts w:ascii="Times New Roman" w:hAnsi="Times New Roman" w:cs="Times New Roman"/>
          <w:color w:val="FF0000"/>
          <w:sz w:val="24"/>
          <w:szCs w:val="24"/>
          <w:shd w:val="clear" w:color="auto" w:fill="FFFFFF"/>
        </w:rPr>
        <w:t>33</w:t>
      </w:r>
      <w:r w:rsidRPr="0056169E">
        <w:rPr>
          <w:rFonts w:ascii="Times New Roman" w:hAnsi="Times New Roman" w:cs="Times New Roman"/>
          <w:color w:val="000000"/>
          <w:sz w:val="24"/>
          <w:szCs w:val="24"/>
        </w:rPr>
        <w:br/>
      </w:r>
      <w:r w:rsidRPr="0056169E">
        <w:rPr>
          <w:rStyle w:val="pythonkeywordcolor"/>
          <w:rFonts w:ascii="Times New Roman" w:hAnsi="Times New Roman" w:cs="Times New Roman"/>
          <w:color w:val="0000CD"/>
          <w:sz w:val="24"/>
          <w:szCs w:val="24"/>
          <w:shd w:val="clear" w:color="auto" w:fill="FFFFFF"/>
        </w:rPr>
        <w:t>if</w:t>
      </w:r>
      <w:r w:rsidRPr="0056169E">
        <w:rPr>
          <w:rFonts w:ascii="Times New Roman" w:hAnsi="Times New Roman" w:cs="Times New Roman"/>
          <w:color w:val="000000"/>
          <w:sz w:val="24"/>
          <w:szCs w:val="24"/>
          <w:shd w:val="clear" w:color="auto" w:fill="FFFFFF"/>
        </w:rPr>
        <w:t> b &gt; a:</w:t>
      </w:r>
      <w:r w:rsidRPr="0056169E">
        <w:rPr>
          <w:rFonts w:ascii="Times New Roman" w:hAnsi="Times New Roman" w:cs="Times New Roman"/>
          <w:color w:val="000000"/>
          <w:sz w:val="24"/>
          <w:szCs w:val="24"/>
        </w:rPr>
        <w:br/>
      </w:r>
      <w:r w:rsidRPr="0056169E">
        <w:rPr>
          <w:rFonts w:ascii="Times New Roman" w:hAnsi="Times New Roman" w:cs="Times New Roman"/>
          <w:color w:val="000000"/>
          <w:sz w:val="24"/>
          <w:szCs w:val="24"/>
          <w:shd w:val="clear" w:color="auto" w:fill="FFFFFF"/>
        </w:rPr>
        <w:t>  </w:t>
      </w:r>
      <w:r w:rsidRPr="0056169E">
        <w:rPr>
          <w:rStyle w:val="pythonkeywordcolor"/>
          <w:rFonts w:ascii="Times New Roman" w:hAnsi="Times New Roman" w:cs="Times New Roman"/>
          <w:color w:val="0000CD"/>
          <w:sz w:val="24"/>
          <w:szCs w:val="24"/>
          <w:shd w:val="clear" w:color="auto" w:fill="FFFFFF"/>
        </w:rPr>
        <w:t>print</w:t>
      </w:r>
      <w:r w:rsidRPr="0056169E">
        <w:rPr>
          <w:rFonts w:ascii="Times New Roman" w:hAnsi="Times New Roman" w:cs="Times New Roman"/>
          <w:color w:val="000000"/>
          <w:sz w:val="24"/>
          <w:szCs w:val="24"/>
          <w:shd w:val="clear" w:color="auto" w:fill="FFFFFF"/>
        </w:rPr>
        <w:t>(</w:t>
      </w:r>
      <w:r w:rsidRPr="0056169E">
        <w:rPr>
          <w:rStyle w:val="pythonstringcolor"/>
          <w:rFonts w:ascii="Times New Roman" w:hAnsi="Times New Roman" w:cs="Times New Roman"/>
          <w:color w:val="A52A2A"/>
          <w:sz w:val="24"/>
          <w:szCs w:val="24"/>
          <w:shd w:val="clear" w:color="auto" w:fill="FFFFFF"/>
        </w:rPr>
        <w:t>"b is greater than a"</w:t>
      </w:r>
      <w:r w:rsidRPr="0056169E">
        <w:rPr>
          <w:rFonts w:ascii="Times New Roman" w:hAnsi="Times New Roman" w:cs="Times New Roman"/>
          <w:color w:val="000000"/>
          <w:sz w:val="24"/>
          <w:szCs w:val="24"/>
          <w:shd w:val="clear" w:color="auto" w:fill="FFFFFF"/>
        </w:rPr>
        <w:t>)</w:t>
      </w:r>
      <w:r w:rsidRPr="0056169E">
        <w:rPr>
          <w:rFonts w:ascii="Times New Roman" w:hAnsi="Times New Roman" w:cs="Times New Roman"/>
          <w:color w:val="000000"/>
          <w:sz w:val="24"/>
          <w:szCs w:val="24"/>
        </w:rPr>
        <w:br/>
      </w:r>
      <w:proofErr w:type="spellStart"/>
      <w:r w:rsidRPr="0056169E">
        <w:rPr>
          <w:rStyle w:val="pythonkeywordcolor"/>
          <w:rFonts w:ascii="Times New Roman" w:hAnsi="Times New Roman" w:cs="Times New Roman"/>
          <w:color w:val="0000CD"/>
          <w:sz w:val="24"/>
          <w:szCs w:val="24"/>
          <w:shd w:val="clear" w:color="auto" w:fill="FFFFFF"/>
        </w:rPr>
        <w:t>elif</w:t>
      </w:r>
      <w:proofErr w:type="spellEnd"/>
      <w:r w:rsidRPr="0056169E">
        <w:rPr>
          <w:rFonts w:ascii="Times New Roman" w:hAnsi="Times New Roman" w:cs="Times New Roman"/>
          <w:color w:val="000000"/>
          <w:sz w:val="24"/>
          <w:szCs w:val="24"/>
          <w:shd w:val="clear" w:color="auto" w:fill="FFFFFF"/>
        </w:rPr>
        <w:t> a == b:</w:t>
      </w:r>
      <w:r w:rsidRPr="0056169E">
        <w:rPr>
          <w:rFonts w:ascii="Times New Roman" w:hAnsi="Times New Roman" w:cs="Times New Roman"/>
          <w:color w:val="000000"/>
          <w:sz w:val="24"/>
          <w:szCs w:val="24"/>
        </w:rPr>
        <w:br/>
      </w:r>
      <w:r w:rsidRPr="0056169E">
        <w:rPr>
          <w:rFonts w:ascii="Times New Roman" w:hAnsi="Times New Roman" w:cs="Times New Roman"/>
          <w:color w:val="000000"/>
          <w:sz w:val="24"/>
          <w:szCs w:val="24"/>
          <w:shd w:val="clear" w:color="auto" w:fill="FFFFFF"/>
        </w:rPr>
        <w:t>  </w:t>
      </w:r>
      <w:r w:rsidRPr="0056169E">
        <w:rPr>
          <w:rStyle w:val="pythonkeywordcolor"/>
          <w:rFonts w:ascii="Times New Roman" w:hAnsi="Times New Roman" w:cs="Times New Roman"/>
          <w:color w:val="0000CD"/>
          <w:sz w:val="24"/>
          <w:szCs w:val="24"/>
          <w:shd w:val="clear" w:color="auto" w:fill="FFFFFF"/>
        </w:rPr>
        <w:t>print</w:t>
      </w:r>
      <w:r w:rsidRPr="0056169E">
        <w:rPr>
          <w:rFonts w:ascii="Times New Roman" w:hAnsi="Times New Roman" w:cs="Times New Roman"/>
          <w:color w:val="000000"/>
          <w:sz w:val="24"/>
          <w:szCs w:val="24"/>
          <w:shd w:val="clear" w:color="auto" w:fill="FFFFFF"/>
        </w:rPr>
        <w:t>(</w:t>
      </w:r>
      <w:r w:rsidRPr="0056169E">
        <w:rPr>
          <w:rStyle w:val="pythonstringcolor"/>
          <w:rFonts w:ascii="Times New Roman" w:hAnsi="Times New Roman" w:cs="Times New Roman"/>
          <w:color w:val="A52A2A"/>
          <w:sz w:val="24"/>
          <w:szCs w:val="24"/>
          <w:shd w:val="clear" w:color="auto" w:fill="FFFFFF"/>
        </w:rPr>
        <w:t>"a and b are equal"</w:t>
      </w:r>
      <w:r w:rsidRPr="0056169E">
        <w:rPr>
          <w:rFonts w:ascii="Times New Roman" w:hAnsi="Times New Roman" w:cs="Times New Roman"/>
          <w:color w:val="000000"/>
          <w:sz w:val="24"/>
          <w:szCs w:val="24"/>
          <w:shd w:val="clear" w:color="auto" w:fill="FFFFFF"/>
        </w:rPr>
        <w:t>)</w:t>
      </w:r>
    </w:p>
    <w:p w14:paraId="4C1C4638" w14:textId="705953FF" w:rsidR="00B843FF" w:rsidRPr="0056169E" w:rsidRDefault="00483805"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rPr>
        <w:t>If else</w:t>
      </w:r>
    </w:p>
    <w:p w14:paraId="7E8C40A6" w14:textId="6C83728B" w:rsidR="00634BC2" w:rsidRPr="0056169E" w:rsidRDefault="00634BC2"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hAnsi="Times New Roman" w:cs="Times New Roman"/>
          <w:color w:val="000000"/>
          <w:sz w:val="24"/>
          <w:szCs w:val="24"/>
          <w:shd w:val="clear" w:color="auto" w:fill="FFFFFF"/>
        </w:rPr>
        <w:t>a = </w:t>
      </w:r>
      <w:r w:rsidRPr="0056169E">
        <w:rPr>
          <w:rStyle w:val="pythonnumbercolor"/>
          <w:rFonts w:ascii="Times New Roman" w:hAnsi="Times New Roman" w:cs="Times New Roman"/>
          <w:color w:val="FF0000"/>
          <w:sz w:val="24"/>
          <w:szCs w:val="24"/>
          <w:shd w:val="clear" w:color="auto" w:fill="FFFFFF"/>
        </w:rPr>
        <w:t>200</w:t>
      </w:r>
      <w:r w:rsidRPr="0056169E">
        <w:rPr>
          <w:rFonts w:ascii="Times New Roman" w:hAnsi="Times New Roman" w:cs="Times New Roman"/>
          <w:color w:val="000000"/>
          <w:sz w:val="24"/>
          <w:szCs w:val="24"/>
        </w:rPr>
        <w:br/>
      </w:r>
      <w:r w:rsidRPr="0056169E">
        <w:rPr>
          <w:rFonts w:ascii="Times New Roman" w:hAnsi="Times New Roman" w:cs="Times New Roman"/>
          <w:color w:val="000000"/>
          <w:sz w:val="24"/>
          <w:szCs w:val="24"/>
          <w:shd w:val="clear" w:color="auto" w:fill="FFFFFF"/>
        </w:rPr>
        <w:t>b = </w:t>
      </w:r>
      <w:r w:rsidRPr="0056169E">
        <w:rPr>
          <w:rStyle w:val="pythonnumbercolor"/>
          <w:rFonts w:ascii="Times New Roman" w:hAnsi="Times New Roman" w:cs="Times New Roman"/>
          <w:color w:val="FF0000"/>
          <w:sz w:val="24"/>
          <w:szCs w:val="24"/>
          <w:shd w:val="clear" w:color="auto" w:fill="FFFFFF"/>
        </w:rPr>
        <w:t>33</w:t>
      </w:r>
      <w:r w:rsidRPr="0056169E">
        <w:rPr>
          <w:rFonts w:ascii="Times New Roman" w:hAnsi="Times New Roman" w:cs="Times New Roman"/>
          <w:color w:val="000000"/>
          <w:sz w:val="24"/>
          <w:szCs w:val="24"/>
        </w:rPr>
        <w:br/>
      </w:r>
      <w:r w:rsidRPr="0056169E">
        <w:rPr>
          <w:rStyle w:val="pythonkeywordcolor"/>
          <w:rFonts w:ascii="Times New Roman" w:hAnsi="Times New Roman" w:cs="Times New Roman"/>
          <w:color w:val="0000CD"/>
          <w:sz w:val="24"/>
          <w:szCs w:val="24"/>
          <w:shd w:val="clear" w:color="auto" w:fill="FFFFFF"/>
        </w:rPr>
        <w:t>if</w:t>
      </w:r>
      <w:r w:rsidRPr="0056169E">
        <w:rPr>
          <w:rFonts w:ascii="Times New Roman" w:hAnsi="Times New Roman" w:cs="Times New Roman"/>
          <w:color w:val="000000"/>
          <w:sz w:val="24"/>
          <w:szCs w:val="24"/>
          <w:shd w:val="clear" w:color="auto" w:fill="FFFFFF"/>
        </w:rPr>
        <w:t> b &gt; a:</w:t>
      </w:r>
      <w:r w:rsidRPr="0056169E">
        <w:rPr>
          <w:rFonts w:ascii="Times New Roman" w:hAnsi="Times New Roman" w:cs="Times New Roman"/>
          <w:color w:val="000000"/>
          <w:sz w:val="24"/>
          <w:szCs w:val="24"/>
        </w:rPr>
        <w:br/>
      </w:r>
      <w:r w:rsidRPr="0056169E">
        <w:rPr>
          <w:rFonts w:ascii="Times New Roman" w:hAnsi="Times New Roman" w:cs="Times New Roman"/>
          <w:color w:val="000000"/>
          <w:sz w:val="24"/>
          <w:szCs w:val="24"/>
          <w:shd w:val="clear" w:color="auto" w:fill="FFFFFF"/>
        </w:rPr>
        <w:t>  </w:t>
      </w:r>
      <w:r w:rsidRPr="0056169E">
        <w:rPr>
          <w:rStyle w:val="pythonkeywordcolor"/>
          <w:rFonts w:ascii="Times New Roman" w:hAnsi="Times New Roman" w:cs="Times New Roman"/>
          <w:color w:val="0000CD"/>
          <w:sz w:val="24"/>
          <w:szCs w:val="24"/>
          <w:shd w:val="clear" w:color="auto" w:fill="FFFFFF"/>
        </w:rPr>
        <w:t>print</w:t>
      </w:r>
      <w:r w:rsidRPr="0056169E">
        <w:rPr>
          <w:rFonts w:ascii="Times New Roman" w:hAnsi="Times New Roman" w:cs="Times New Roman"/>
          <w:color w:val="000000"/>
          <w:sz w:val="24"/>
          <w:szCs w:val="24"/>
          <w:shd w:val="clear" w:color="auto" w:fill="FFFFFF"/>
        </w:rPr>
        <w:t>(</w:t>
      </w:r>
      <w:r w:rsidRPr="0056169E">
        <w:rPr>
          <w:rStyle w:val="pythonstringcolor"/>
          <w:rFonts w:ascii="Times New Roman" w:hAnsi="Times New Roman" w:cs="Times New Roman"/>
          <w:color w:val="A52A2A"/>
          <w:sz w:val="24"/>
          <w:szCs w:val="24"/>
          <w:shd w:val="clear" w:color="auto" w:fill="FFFFFF"/>
        </w:rPr>
        <w:t>"b is greater than a"</w:t>
      </w:r>
      <w:r w:rsidRPr="0056169E">
        <w:rPr>
          <w:rFonts w:ascii="Times New Roman" w:hAnsi="Times New Roman" w:cs="Times New Roman"/>
          <w:color w:val="000000"/>
          <w:sz w:val="24"/>
          <w:szCs w:val="24"/>
          <w:shd w:val="clear" w:color="auto" w:fill="FFFFFF"/>
        </w:rPr>
        <w:t>)</w:t>
      </w:r>
      <w:r w:rsidRPr="0056169E">
        <w:rPr>
          <w:rFonts w:ascii="Times New Roman" w:hAnsi="Times New Roman" w:cs="Times New Roman"/>
          <w:color w:val="000000"/>
          <w:sz w:val="24"/>
          <w:szCs w:val="24"/>
        </w:rPr>
        <w:br/>
      </w:r>
      <w:r w:rsidRPr="0056169E">
        <w:rPr>
          <w:rStyle w:val="pythonkeywordcolor"/>
          <w:rFonts w:ascii="Times New Roman" w:hAnsi="Times New Roman" w:cs="Times New Roman"/>
          <w:color w:val="0000CD"/>
          <w:sz w:val="24"/>
          <w:szCs w:val="24"/>
          <w:shd w:val="clear" w:color="auto" w:fill="FFFFFF"/>
        </w:rPr>
        <w:t>else</w:t>
      </w:r>
      <w:r w:rsidRPr="0056169E">
        <w:rPr>
          <w:rFonts w:ascii="Times New Roman" w:hAnsi="Times New Roman" w:cs="Times New Roman"/>
          <w:color w:val="000000"/>
          <w:sz w:val="24"/>
          <w:szCs w:val="24"/>
          <w:shd w:val="clear" w:color="auto" w:fill="FFFFFF"/>
        </w:rPr>
        <w:t>:</w:t>
      </w:r>
      <w:r w:rsidRPr="0056169E">
        <w:rPr>
          <w:rFonts w:ascii="Times New Roman" w:hAnsi="Times New Roman" w:cs="Times New Roman"/>
          <w:color w:val="000000"/>
          <w:sz w:val="24"/>
          <w:szCs w:val="24"/>
        </w:rPr>
        <w:br/>
      </w:r>
      <w:r w:rsidRPr="0056169E">
        <w:rPr>
          <w:rFonts w:ascii="Times New Roman" w:hAnsi="Times New Roman" w:cs="Times New Roman"/>
          <w:color w:val="000000"/>
          <w:sz w:val="24"/>
          <w:szCs w:val="24"/>
          <w:shd w:val="clear" w:color="auto" w:fill="FFFFFF"/>
        </w:rPr>
        <w:t>  </w:t>
      </w:r>
      <w:r w:rsidRPr="0056169E">
        <w:rPr>
          <w:rStyle w:val="pythonkeywordcolor"/>
          <w:rFonts w:ascii="Times New Roman" w:hAnsi="Times New Roman" w:cs="Times New Roman"/>
          <w:color w:val="0000CD"/>
          <w:sz w:val="24"/>
          <w:szCs w:val="24"/>
          <w:shd w:val="clear" w:color="auto" w:fill="FFFFFF"/>
        </w:rPr>
        <w:t>print</w:t>
      </w:r>
      <w:r w:rsidRPr="0056169E">
        <w:rPr>
          <w:rFonts w:ascii="Times New Roman" w:hAnsi="Times New Roman" w:cs="Times New Roman"/>
          <w:color w:val="000000"/>
          <w:sz w:val="24"/>
          <w:szCs w:val="24"/>
          <w:shd w:val="clear" w:color="auto" w:fill="FFFFFF"/>
        </w:rPr>
        <w:t>(</w:t>
      </w:r>
      <w:r w:rsidRPr="0056169E">
        <w:rPr>
          <w:rStyle w:val="pythonstringcolor"/>
          <w:rFonts w:ascii="Times New Roman" w:hAnsi="Times New Roman" w:cs="Times New Roman"/>
          <w:color w:val="A52A2A"/>
          <w:sz w:val="24"/>
          <w:szCs w:val="24"/>
          <w:shd w:val="clear" w:color="auto" w:fill="FFFFFF"/>
        </w:rPr>
        <w:t>"b is not greater than a"</w:t>
      </w:r>
      <w:r w:rsidRPr="0056169E">
        <w:rPr>
          <w:rFonts w:ascii="Times New Roman" w:hAnsi="Times New Roman" w:cs="Times New Roman"/>
          <w:color w:val="000000"/>
          <w:sz w:val="24"/>
          <w:szCs w:val="24"/>
          <w:shd w:val="clear" w:color="auto" w:fill="FFFFFF"/>
        </w:rPr>
        <w:t>)</w:t>
      </w:r>
    </w:p>
    <w:p w14:paraId="4210BD53" w14:textId="77777777" w:rsidR="00483805" w:rsidRPr="0056169E" w:rsidRDefault="00483805" w:rsidP="004D39D5">
      <w:pPr>
        <w:spacing w:line="360" w:lineRule="auto"/>
        <w:ind w:left="-432"/>
        <w:rPr>
          <w:rFonts w:ascii="Times New Roman" w:hAnsi="Times New Roman" w:cs="Times New Roman"/>
          <w:sz w:val="24"/>
          <w:szCs w:val="24"/>
        </w:rPr>
      </w:pPr>
    </w:p>
    <w:p w14:paraId="6279FA88" w14:textId="77777777" w:rsidR="00B843FF" w:rsidRPr="0056169E" w:rsidRDefault="00B843FF" w:rsidP="004D39D5">
      <w:pPr>
        <w:spacing w:line="360" w:lineRule="auto"/>
        <w:ind w:left="-432"/>
        <w:rPr>
          <w:rFonts w:ascii="Times New Roman" w:hAnsi="Times New Roman" w:cs="Times New Roman"/>
          <w:sz w:val="24"/>
          <w:szCs w:val="24"/>
        </w:rPr>
      </w:pPr>
    </w:p>
    <w:p w14:paraId="22B69577" w14:textId="77777777" w:rsidR="000013B4" w:rsidRPr="0056169E" w:rsidRDefault="000013B4" w:rsidP="004D39D5">
      <w:pPr>
        <w:spacing w:line="360" w:lineRule="auto"/>
        <w:ind w:left="-432"/>
        <w:rPr>
          <w:rFonts w:ascii="Times New Roman" w:hAnsi="Times New Roman" w:cs="Times New Roman"/>
          <w:sz w:val="24"/>
          <w:szCs w:val="24"/>
        </w:rPr>
      </w:pPr>
    </w:p>
    <w:p w14:paraId="55BD5182" w14:textId="77777777" w:rsidR="0057648E" w:rsidRDefault="0057648E" w:rsidP="0057648E">
      <w:pPr>
        <w:spacing w:line="360" w:lineRule="auto"/>
        <w:rPr>
          <w:rFonts w:ascii="Times New Roman" w:hAnsi="Times New Roman" w:cs="Times New Roman"/>
          <w:sz w:val="24"/>
          <w:szCs w:val="24"/>
        </w:rPr>
      </w:pPr>
    </w:p>
    <w:p w14:paraId="600C09E0" w14:textId="6F381653" w:rsidR="00002F7B" w:rsidRPr="0057648E" w:rsidRDefault="00002F7B" w:rsidP="0057648E">
      <w:pPr>
        <w:spacing w:line="360" w:lineRule="auto"/>
        <w:ind w:left="-288"/>
        <w:rPr>
          <w:rFonts w:ascii="Times New Roman" w:hAnsi="Times New Roman" w:cs="Times New Roman"/>
          <w:b/>
          <w:bCs/>
          <w:sz w:val="32"/>
          <w:szCs w:val="32"/>
        </w:rPr>
      </w:pPr>
      <w:bookmarkStart w:id="9" w:name="_Hlk165053571"/>
      <w:r w:rsidRPr="0057648E">
        <w:rPr>
          <w:rFonts w:ascii="Times New Roman" w:hAnsi="Times New Roman" w:cs="Times New Roman"/>
          <w:b/>
          <w:bCs/>
          <w:sz w:val="32"/>
          <w:szCs w:val="32"/>
        </w:rPr>
        <w:t>Switch:</w:t>
      </w:r>
    </w:p>
    <w:p w14:paraId="13184439" w14:textId="19EA69F4" w:rsidR="00002F7B" w:rsidRPr="0056169E" w:rsidRDefault="00002F7B" w:rsidP="004741C1">
      <w:pPr>
        <w:spacing w:line="360" w:lineRule="auto"/>
        <w:ind w:left="-288"/>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The switch statement in C is an alternate to if-else-if ladder statement which allows us to execute </w:t>
      </w:r>
      <w:r w:rsidR="004741C1">
        <w:rPr>
          <w:rFonts w:ascii="Times New Roman" w:hAnsi="Times New Roman" w:cs="Times New Roman"/>
          <w:color w:val="333333"/>
          <w:sz w:val="24"/>
          <w:szCs w:val="24"/>
          <w:shd w:val="clear" w:color="auto" w:fill="FFFFFF"/>
        </w:rPr>
        <w:t xml:space="preserve">   </w:t>
      </w:r>
      <w:r w:rsidRPr="0056169E">
        <w:rPr>
          <w:rFonts w:ascii="Times New Roman" w:hAnsi="Times New Roman" w:cs="Times New Roman"/>
          <w:color w:val="333333"/>
          <w:sz w:val="24"/>
          <w:szCs w:val="24"/>
          <w:shd w:val="clear" w:color="auto" w:fill="FFFFFF"/>
        </w:rPr>
        <w:t xml:space="preserve">multiple operations for the different possibles values of a single variable called switch variable. Here, </w:t>
      </w:r>
      <w:r w:rsidR="002E5F23" w:rsidRPr="0056169E">
        <w:rPr>
          <w:rFonts w:ascii="Times New Roman" w:hAnsi="Times New Roman" w:cs="Times New Roman"/>
          <w:color w:val="333333"/>
          <w:sz w:val="24"/>
          <w:szCs w:val="24"/>
          <w:shd w:val="clear" w:color="auto" w:fill="FFFFFF"/>
        </w:rPr>
        <w:t>we</w:t>
      </w:r>
      <w:r w:rsidRPr="0056169E">
        <w:rPr>
          <w:rFonts w:ascii="Times New Roman" w:hAnsi="Times New Roman" w:cs="Times New Roman"/>
          <w:color w:val="333333"/>
          <w:sz w:val="24"/>
          <w:szCs w:val="24"/>
          <w:shd w:val="clear" w:color="auto" w:fill="FFFFFF"/>
        </w:rPr>
        <w:t xml:space="preserve"> can define various statements in the multiple cases for the different values of a single variable.</w:t>
      </w:r>
    </w:p>
    <w:p w14:paraId="2DC32E0E" w14:textId="3521790C" w:rsidR="00002F7B" w:rsidRPr="004741C1" w:rsidRDefault="002E41CF"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hAnsi="Times New Roman" w:cs="Times New Roman"/>
          <w:color w:val="333333"/>
          <w:sz w:val="24"/>
          <w:szCs w:val="24"/>
          <w:shd w:val="clear" w:color="auto" w:fill="FFFFFF"/>
        </w:rPr>
        <w:t xml:space="preserve">   </w:t>
      </w:r>
      <w:r w:rsidR="00002F7B" w:rsidRPr="004741C1">
        <w:rPr>
          <w:rFonts w:ascii="Times New Roman" w:eastAsia="Times New Roman" w:hAnsi="Times New Roman" w:cs="Times New Roman"/>
          <w:color w:val="000000" w:themeColor="text1"/>
          <w:sz w:val="24"/>
          <w:szCs w:val="24"/>
          <w:bdr w:val="none" w:sz="0" w:space="0" w:color="auto" w:frame="1"/>
        </w:rPr>
        <w:t>switch</w:t>
      </w:r>
      <w:r w:rsidR="00002F7B" w:rsidRPr="004741C1">
        <w:rPr>
          <w:rFonts w:ascii="Times New Roman" w:eastAsia="Times New Roman" w:hAnsi="Times New Roman" w:cs="Times New Roman"/>
          <w:color w:val="000000"/>
          <w:sz w:val="24"/>
          <w:szCs w:val="24"/>
          <w:bdr w:val="none" w:sz="0" w:space="0" w:color="auto" w:frame="1"/>
        </w:rPr>
        <w:t>(expression</w:t>
      </w:r>
      <w:r w:rsidR="002E5F23" w:rsidRPr="004741C1">
        <w:rPr>
          <w:rFonts w:ascii="Times New Roman" w:eastAsia="Times New Roman" w:hAnsi="Times New Roman" w:cs="Times New Roman"/>
          <w:color w:val="000000"/>
          <w:sz w:val="24"/>
          <w:szCs w:val="24"/>
          <w:bdr w:val="none" w:sz="0" w:space="0" w:color="auto" w:frame="1"/>
        </w:rPr>
        <w:t>) {</w:t>
      </w:r>
      <w:r w:rsidR="00002F7B" w:rsidRPr="004741C1">
        <w:rPr>
          <w:rFonts w:ascii="Times New Roman" w:eastAsia="Times New Roman" w:hAnsi="Times New Roman" w:cs="Times New Roman"/>
          <w:color w:val="000000"/>
          <w:sz w:val="24"/>
          <w:szCs w:val="24"/>
          <w:bdr w:val="none" w:sz="0" w:space="0" w:color="auto" w:frame="1"/>
        </w:rPr>
        <w:t>    </w:t>
      </w:r>
    </w:p>
    <w:p w14:paraId="33CAA93A" w14:textId="222029A6" w:rsidR="00002F7B" w:rsidRPr="0056169E" w:rsidRDefault="004741C1" w:rsidP="004D39D5">
      <w:pPr>
        <w:spacing w:line="360" w:lineRule="auto"/>
        <w:ind w:left="-432"/>
        <w:jc w:val="both"/>
        <w:rPr>
          <w:rFonts w:ascii="Times New Roman" w:eastAsia="Times New Roman" w:hAnsi="Times New Roman" w:cs="Times New Roman"/>
          <w:color w:val="000000"/>
          <w:sz w:val="24"/>
          <w:szCs w:val="24"/>
        </w:rPr>
      </w:pPr>
      <w:r w:rsidRPr="004741C1">
        <w:rPr>
          <w:rFonts w:ascii="Times New Roman" w:eastAsia="Times New Roman" w:hAnsi="Times New Roman" w:cs="Times New Roman"/>
          <w:color w:val="006699"/>
          <w:sz w:val="24"/>
          <w:szCs w:val="24"/>
          <w:bdr w:val="none" w:sz="0" w:space="0" w:color="auto" w:frame="1"/>
        </w:rPr>
        <w:t xml:space="preserve">   </w:t>
      </w:r>
      <w:r w:rsidR="00002F7B" w:rsidRPr="004741C1">
        <w:rPr>
          <w:rFonts w:ascii="Times New Roman" w:eastAsia="Times New Roman" w:hAnsi="Times New Roman" w:cs="Times New Roman"/>
          <w:color w:val="000000" w:themeColor="text1"/>
          <w:sz w:val="24"/>
          <w:szCs w:val="24"/>
          <w:bdr w:val="none" w:sz="0" w:space="0" w:color="auto" w:frame="1"/>
        </w:rPr>
        <w:t>case</w:t>
      </w:r>
      <w:r w:rsidR="00002F7B" w:rsidRPr="0056169E">
        <w:rPr>
          <w:rFonts w:ascii="Times New Roman" w:eastAsia="Times New Roman" w:hAnsi="Times New Roman" w:cs="Times New Roman"/>
          <w:color w:val="000000"/>
          <w:sz w:val="24"/>
          <w:szCs w:val="24"/>
          <w:bdr w:val="none" w:sz="0" w:space="0" w:color="auto" w:frame="1"/>
        </w:rPr>
        <w:t> value1:    </w:t>
      </w:r>
    </w:p>
    <w:p w14:paraId="00CADD42" w14:textId="77777777" w:rsidR="00002F7B" w:rsidRPr="004741C1" w:rsidRDefault="00002F7B" w:rsidP="004D39D5">
      <w:pPr>
        <w:spacing w:line="360" w:lineRule="auto"/>
        <w:ind w:left="-432"/>
        <w:jc w:val="both"/>
        <w:rPr>
          <w:rFonts w:ascii="Times New Roman" w:eastAsia="Times New Roman" w:hAnsi="Times New Roman" w:cs="Times New Roman"/>
          <w:sz w:val="24"/>
          <w:szCs w:val="24"/>
        </w:rPr>
      </w:pPr>
      <w:r w:rsidRPr="004741C1">
        <w:rPr>
          <w:rFonts w:ascii="Times New Roman" w:eastAsia="Times New Roman" w:hAnsi="Times New Roman" w:cs="Times New Roman"/>
          <w:sz w:val="24"/>
          <w:szCs w:val="24"/>
          <w:bdr w:val="none" w:sz="0" w:space="0" w:color="auto" w:frame="1"/>
        </w:rPr>
        <w:t> //code to be executed;    </w:t>
      </w:r>
    </w:p>
    <w:p w14:paraId="0196CF86" w14:textId="6538CDDD" w:rsidR="00002F7B" w:rsidRPr="004741C1" w:rsidRDefault="004741C1" w:rsidP="004D39D5">
      <w:pPr>
        <w:spacing w:line="360" w:lineRule="auto"/>
        <w:ind w:left="-432"/>
        <w:jc w:val="both"/>
        <w:rPr>
          <w:rFonts w:ascii="Times New Roman" w:eastAsia="Times New Roman" w:hAnsi="Times New Roman" w:cs="Times New Roman"/>
          <w:sz w:val="24"/>
          <w:szCs w:val="24"/>
        </w:rPr>
      </w:pPr>
      <w:r w:rsidRPr="004741C1">
        <w:rPr>
          <w:rFonts w:ascii="Times New Roman" w:eastAsia="Times New Roman" w:hAnsi="Times New Roman" w:cs="Times New Roman"/>
          <w:sz w:val="24"/>
          <w:szCs w:val="24"/>
          <w:bdr w:val="none" w:sz="0" w:space="0" w:color="auto" w:frame="1"/>
        </w:rPr>
        <w:t xml:space="preserve">  </w:t>
      </w:r>
      <w:r w:rsidR="00002F7B" w:rsidRPr="004741C1">
        <w:rPr>
          <w:rFonts w:ascii="Times New Roman" w:eastAsia="Times New Roman" w:hAnsi="Times New Roman" w:cs="Times New Roman"/>
          <w:sz w:val="24"/>
          <w:szCs w:val="24"/>
          <w:bdr w:val="none" w:sz="0" w:space="0" w:color="auto" w:frame="1"/>
        </w:rPr>
        <w:t>break; //optional  </w:t>
      </w:r>
    </w:p>
    <w:p w14:paraId="11A3F10B" w14:textId="2D665DAE" w:rsidR="00002F7B" w:rsidRPr="004741C1" w:rsidRDefault="004741C1" w:rsidP="004D39D5">
      <w:pPr>
        <w:spacing w:line="360" w:lineRule="auto"/>
        <w:ind w:left="-4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xml:space="preserve">  </w:t>
      </w:r>
      <w:r w:rsidR="00002F7B" w:rsidRPr="004741C1">
        <w:rPr>
          <w:rFonts w:ascii="Times New Roman" w:eastAsia="Times New Roman" w:hAnsi="Times New Roman" w:cs="Times New Roman"/>
          <w:sz w:val="24"/>
          <w:szCs w:val="24"/>
          <w:bdr w:val="none" w:sz="0" w:space="0" w:color="auto" w:frame="1"/>
        </w:rPr>
        <w:t>case value2:    </w:t>
      </w:r>
    </w:p>
    <w:p w14:paraId="5962FC29" w14:textId="77777777" w:rsidR="00002F7B" w:rsidRPr="004741C1" w:rsidRDefault="00002F7B" w:rsidP="004D39D5">
      <w:pPr>
        <w:spacing w:line="360" w:lineRule="auto"/>
        <w:ind w:left="-432"/>
        <w:jc w:val="both"/>
        <w:rPr>
          <w:rFonts w:ascii="Times New Roman" w:eastAsia="Times New Roman" w:hAnsi="Times New Roman" w:cs="Times New Roman"/>
          <w:sz w:val="24"/>
          <w:szCs w:val="24"/>
        </w:rPr>
      </w:pPr>
      <w:r w:rsidRPr="004741C1">
        <w:rPr>
          <w:rFonts w:ascii="Times New Roman" w:eastAsia="Times New Roman" w:hAnsi="Times New Roman" w:cs="Times New Roman"/>
          <w:sz w:val="24"/>
          <w:szCs w:val="24"/>
          <w:bdr w:val="none" w:sz="0" w:space="0" w:color="auto" w:frame="1"/>
        </w:rPr>
        <w:t> //code to be executed;    </w:t>
      </w:r>
    </w:p>
    <w:p w14:paraId="45709530" w14:textId="4B24B347" w:rsidR="00002F7B" w:rsidRPr="004741C1" w:rsidRDefault="00002F7B" w:rsidP="004D39D5">
      <w:pPr>
        <w:spacing w:line="360" w:lineRule="auto"/>
        <w:ind w:left="-432"/>
        <w:jc w:val="both"/>
        <w:rPr>
          <w:rFonts w:ascii="Times New Roman" w:eastAsia="Times New Roman" w:hAnsi="Times New Roman" w:cs="Times New Roman"/>
          <w:sz w:val="24"/>
          <w:szCs w:val="24"/>
        </w:rPr>
      </w:pPr>
      <w:r w:rsidRPr="004741C1">
        <w:rPr>
          <w:rFonts w:ascii="Times New Roman" w:eastAsia="Times New Roman" w:hAnsi="Times New Roman" w:cs="Times New Roman"/>
          <w:sz w:val="24"/>
          <w:szCs w:val="24"/>
          <w:bdr w:val="none" w:sz="0" w:space="0" w:color="auto" w:frame="1"/>
        </w:rPr>
        <w:t> break; //optional  </w:t>
      </w:r>
    </w:p>
    <w:p w14:paraId="37426A2B" w14:textId="466B9FAB" w:rsidR="00002F7B" w:rsidRPr="004741C1" w:rsidRDefault="00002F7B" w:rsidP="004D39D5">
      <w:pPr>
        <w:spacing w:line="360" w:lineRule="auto"/>
        <w:ind w:left="-432"/>
        <w:jc w:val="both"/>
        <w:rPr>
          <w:rFonts w:ascii="Times New Roman" w:eastAsia="Times New Roman" w:hAnsi="Times New Roman" w:cs="Times New Roman"/>
          <w:sz w:val="24"/>
          <w:szCs w:val="24"/>
        </w:rPr>
      </w:pPr>
      <w:r w:rsidRPr="004741C1">
        <w:rPr>
          <w:rFonts w:ascii="Times New Roman" w:eastAsia="Times New Roman" w:hAnsi="Times New Roman" w:cs="Times New Roman"/>
          <w:sz w:val="24"/>
          <w:szCs w:val="24"/>
          <w:bdr w:val="none" w:sz="0" w:space="0" w:color="auto" w:frame="1"/>
        </w:rPr>
        <w:t>......        </w:t>
      </w:r>
    </w:p>
    <w:p w14:paraId="42EB0C68" w14:textId="77777777" w:rsidR="002E41CF" w:rsidRPr="004741C1" w:rsidRDefault="00002F7B" w:rsidP="004D39D5">
      <w:pPr>
        <w:spacing w:line="360" w:lineRule="auto"/>
        <w:ind w:left="-432"/>
        <w:jc w:val="both"/>
        <w:rPr>
          <w:rFonts w:ascii="Times New Roman" w:eastAsia="Times New Roman" w:hAnsi="Times New Roman" w:cs="Times New Roman"/>
          <w:sz w:val="24"/>
          <w:szCs w:val="24"/>
        </w:rPr>
      </w:pPr>
      <w:r w:rsidRPr="004741C1">
        <w:rPr>
          <w:rFonts w:ascii="Times New Roman" w:eastAsia="Times New Roman" w:hAnsi="Times New Roman" w:cs="Times New Roman"/>
          <w:sz w:val="24"/>
          <w:szCs w:val="24"/>
          <w:bdr w:val="none" w:sz="0" w:space="0" w:color="auto" w:frame="1"/>
        </w:rPr>
        <w:t>default:     </w:t>
      </w:r>
    </w:p>
    <w:p w14:paraId="10AF66ED" w14:textId="59FE872E" w:rsidR="00002F7B" w:rsidRPr="004741C1" w:rsidRDefault="00002F7B" w:rsidP="004D39D5">
      <w:pPr>
        <w:spacing w:line="360" w:lineRule="auto"/>
        <w:ind w:left="-432"/>
        <w:jc w:val="both"/>
        <w:rPr>
          <w:rFonts w:ascii="Times New Roman" w:eastAsia="Times New Roman" w:hAnsi="Times New Roman" w:cs="Times New Roman"/>
          <w:b/>
          <w:bCs/>
          <w:sz w:val="28"/>
        </w:rPr>
      </w:pPr>
      <w:r w:rsidRPr="004741C1">
        <w:rPr>
          <w:rFonts w:ascii="Times New Roman" w:eastAsia="Times New Roman" w:hAnsi="Times New Roman" w:cs="Times New Roman"/>
          <w:b/>
          <w:bCs/>
          <w:sz w:val="28"/>
        </w:rPr>
        <w:t xml:space="preserve">Rules </w:t>
      </w:r>
    </w:p>
    <w:p w14:paraId="340C547C" w14:textId="77777777" w:rsidR="00002F7B" w:rsidRPr="004741C1" w:rsidRDefault="00002F7B">
      <w:pPr>
        <w:pStyle w:val="ListParagraph"/>
        <w:numPr>
          <w:ilvl w:val="0"/>
          <w:numId w:val="76"/>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4741C1">
        <w:rPr>
          <w:rFonts w:ascii="Times New Roman" w:eastAsia="Times New Roman" w:hAnsi="Times New Roman" w:cs="Times New Roman"/>
          <w:color w:val="000000"/>
          <w:sz w:val="24"/>
          <w:szCs w:val="24"/>
        </w:rPr>
        <w:t>The </w:t>
      </w:r>
      <w:r w:rsidRPr="004741C1">
        <w:rPr>
          <w:rFonts w:ascii="Times New Roman" w:eastAsia="Times New Roman" w:hAnsi="Times New Roman" w:cs="Times New Roman"/>
          <w:i/>
          <w:iCs/>
          <w:color w:val="000000"/>
          <w:sz w:val="24"/>
          <w:szCs w:val="24"/>
        </w:rPr>
        <w:t>switch expression</w:t>
      </w:r>
      <w:r w:rsidRPr="004741C1">
        <w:rPr>
          <w:rFonts w:ascii="Times New Roman" w:eastAsia="Times New Roman" w:hAnsi="Times New Roman" w:cs="Times New Roman"/>
          <w:color w:val="000000"/>
          <w:sz w:val="24"/>
          <w:szCs w:val="24"/>
        </w:rPr>
        <w:t> must be of an integer or character type.</w:t>
      </w:r>
    </w:p>
    <w:p w14:paraId="5811F056" w14:textId="77777777" w:rsidR="00002F7B" w:rsidRPr="004741C1" w:rsidRDefault="00002F7B">
      <w:pPr>
        <w:pStyle w:val="ListParagraph"/>
        <w:numPr>
          <w:ilvl w:val="0"/>
          <w:numId w:val="76"/>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4741C1">
        <w:rPr>
          <w:rFonts w:ascii="Times New Roman" w:eastAsia="Times New Roman" w:hAnsi="Times New Roman" w:cs="Times New Roman"/>
          <w:color w:val="000000"/>
          <w:sz w:val="24"/>
          <w:szCs w:val="24"/>
        </w:rPr>
        <w:t>The </w:t>
      </w:r>
      <w:r w:rsidRPr="004741C1">
        <w:rPr>
          <w:rFonts w:ascii="Times New Roman" w:eastAsia="Times New Roman" w:hAnsi="Times New Roman" w:cs="Times New Roman"/>
          <w:i/>
          <w:iCs/>
          <w:color w:val="000000"/>
          <w:sz w:val="24"/>
          <w:szCs w:val="24"/>
        </w:rPr>
        <w:t>case value</w:t>
      </w:r>
      <w:r w:rsidRPr="004741C1">
        <w:rPr>
          <w:rFonts w:ascii="Times New Roman" w:eastAsia="Times New Roman" w:hAnsi="Times New Roman" w:cs="Times New Roman"/>
          <w:color w:val="000000"/>
          <w:sz w:val="24"/>
          <w:szCs w:val="24"/>
        </w:rPr>
        <w:t> must be an integer or character constant.</w:t>
      </w:r>
    </w:p>
    <w:p w14:paraId="433E0489" w14:textId="77777777" w:rsidR="00002F7B" w:rsidRPr="004741C1" w:rsidRDefault="00002F7B">
      <w:pPr>
        <w:pStyle w:val="ListParagraph"/>
        <w:numPr>
          <w:ilvl w:val="0"/>
          <w:numId w:val="76"/>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4741C1">
        <w:rPr>
          <w:rFonts w:ascii="Times New Roman" w:eastAsia="Times New Roman" w:hAnsi="Times New Roman" w:cs="Times New Roman"/>
          <w:color w:val="000000"/>
          <w:sz w:val="24"/>
          <w:szCs w:val="24"/>
        </w:rPr>
        <w:t>The </w:t>
      </w:r>
      <w:r w:rsidRPr="004741C1">
        <w:rPr>
          <w:rFonts w:ascii="Times New Roman" w:eastAsia="Times New Roman" w:hAnsi="Times New Roman" w:cs="Times New Roman"/>
          <w:i/>
          <w:iCs/>
          <w:color w:val="000000"/>
          <w:sz w:val="24"/>
          <w:szCs w:val="24"/>
        </w:rPr>
        <w:t>case value</w:t>
      </w:r>
      <w:r w:rsidRPr="004741C1">
        <w:rPr>
          <w:rFonts w:ascii="Times New Roman" w:eastAsia="Times New Roman" w:hAnsi="Times New Roman" w:cs="Times New Roman"/>
          <w:color w:val="000000"/>
          <w:sz w:val="24"/>
          <w:szCs w:val="24"/>
        </w:rPr>
        <w:t> can be used only inside the switch statement.</w:t>
      </w:r>
    </w:p>
    <w:p w14:paraId="669FD9C8" w14:textId="22D58DD8" w:rsidR="00BD49FC" w:rsidRDefault="00002F7B" w:rsidP="00BD49FC">
      <w:pPr>
        <w:shd w:val="clear" w:color="auto" w:fill="FFFFFF"/>
        <w:spacing w:before="60" w:after="100" w:afterAutospacing="1"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rPr>
        <w:t>The </w:t>
      </w:r>
      <w:r w:rsidRPr="0056169E">
        <w:rPr>
          <w:rFonts w:ascii="Times New Roman" w:eastAsia="Times New Roman" w:hAnsi="Times New Roman" w:cs="Times New Roman"/>
          <w:i/>
          <w:iCs/>
          <w:color w:val="000000"/>
          <w:sz w:val="24"/>
          <w:szCs w:val="24"/>
        </w:rPr>
        <w:t>break statement</w:t>
      </w:r>
      <w:r w:rsidRPr="0056169E">
        <w:rPr>
          <w:rFonts w:ascii="Times New Roman" w:eastAsia="Times New Roman" w:hAnsi="Times New Roman" w:cs="Times New Roman"/>
          <w:color w:val="000000"/>
          <w:sz w:val="24"/>
          <w:szCs w:val="24"/>
        </w:rPr>
        <w:t> in switch case is not must. It is optional. If there is no break statement found in the case, all the cases will be executed present after the matched case. It is known as </w:t>
      </w:r>
      <w:r w:rsidRPr="0056169E">
        <w:rPr>
          <w:rFonts w:ascii="Times New Roman" w:eastAsia="Times New Roman" w:hAnsi="Times New Roman" w:cs="Times New Roman"/>
          <w:i/>
          <w:iCs/>
          <w:color w:val="000000"/>
          <w:sz w:val="24"/>
          <w:szCs w:val="24"/>
        </w:rPr>
        <w:t>fall through</w:t>
      </w:r>
      <w:r w:rsidRPr="0056169E">
        <w:rPr>
          <w:rFonts w:ascii="Times New Roman" w:eastAsia="Times New Roman" w:hAnsi="Times New Roman" w:cs="Times New Roman"/>
          <w:color w:val="000000"/>
          <w:sz w:val="24"/>
          <w:szCs w:val="24"/>
        </w:rPr>
        <w:t xml:space="preserve"> the state of C switch </w:t>
      </w:r>
      <w:r w:rsidR="002E5F23" w:rsidRPr="0056169E">
        <w:rPr>
          <w:rFonts w:ascii="Times New Roman" w:eastAsia="Times New Roman" w:hAnsi="Times New Roman" w:cs="Times New Roman"/>
          <w:color w:val="000000"/>
          <w:sz w:val="24"/>
          <w:szCs w:val="24"/>
        </w:rPr>
        <w:t>statement. Even</w:t>
      </w:r>
      <w:r w:rsidR="00D91ED4" w:rsidRPr="0056169E">
        <w:rPr>
          <w:rFonts w:ascii="Times New Roman" w:eastAsia="Times New Roman" w:hAnsi="Times New Roman" w:cs="Times New Roman"/>
          <w:color w:val="000000"/>
          <w:sz w:val="24"/>
          <w:szCs w:val="24"/>
        </w:rPr>
        <w:t xml:space="preserve"> if the case constants of the inner outer switch contain </w:t>
      </w:r>
      <w:r w:rsidR="00BD49FC" w:rsidRPr="0056169E">
        <w:rPr>
          <w:rFonts w:ascii="Times New Roman" w:eastAsia="Times New Roman" w:hAnsi="Times New Roman" w:cs="Times New Roman"/>
          <w:color w:val="000000"/>
          <w:sz w:val="24"/>
          <w:szCs w:val="24"/>
        </w:rPr>
        <w:t>common</w:t>
      </w:r>
      <w:r w:rsidR="00D91ED4" w:rsidRPr="0056169E">
        <w:rPr>
          <w:rFonts w:ascii="Times New Roman" w:eastAsia="Times New Roman" w:hAnsi="Times New Roman" w:cs="Times New Roman"/>
          <w:color w:val="000000"/>
          <w:sz w:val="24"/>
          <w:szCs w:val="24"/>
        </w:rPr>
        <w:t xml:space="preserve"> </w:t>
      </w:r>
      <w:r w:rsidR="00BD49FC" w:rsidRPr="0056169E">
        <w:rPr>
          <w:rFonts w:ascii="Times New Roman" w:eastAsia="Times New Roman" w:hAnsi="Times New Roman" w:cs="Times New Roman"/>
          <w:color w:val="000000"/>
          <w:sz w:val="24"/>
          <w:szCs w:val="24"/>
        </w:rPr>
        <w:t>values, no</w:t>
      </w:r>
      <w:r w:rsidR="00D91ED4" w:rsidRPr="0056169E">
        <w:rPr>
          <w:rFonts w:ascii="Times New Roman" w:eastAsia="Times New Roman" w:hAnsi="Times New Roman" w:cs="Times New Roman"/>
          <w:color w:val="000000"/>
          <w:sz w:val="24"/>
          <w:szCs w:val="24"/>
        </w:rPr>
        <w:t xml:space="preserve"> conflicts will arise.</w:t>
      </w:r>
    </w:p>
    <w:p w14:paraId="58E7858B" w14:textId="77777777" w:rsidR="002E5F23" w:rsidRDefault="002E41CF" w:rsidP="002E5F23">
      <w:pPr>
        <w:shd w:val="clear" w:color="auto" w:fill="FFFFFF"/>
        <w:spacing w:before="60" w:after="100" w:afterAutospacing="1"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rPr>
        <w:t>Example:</w:t>
      </w:r>
    </w:p>
    <w:p w14:paraId="472BD4E9" w14:textId="77777777" w:rsidR="002E5F23" w:rsidRDefault="002E5F23" w:rsidP="002E5F23">
      <w:pPr>
        <w:shd w:val="clear" w:color="auto" w:fill="FFFFFF"/>
        <w:spacing w:before="60" w:after="100" w:afterAutospacing="1" w:line="360" w:lineRule="auto"/>
        <w:ind w:left="-432"/>
        <w:jc w:val="both"/>
        <w:rPr>
          <w:rFonts w:ascii="Times New Roman" w:eastAsia="Times New Roman" w:hAnsi="Times New Roman" w:cs="Times New Roman"/>
          <w:sz w:val="24"/>
          <w:szCs w:val="24"/>
        </w:rPr>
      </w:pPr>
      <w:r w:rsidRPr="002E5F23">
        <w:rPr>
          <w:rFonts w:ascii="Times New Roman" w:eastAsia="Times New Roman" w:hAnsi="Times New Roman" w:cs="Times New Roman"/>
          <w:sz w:val="24"/>
          <w:szCs w:val="24"/>
          <w:bdr w:val="none" w:sz="0" w:space="0" w:color="auto" w:frame="1"/>
        </w:rPr>
        <w:t>#include &lt;</w:t>
      </w:r>
      <w:proofErr w:type="spellStart"/>
      <w:r w:rsidRPr="002E5F23">
        <w:rPr>
          <w:rFonts w:ascii="Times New Roman" w:eastAsia="Times New Roman" w:hAnsi="Times New Roman" w:cs="Times New Roman"/>
          <w:sz w:val="24"/>
          <w:szCs w:val="24"/>
          <w:bdr w:val="none" w:sz="0" w:space="0" w:color="auto" w:frame="1"/>
        </w:rPr>
        <w:t>stdio.h</w:t>
      </w:r>
      <w:proofErr w:type="spellEnd"/>
      <w:r w:rsidRPr="002E5F23">
        <w:rPr>
          <w:rFonts w:ascii="Times New Roman" w:eastAsia="Times New Roman" w:hAnsi="Times New Roman" w:cs="Times New Roman"/>
          <w:sz w:val="24"/>
          <w:szCs w:val="24"/>
          <w:bdr w:val="none" w:sz="0" w:space="0" w:color="auto" w:frame="1"/>
        </w:rPr>
        <w:t>&gt;  </w:t>
      </w:r>
    </w:p>
    <w:p w14:paraId="7793D2AC" w14:textId="77777777" w:rsidR="002E5F23" w:rsidRDefault="002E5F23" w:rsidP="002E5F23">
      <w:pPr>
        <w:shd w:val="clear" w:color="auto" w:fill="FFFFFF"/>
        <w:spacing w:before="60" w:after="100" w:afterAutospacing="1" w:line="360" w:lineRule="auto"/>
        <w:ind w:left="-432"/>
        <w:jc w:val="both"/>
        <w:rPr>
          <w:rFonts w:ascii="Times New Roman" w:eastAsia="Times New Roman" w:hAnsi="Times New Roman" w:cs="Times New Roman"/>
          <w:sz w:val="24"/>
          <w:szCs w:val="24"/>
        </w:rPr>
      </w:pPr>
      <w:r w:rsidRPr="0056169E">
        <w:rPr>
          <w:rFonts w:ascii="Times New Roman" w:eastAsia="Times New Roman" w:hAnsi="Times New Roman" w:cs="Times New Roman"/>
          <w:b/>
          <w:bCs/>
          <w:color w:val="2E8B57"/>
          <w:sz w:val="24"/>
          <w:szCs w:val="24"/>
          <w:bdr w:val="none" w:sz="0" w:space="0" w:color="auto" w:frame="1"/>
        </w:rPr>
        <w:t>int</w:t>
      </w:r>
      <w:r w:rsidRPr="0056169E">
        <w:rPr>
          <w:rFonts w:ascii="Times New Roman" w:eastAsia="Times New Roman" w:hAnsi="Times New Roman" w:cs="Times New Roman"/>
          <w:color w:val="000000"/>
          <w:sz w:val="24"/>
          <w:szCs w:val="24"/>
          <w:bdr w:val="none" w:sz="0" w:space="0" w:color="auto" w:frame="1"/>
        </w:rPr>
        <w:t> </w:t>
      </w:r>
      <w:proofErr w:type="gramStart"/>
      <w:r w:rsidRPr="0056169E">
        <w:rPr>
          <w:rFonts w:ascii="Times New Roman" w:eastAsia="Times New Roman" w:hAnsi="Times New Roman" w:cs="Times New Roman"/>
          <w:color w:val="000000"/>
          <w:sz w:val="24"/>
          <w:szCs w:val="24"/>
          <w:bdr w:val="none" w:sz="0" w:space="0" w:color="auto" w:frame="1"/>
        </w:rPr>
        <w:t>main(</w:t>
      </w:r>
      <w:proofErr w:type="gramEnd"/>
      <w:r w:rsidRPr="0056169E">
        <w:rPr>
          <w:rFonts w:ascii="Times New Roman" w:eastAsia="Times New Roman" w:hAnsi="Times New Roman" w:cs="Times New Roman"/>
          <w:color w:val="000000"/>
          <w:sz w:val="24"/>
          <w:szCs w:val="24"/>
          <w:bdr w:val="none" w:sz="0" w:space="0" w:color="auto" w:frame="1"/>
        </w:rPr>
        <w:t>) {  </w:t>
      </w:r>
    </w:p>
    <w:p w14:paraId="7D05FD21" w14:textId="77777777" w:rsidR="002E5F23" w:rsidRPr="002E5F23" w:rsidRDefault="002E5F23" w:rsidP="002E5F23">
      <w:pPr>
        <w:shd w:val="clear" w:color="auto" w:fill="FFFFFF"/>
        <w:spacing w:before="60" w:after="100" w:afterAutospacing="1" w:line="360" w:lineRule="auto"/>
        <w:ind w:left="-432"/>
        <w:jc w:val="both"/>
        <w:rPr>
          <w:rFonts w:ascii="Times New Roman" w:eastAsia="Times New Roman" w:hAnsi="Times New Roman" w:cs="Times New Roman"/>
          <w:sz w:val="24"/>
          <w:szCs w:val="24"/>
        </w:rPr>
      </w:pPr>
      <w:r w:rsidRPr="0056169E">
        <w:rPr>
          <w:rFonts w:ascii="Times New Roman" w:eastAsia="Times New Roman" w:hAnsi="Times New Roman" w:cs="Times New Roman"/>
          <w:b/>
          <w:bCs/>
          <w:color w:val="2E8B57"/>
          <w:sz w:val="24"/>
          <w:szCs w:val="24"/>
          <w:bdr w:val="none" w:sz="0" w:space="0" w:color="auto" w:frame="1"/>
        </w:rPr>
        <w:t>int</w:t>
      </w:r>
      <w:r w:rsidRPr="0056169E">
        <w:rPr>
          <w:rFonts w:ascii="Times New Roman" w:eastAsia="Times New Roman" w:hAnsi="Times New Roman" w:cs="Times New Roman"/>
          <w:color w:val="000000"/>
          <w:sz w:val="24"/>
          <w:szCs w:val="24"/>
          <w:bdr w:val="none" w:sz="0" w:space="0" w:color="auto" w:frame="1"/>
        </w:rPr>
        <w:t> num = 2;  </w:t>
      </w:r>
    </w:p>
    <w:p w14:paraId="69CCC383" w14:textId="77777777" w:rsidR="002E5F23" w:rsidRPr="0056169E" w:rsidRDefault="002E5F23" w:rsidP="002E5F23">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b/>
          <w:bCs/>
          <w:color w:val="006699"/>
          <w:sz w:val="24"/>
          <w:szCs w:val="24"/>
          <w:bdr w:val="none" w:sz="0" w:space="0" w:color="auto" w:frame="1"/>
        </w:rPr>
        <w:lastRenderedPageBreak/>
        <w:t xml:space="preserve">     switch</w:t>
      </w:r>
      <w:r w:rsidRPr="0056169E">
        <w:rPr>
          <w:rFonts w:ascii="Times New Roman" w:eastAsia="Times New Roman" w:hAnsi="Times New Roman" w:cs="Times New Roman"/>
          <w:color w:val="000000"/>
          <w:sz w:val="24"/>
          <w:szCs w:val="24"/>
          <w:bdr w:val="none" w:sz="0" w:space="0" w:color="auto" w:frame="1"/>
        </w:rPr>
        <w:t> (num) {  </w:t>
      </w:r>
    </w:p>
    <w:p w14:paraId="6F756169" w14:textId="77777777" w:rsidR="002E5F23" w:rsidRPr="0056169E" w:rsidRDefault="002E5F23" w:rsidP="002E5F23">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b/>
          <w:bCs/>
          <w:color w:val="006699"/>
          <w:sz w:val="24"/>
          <w:szCs w:val="24"/>
          <w:bdr w:val="none" w:sz="0" w:space="0" w:color="auto" w:frame="1"/>
        </w:rPr>
        <w:t xml:space="preserve">     case</w:t>
      </w:r>
      <w:r w:rsidRPr="0056169E">
        <w:rPr>
          <w:rFonts w:ascii="Times New Roman" w:eastAsia="Times New Roman" w:hAnsi="Times New Roman" w:cs="Times New Roman"/>
          <w:color w:val="000000"/>
          <w:sz w:val="24"/>
          <w:szCs w:val="24"/>
          <w:bdr w:val="none" w:sz="0" w:space="0" w:color="auto" w:frame="1"/>
        </w:rPr>
        <w:t> 1:  </w:t>
      </w:r>
    </w:p>
    <w:p w14:paraId="0526FDC6" w14:textId="77777777" w:rsidR="002E5F23" w:rsidRPr="0056169E" w:rsidRDefault="002E5F23" w:rsidP="002E5F23">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xml:space="preserve">     </w:t>
      </w:r>
      <w:proofErr w:type="spellStart"/>
      <w:proofErr w:type="gramStart"/>
      <w:r w:rsidRPr="0056169E">
        <w:rPr>
          <w:rFonts w:ascii="Times New Roman" w:eastAsia="Times New Roman" w:hAnsi="Times New Roman" w:cs="Times New Roman"/>
          <w:color w:val="000000"/>
          <w:sz w:val="24"/>
          <w:szCs w:val="24"/>
          <w:bdr w:val="none" w:sz="0" w:space="0" w:color="auto" w:frame="1"/>
        </w:rPr>
        <w:t>printf</w:t>
      </w:r>
      <w:proofErr w:type="spellEnd"/>
      <w:r w:rsidRPr="0056169E">
        <w:rPr>
          <w:rFonts w:ascii="Times New Roman" w:eastAsia="Times New Roman" w:hAnsi="Times New Roman" w:cs="Times New Roman"/>
          <w:color w:val="000000"/>
          <w:sz w:val="24"/>
          <w:szCs w:val="24"/>
          <w:bdr w:val="none" w:sz="0" w:space="0" w:color="auto" w:frame="1"/>
        </w:rPr>
        <w:t>(</w:t>
      </w:r>
      <w:proofErr w:type="gramEnd"/>
      <w:r w:rsidRPr="0056169E">
        <w:rPr>
          <w:rFonts w:ascii="Times New Roman" w:eastAsia="Times New Roman" w:hAnsi="Times New Roman" w:cs="Times New Roman"/>
          <w:color w:val="0000FF"/>
          <w:sz w:val="24"/>
          <w:szCs w:val="24"/>
          <w:bdr w:val="none" w:sz="0" w:space="0" w:color="auto" w:frame="1"/>
        </w:rPr>
        <w:t>"Value is 1\n"</w:t>
      </w:r>
      <w:r w:rsidRPr="0056169E">
        <w:rPr>
          <w:rFonts w:ascii="Times New Roman" w:eastAsia="Times New Roman" w:hAnsi="Times New Roman" w:cs="Times New Roman"/>
          <w:color w:val="000000"/>
          <w:sz w:val="24"/>
          <w:szCs w:val="24"/>
          <w:bdr w:val="none" w:sz="0" w:space="0" w:color="auto" w:frame="1"/>
        </w:rPr>
        <w:t>);  </w:t>
      </w:r>
    </w:p>
    <w:p w14:paraId="43E23586" w14:textId="77777777" w:rsidR="002E5F23" w:rsidRPr="0056169E" w:rsidRDefault="002E5F23" w:rsidP="002E5F23">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b/>
          <w:bCs/>
          <w:color w:val="006699"/>
          <w:sz w:val="24"/>
          <w:szCs w:val="24"/>
          <w:bdr w:val="none" w:sz="0" w:space="0" w:color="auto" w:frame="1"/>
        </w:rPr>
        <w:t xml:space="preserve">     break</w:t>
      </w:r>
      <w:r w:rsidRPr="0056169E">
        <w:rPr>
          <w:rFonts w:ascii="Times New Roman" w:eastAsia="Times New Roman" w:hAnsi="Times New Roman" w:cs="Times New Roman"/>
          <w:color w:val="000000"/>
          <w:sz w:val="24"/>
          <w:szCs w:val="24"/>
          <w:bdr w:val="none" w:sz="0" w:space="0" w:color="auto" w:frame="1"/>
        </w:rPr>
        <w:t>;  </w:t>
      </w:r>
    </w:p>
    <w:p w14:paraId="582C300B" w14:textId="77777777" w:rsidR="002E5F23" w:rsidRPr="0056169E" w:rsidRDefault="002E5F23" w:rsidP="002E5F23">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b/>
          <w:bCs/>
          <w:color w:val="006699"/>
          <w:sz w:val="24"/>
          <w:szCs w:val="24"/>
          <w:bdr w:val="none" w:sz="0" w:space="0" w:color="auto" w:frame="1"/>
        </w:rPr>
        <w:t xml:space="preserve">     case</w:t>
      </w:r>
      <w:r w:rsidRPr="0056169E">
        <w:rPr>
          <w:rFonts w:ascii="Times New Roman" w:eastAsia="Times New Roman" w:hAnsi="Times New Roman" w:cs="Times New Roman"/>
          <w:color w:val="000000"/>
          <w:sz w:val="24"/>
          <w:szCs w:val="24"/>
          <w:bdr w:val="none" w:sz="0" w:space="0" w:color="auto" w:frame="1"/>
        </w:rPr>
        <w:t> 2:  </w:t>
      </w:r>
    </w:p>
    <w:p w14:paraId="323BF216" w14:textId="77777777" w:rsidR="002E5F23" w:rsidRPr="0056169E" w:rsidRDefault="002E5F23" w:rsidP="002E5F23">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xml:space="preserve">     </w:t>
      </w:r>
      <w:proofErr w:type="spellStart"/>
      <w:proofErr w:type="gramStart"/>
      <w:r w:rsidRPr="0056169E">
        <w:rPr>
          <w:rFonts w:ascii="Times New Roman" w:eastAsia="Times New Roman" w:hAnsi="Times New Roman" w:cs="Times New Roman"/>
          <w:color w:val="000000"/>
          <w:sz w:val="24"/>
          <w:szCs w:val="24"/>
          <w:bdr w:val="none" w:sz="0" w:space="0" w:color="auto" w:frame="1"/>
        </w:rPr>
        <w:t>printf</w:t>
      </w:r>
      <w:proofErr w:type="spellEnd"/>
      <w:r w:rsidRPr="0056169E">
        <w:rPr>
          <w:rFonts w:ascii="Times New Roman" w:eastAsia="Times New Roman" w:hAnsi="Times New Roman" w:cs="Times New Roman"/>
          <w:color w:val="000000"/>
          <w:sz w:val="24"/>
          <w:szCs w:val="24"/>
          <w:bdr w:val="none" w:sz="0" w:space="0" w:color="auto" w:frame="1"/>
        </w:rPr>
        <w:t>(</w:t>
      </w:r>
      <w:proofErr w:type="gramEnd"/>
      <w:r w:rsidRPr="0056169E">
        <w:rPr>
          <w:rFonts w:ascii="Times New Roman" w:eastAsia="Times New Roman" w:hAnsi="Times New Roman" w:cs="Times New Roman"/>
          <w:color w:val="0000FF"/>
          <w:sz w:val="24"/>
          <w:szCs w:val="24"/>
          <w:bdr w:val="none" w:sz="0" w:space="0" w:color="auto" w:frame="1"/>
        </w:rPr>
        <w:t>"Value is 2\n"</w:t>
      </w:r>
      <w:r w:rsidRPr="0056169E">
        <w:rPr>
          <w:rFonts w:ascii="Times New Roman" w:eastAsia="Times New Roman" w:hAnsi="Times New Roman" w:cs="Times New Roman"/>
          <w:color w:val="000000"/>
          <w:sz w:val="24"/>
          <w:szCs w:val="24"/>
          <w:bdr w:val="none" w:sz="0" w:space="0" w:color="auto" w:frame="1"/>
        </w:rPr>
        <w:t>);  </w:t>
      </w:r>
    </w:p>
    <w:p w14:paraId="40C2F289" w14:textId="77777777" w:rsidR="002E5F23" w:rsidRPr="0056169E" w:rsidRDefault="002E5F23" w:rsidP="002E5F23">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b/>
          <w:bCs/>
          <w:color w:val="006699"/>
          <w:sz w:val="24"/>
          <w:szCs w:val="24"/>
          <w:bdr w:val="none" w:sz="0" w:space="0" w:color="auto" w:frame="1"/>
        </w:rPr>
        <w:t xml:space="preserve">     break</w:t>
      </w:r>
      <w:r w:rsidRPr="0056169E">
        <w:rPr>
          <w:rFonts w:ascii="Times New Roman" w:eastAsia="Times New Roman" w:hAnsi="Times New Roman" w:cs="Times New Roman"/>
          <w:color w:val="000000"/>
          <w:sz w:val="24"/>
          <w:szCs w:val="24"/>
          <w:bdr w:val="none" w:sz="0" w:space="0" w:color="auto" w:frame="1"/>
        </w:rPr>
        <w:t>;  </w:t>
      </w:r>
    </w:p>
    <w:p w14:paraId="11DF429F" w14:textId="77777777" w:rsidR="002E5F23" w:rsidRPr="0056169E" w:rsidRDefault="002E5F23" w:rsidP="002E5F23">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b/>
          <w:bCs/>
          <w:color w:val="006699"/>
          <w:sz w:val="24"/>
          <w:szCs w:val="24"/>
          <w:bdr w:val="none" w:sz="0" w:space="0" w:color="auto" w:frame="1"/>
        </w:rPr>
        <w:t xml:space="preserve">     case</w:t>
      </w:r>
      <w:r w:rsidRPr="0056169E">
        <w:rPr>
          <w:rFonts w:ascii="Times New Roman" w:eastAsia="Times New Roman" w:hAnsi="Times New Roman" w:cs="Times New Roman"/>
          <w:color w:val="000000"/>
          <w:sz w:val="24"/>
          <w:szCs w:val="24"/>
          <w:bdr w:val="none" w:sz="0" w:space="0" w:color="auto" w:frame="1"/>
        </w:rPr>
        <w:t> 3:  </w:t>
      </w:r>
    </w:p>
    <w:p w14:paraId="3D0B80DD" w14:textId="77777777" w:rsidR="002E5F23" w:rsidRPr="0056169E" w:rsidRDefault="002E5F23" w:rsidP="002E5F23">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xml:space="preserve">     </w:t>
      </w:r>
      <w:proofErr w:type="spellStart"/>
      <w:proofErr w:type="gramStart"/>
      <w:r w:rsidRPr="0056169E">
        <w:rPr>
          <w:rFonts w:ascii="Times New Roman" w:eastAsia="Times New Roman" w:hAnsi="Times New Roman" w:cs="Times New Roman"/>
          <w:color w:val="000000"/>
          <w:sz w:val="24"/>
          <w:szCs w:val="24"/>
          <w:bdr w:val="none" w:sz="0" w:space="0" w:color="auto" w:frame="1"/>
        </w:rPr>
        <w:t>printf</w:t>
      </w:r>
      <w:proofErr w:type="spellEnd"/>
      <w:r w:rsidRPr="0056169E">
        <w:rPr>
          <w:rFonts w:ascii="Times New Roman" w:eastAsia="Times New Roman" w:hAnsi="Times New Roman" w:cs="Times New Roman"/>
          <w:color w:val="000000"/>
          <w:sz w:val="24"/>
          <w:szCs w:val="24"/>
          <w:bdr w:val="none" w:sz="0" w:space="0" w:color="auto" w:frame="1"/>
        </w:rPr>
        <w:t>(</w:t>
      </w:r>
      <w:proofErr w:type="gramEnd"/>
      <w:r w:rsidRPr="0056169E">
        <w:rPr>
          <w:rFonts w:ascii="Times New Roman" w:eastAsia="Times New Roman" w:hAnsi="Times New Roman" w:cs="Times New Roman"/>
          <w:color w:val="0000FF"/>
          <w:sz w:val="24"/>
          <w:szCs w:val="24"/>
          <w:bdr w:val="none" w:sz="0" w:space="0" w:color="auto" w:frame="1"/>
        </w:rPr>
        <w:t>"Value is 3\n"</w:t>
      </w:r>
      <w:r w:rsidRPr="0056169E">
        <w:rPr>
          <w:rFonts w:ascii="Times New Roman" w:eastAsia="Times New Roman" w:hAnsi="Times New Roman" w:cs="Times New Roman"/>
          <w:color w:val="000000"/>
          <w:sz w:val="24"/>
          <w:szCs w:val="24"/>
          <w:bdr w:val="none" w:sz="0" w:space="0" w:color="auto" w:frame="1"/>
        </w:rPr>
        <w:t>);  </w:t>
      </w:r>
    </w:p>
    <w:p w14:paraId="7D5B737A" w14:textId="77777777" w:rsidR="002E5F23" w:rsidRPr="0056169E" w:rsidRDefault="002E5F23" w:rsidP="002E5F23">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b/>
          <w:bCs/>
          <w:color w:val="006699"/>
          <w:sz w:val="24"/>
          <w:szCs w:val="24"/>
          <w:bdr w:val="none" w:sz="0" w:space="0" w:color="auto" w:frame="1"/>
        </w:rPr>
        <w:t xml:space="preserve">     break</w:t>
      </w:r>
      <w:r w:rsidRPr="0056169E">
        <w:rPr>
          <w:rFonts w:ascii="Times New Roman" w:eastAsia="Times New Roman" w:hAnsi="Times New Roman" w:cs="Times New Roman"/>
          <w:color w:val="000000"/>
          <w:sz w:val="24"/>
          <w:szCs w:val="24"/>
          <w:bdr w:val="none" w:sz="0" w:space="0" w:color="auto" w:frame="1"/>
        </w:rPr>
        <w:t>;  </w:t>
      </w:r>
    </w:p>
    <w:p w14:paraId="3869FD51" w14:textId="77777777" w:rsidR="002E5F23" w:rsidRPr="0056169E" w:rsidRDefault="002E5F23" w:rsidP="002E5F23">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b/>
          <w:bCs/>
          <w:color w:val="006699"/>
          <w:sz w:val="24"/>
          <w:szCs w:val="24"/>
          <w:bdr w:val="none" w:sz="0" w:space="0" w:color="auto" w:frame="1"/>
        </w:rPr>
        <w:t xml:space="preserve">    default</w:t>
      </w:r>
      <w:r w:rsidRPr="0056169E">
        <w:rPr>
          <w:rFonts w:ascii="Times New Roman" w:eastAsia="Times New Roman" w:hAnsi="Times New Roman" w:cs="Times New Roman"/>
          <w:color w:val="000000"/>
          <w:sz w:val="24"/>
          <w:szCs w:val="24"/>
          <w:bdr w:val="none" w:sz="0" w:space="0" w:color="auto" w:frame="1"/>
        </w:rPr>
        <w:t>:  </w:t>
      </w:r>
    </w:p>
    <w:p w14:paraId="5527D8C7" w14:textId="77777777" w:rsidR="002E5F23" w:rsidRPr="0056169E" w:rsidRDefault="002E5F23" w:rsidP="002E5F23">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xml:space="preserve">    </w:t>
      </w:r>
      <w:proofErr w:type="spellStart"/>
      <w:proofErr w:type="gramStart"/>
      <w:r w:rsidRPr="0056169E">
        <w:rPr>
          <w:rFonts w:ascii="Times New Roman" w:eastAsia="Times New Roman" w:hAnsi="Times New Roman" w:cs="Times New Roman"/>
          <w:color w:val="000000"/>
          <w:sz w:val="24"/>
          <w:szCs w:val="24"/>
          <w:bdr w:val="none" w:sz="0" w:space="0" w:color="auto" w:frame="1"/>
        </w:rPr>
        <w:t>printf</w:t>
      </w:r>
      <w:proofErr w:type="spellEnd"/>
      <w:r w:rsidRPr="0056169E">
        <w:rPr>
          <w:rFonts w:ascii="Times New Roman" w:eastAsia="Times New Roman" w:hAnsi="Times New Roman" w:cs="Times New Roman"/>
          <w:color w:val="000000"/>
          <w:sz w:val="24"/>
          <w:szCs w:val="24"/>
          <w:bdr w:val="none" w:sz="0" w:space="0" w:color="auto" w:frame="1"/>
        </w:rPr>
        <w:t>(</w:t>
      </w:r>
      <w:proofErr w:type="gramEnd"/>
      <w:r w:rsidRPr="0056169E">
        <w:rPr>
          <w:rFonts w:ascii="Times New Roman" w:eastAsia="Times New Roman" w:hAnsi="Times New Roman" w:cs="Times New Roman"/>
          <w:color w:val="0000FF"/>
          <w:sz w:val="24"/>
          <w:szCs w:val="24"/>
          <w:bdr w:val="none" w:sz="0" w:space="0" w:color="auto" w:frame="1"/>
        </w:rPr>
        <w:t>"Value is not 1, 2, or 3\n"</w:t>
      </w:r>
      <w:r w:rsidRPr="0056169E">
        <w:rPr>
          <w:rFonts w:ascii="Times New Roman" w:eastAsia="Times New Roman" w:hAnsi="Times New Roman" w:cs="Times New Roman"/>
          <w:color w:val="000000"/>
          <w:sz w:val="24"/>
          <w:szCs w:val="24"/>
          <w:bdr w:val="none" w:sz="0" w:space="0" w:color="auto" w:frame="1"/>
        </w:rPr>
        <w:t>);  </w:t>
      </w:r>
    </w:p>
    <w:p w14:paraId="74B427A7" w14:textId="77777777" w:rsidR="002E5F23" w:rsidRPr="0056169E" w:rsidRDefault="002E5F23" w:rsidP="002E5F23">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b/>
          <w:bCs/>
          <w:color w:val="006699"/>
          <w:sz w:val="24"/>
          <w:szCs w:val="24"/>
          <w:bdr w:val="none" w:sz="0" w:space="0" w:color="auto" w:frame="1"/>
        </w:rPr>
        <w:t xml:space="preserve">    break</w:t>
      </w:r>
      <w:r w:rsidRPr="0056169E">
        <w:rPr>
          <w:rFonts w:ascii="Times New Roman" w:eastAsia="Times New Roman" w:hAnsi="Times New Roman" w:cs="Times New Roman"/>
          <w:color w:val="000000"/>
          <w:sz w:val="24"/>
          <w:szCs w:val="24"/>
          <w:bdr w:val="none" w:sz="0" w:space="0" w:color="auto" w:frame="1"/>
        </w:rPr>
        <w:t>;  </w:t>
      </w:r>
    </w:p>
    <w:p w14:paraId="3E6217F2" w14:textId="77777777" w:rsidR="002E5F23" w:rsidRPr="0056169E" w:rsidRDefault="002E5F23" w:rsidP="002E5F23">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xml:space="preserve">    }  </w:t>
      </w:r>
    </w:p>
    <w:p w14:paraId="543D7681" w14:textId="77777777" w:rsidR="002E5F23" w:rsidRPr="0056169E" w:rsidRDefault="002E5F23" w:rsidP="002E5F23">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xml:space="preserve">   </w:t>
      </w:r>
      <w:r w:rsidRPr="0056169E">
        <w:rPr>
          <w:rFonts w:ascii="Times New Roman" w:eastAsia="Times New Roman" w:hAnsi="Times New Roman" w:cs="Times New Roman"/>
          <w:b/>
          <w:bCs/>
          <w:color w:val="006699"/>
          <w:sz w:val="24"/>
          <w:szCs w:val="24"/>
          <w:bdr w:val="none" w:sz="0" w:space="0" w:color="auto" w:frame="1"/>
        </w:rPr>
        <w:t>return</w:t>
      </w:r>
      <w:r w:rsidRPr="0056169E">
        <w:rPr>
          <w:rFonts w:ascii="Times New Roman" w:eastAsia="Times New Roman" w:hAnsi="Times New Roman" w:cs="Times New Roman"/>
          <w:color w:val="000000"/>
          <w:sz w:val="24"/>
          <w:szCs w:val="24"/>
          <w:bdr w:val="none" w:sz="0" w:space="0" w:color="auto" w:frame="1"/>
        </w:rPr>
        <w:t> 0;  </w:t>
      </w:r>
    </w:p>
    <w:p w14:paraId="54F819AA" w14:textId="77777777" w:rsidR="002E5F23" w:rsidRPr="0056169E" w:rsidRDefault="002E5F23" w:rsidP="002E5F23">
      <w:pPr>
        <w:spacing w:line="360" w:lineRule="auto"/>
        <w:ind w:left="-432"/>
        <w:jc w:val="both"/>
        <w:rPr>
          <w:rFonts w:ascii="Times New Roman" w:eastAsia="Times New Roman" w:hAnsi="Times New Roman" w:cs="Times New Roman"/>
          <w:color w:val="000000"/>
          <w:sz w:val="24"/>
          <w:szCs w:val="24"/>
          <w:bdr w:val="none" w:sz="0" w:space="0" w:color="auto" w:frame="1"/>
        </w:rPr>
      </w:pPr>
      <w:r w:rsidRPr="0056169E">
        <w:rPr>
          <w:rFonts w:ascii="Times New Roman" w:eastAsia="Times New Roman" w:hAnsi="Times New Roman" w:cs="Times New Roman"/>
          <w:color w:val="000000"/>
          <w:sz w:val="24"/>
          <w:szCs w:val="24"/>
          <w:bdr w:val="none" w:sz="0" w:space="0" w:color="auto" w:frame="1"/>
        </w:rPr>
        <w:t xml:space="preserve">   } </w:t>
      </w:r>
    </w:p>
    <w:bookmarkEnd w:id="9"/>
    <w:p w14:paraId="205A66F0" w14:textId="77777777" w:rsidR="002E5F23" w:rsidRDefault="002E5F23" w:rsidP="002E5F23">
      <w:pPr>
        <w:shd w:val="clear" w:color="auto" w:fill="FFFFFF"/>
        <w:spacing w:before="60" w:after="100" w:afterAutospacing="1" w:line="360" w:lineRule="auto"/>
        <w:ind w:left="-432"/>
        <w:jc w:val="both"/>
        <w:rPr>
          <w:rFonts w:ascii="Times New Roman" w:eastAsia="Times New Roman" w:hAnsi="Times New Roman" w:cs="Times New Roman"/>
          <w:color w:val="000000"/>
          <w:sz w:val="24"/>
          <w:szCs w:val="24"/>
        </w:rPr>
      </w:pPr>
    </w:p>
    <w:p w14:paraId="0CE493FE" w14:textId="4B59123F" w:rsidR="00B843FF" w:rsidRPr="0056169E" w:rsidRDefault="00B843FF" w:rsidP="004D39D5">
      <w:pPr>
        <w:spacing w:line="360" w:lineRule="auto"/>
        <w:ind w:left="-432"/>
        <w:jc w:val="both"/>
        <w:rPr>
          <w:rFonts w:ascii="Times New Roman" w:eastAsia="Times New Roman" w:hAnsi="Times New Roman" w:cs="Times New Roman"/>
          <w:color w:val="000000"/>
          <w:sz w:val="24"/>
          <w:szCs w:val="24"/>
          <w:bdr w:val="none" w:sz="0" w:space="0" w:color="auto" w:frame="1"/>
        </w:rPr>
      </w:pPr>
      <w:r w:rsidRPr="0056169E">
        <w:rPr>
          <w:rFonts w:ascii="Times New Roman" w:eastAsia="Times New Roman" w:hAnsi="Times New Roman" w:cs="Times New Roman"/>
          <w:color w:val="000000"/>
          <w:sz w:val="24"/>
          <w:szCs w:val="24"/>
          <w:bdr w:val="none" w:sz="0" w:space="0" w:color="auto" w:frame="1"/>
        </w:rPr>
        <w:t xml:space="preserve">Switch statement by </w:t>
      </w:r>
      <w:r w:rsidR="008E0FA5" w:rsidRPr="0056169E">
        <w:rPr>
          <w:rFonts w:ascii="Times New Roman" w:eastAsia="Times New Roman" w:hAnsi="Times New Roman" w:cs="Times New Roman"/>
          <w:color w:val="000000"/>
          <w:sz w:val="24"/>
          <w:szCs w:val="24"/>
          <w:bdr w:val="none" w:sz="0" w:space="0" w:color="auto" w:frame="1"/>
        </w:rPr>
        <w:t>JavaScript</w:t>
      </w:r>
      <w:r w:rsidRPr="0056169E">
        <w:rPr>
          <w:rFonts w:ascii="Times New Roman" w:eastAsia="Times New Roman" w:hAnsi="Times New Roman" w:cs="Times New Roman"/>
          <w:color w:val="000000"/>
          <w:sz w:val="24"/>
          <w:szCs w:val="24"/>
          <w:bdr w:val="none" w:sz="0" w:space="0" w:color="auto" w:frame="1"/>
        </w:rPr>
        <w:t>:</w:t>
      </w:r>
    </w:p>
    <w:p w14:paraId="538FEB85" w14:textId="77777777" w:rsidR="00B843FF" w:rsidRPr="0056169E" w:rsidRDefault="00B843FF" w:rsidP="004D39D5">
      <w:pPr>
        <w:numPr>
          <w:ilvl w:val="0"/>
          <w:numId w:val="3"/>
        </w:num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b/>
          <w:bCs/>
          <w:color w:val="006699"/>
          <w:sz w:val="24"/>
          <w:szCs w:val="24"/>
          <w:bdr w:val="none" w:sz="0" w:space="0" w:color="auto" w:frame="1"/>
        </w:rPr>
        <w:t>&lt;script&gt;</w:t>
      </w:r>
      <w:r w:rsidRPr="0056169E">
        <w:rPr>
          <w:rFonts w:ascii="Times New Roman" w:eastAsia="Times New Roman" w:hAnsi="Times New Roman" w:cs="Times New Roman"/>
          <w:color w:val="000000"/>
          <w:sz w:val="24"/>
          <w:szCs w:val="24"/>
          <w:bdr w:val="none" w:sz="0" w:space="0" w:color="auto" w:frame="1"/>
        </w:rPr>
        <w:t>  </w:t>
      </w:r>
    </w:p>
    <w:p w14:paraId="534B34CB" w14:textId="77777777" w:rsidR="00B843FF" w:rsidRPr="0056169E" w:rsidRDefault="00B843FF" w:rsidP="004D39D5">
      <w:pPr>
        <w:numPr>
          <w:ilvl w:val="0"/>
          <w:numId w:val="3"/>
        </w:num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var </w:t>
      </w:r>
      <w:r w:rsidRPr="0056169E">
        <w:rPr>
          <w:rFonts w:ascii="Times New Roman" w:eastAsia="Times New Roman" w:hAnsi="Times New Roman" w:cs="Times New Roman"/>
          <w:color w:val="FF0000"/>
          <w:sz w:val="24"/>
          <w:szCs w:val="24"/>
          <w:bdr w:val="none" w:sz="0" w:space="0" w:color="auto" w:frame="1"/>
        </w:rPr>
        <w:t>grade</w:t>
      </w:r>
      <w:r w:rsidRPr="0056169E">
        <w:rPr>
          <w:rFonts w:ascii="Times New Roman" w:eastAsia="Times New Roman" w:hAnsi="Times New Roman" w:cs="Times New Roman"/>
          <w:color w:val="000000"/>
          <w:sz w:val="24"/>
          <w:szCs w:val="24"/>
          <w:bdr w:val="none" w:sz="0" w:space="0" w:color="auto" w:frame="1"/>
        </w:rPr>
        <w:t>=</w:t>
      </w:r>
      <w:r w:rsidRPr="0056169E">
        <w:rPr>
          <w:rFonts w:ascii="Times New Roman" w:eastAsia="Times New Roman" w:hAnsi="Times New Roman" w:cs="Times New Roman"/>
          <w:color w:val="0000FF"/>
          <w:sz w:val="24"/>
          <w:szCs w:val="24"/>
          <w:bdr w:val="none" w:sz="0" w:space="0" w:color="auto" w:frame="1"/>
        </w:rPr>
        <w:t>'B'</w:t>
      </w:r>
      <w:r w:rsidRPr="0056169E">
        <w:rPr>
          <w:rFonts w:ascii="Times New Roman" w:eastAsia="Times New Roman" w:hAnsi="Times New Roman" w:cs="Times New Roman"/>
          <w:color w:val="000000"/>
          <w:sz w:val="24"/>
          <w:szCs w:val="24"/>
          <w:bdr w:val="none" w:sz="0" w:space="0" w:color="auto" w:frame="1"/>
        </w:rPr>
        <w:t>;  </w:t>
      </w:r>
    </w:p>
    <w:p w14:paraId="073523AB" w14:textId="77777777" w:rsidR="00B843FF" w:rsidRPr="0056169E" w:rsidRDefault="00B843FF" w:rsidP="004D39D5">
      <w:pPr>
        <w:numPr>
          <w:ilvl w:val="0"/>
          <w:numId w:val="3"/>
        </w:num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var result;  </w:t>
      </w:r>
    </w:p>
    <w:p w14:paraId="1CA61B62" w14:textId="77777777" w:rsidR="00B843FF" w:rsidRPr="0056169E" w:rsidRDefault="00B843FF" w:rsidP="004D39D5">
      <w:pPr>
        <w:numPr>
          <w:ilvl w:val="0"/>
          <w:numId w:val="3"/>
        </w:num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switch(grade</w:t>
      </w:r>
      <w:proofErr w:type="gramStart"/>
      <w:r w:rsidRPr="0056169E">
        <w:rPr>
          <w:rFonts w:ascii="Times New Roman" w:eastAsia="Times New Roman" w:hAnsi="Times New Roman" w:cs="Times New Roman"/>
          <w:color w:val="000000"/>
          <w:sz w:val="24"/>
          <w:szCs w:val="24"/>
          <w:bdr w:val="none" w:sz="0" w:space="0" w:color="auto" w:frame="1"/>
        </w:rPr>
        <w:t>){</w:t>
      </w:r>
      <w:proofErr w:type="gramEnd"/>
      <w:r w:rsidRPr="0056169E">
        <w:rPr>
          <w:rFonts w:ascii="Times New Roman" w:eastAsia="Times New Roman" w:hAnsi="Times New Roman" w:cs="Times New Roman"/>
          <w:color w:val="000000"/>
          <w:sz w:val="24"/>
          <w:szCs w:val="24"/>
          <w:bdr w:val="none" w:sz="0" w:space="0" w:color="auto" w:frame="1"/>
        </w:rPr>
        <w:t>  </w:t>
      </w:r>
    </w:p>
    <w:p w14:paraId="2B754449" w14:textId="77777777" w:rsidR="00B843FF" w:rsidRPr="0056169E" w:rsidRDefault="00B843FF" w:rsidP="004D39D5">
      <w:pPr>
        <w:numPr>
          <w:ilvl w:val="0"/>
          <w:numId w:val="3"/>
        </w:num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case 'A':  </w:t>
      </w:r>
    </w:p>
    <w:p w14:paraId="4CC97B83" w14:textId="77777777" w:rsidR="00B843FF" w:rsidRPr="0056169E" w:rsidRDefault="00B843FF" w:rsidP="004D39D5">
      <w:pPr>
        <w:numPr>
          <w:ilvl w:val="0"/>
          <w:numId w:val="3"/>
        </w:num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FF0000"/>
          <w:sz w:val="24"/>
          <w:szCs w:val="24"/>
          <w:bdr w:val="none" w:sz="0" w:space="0" w:color="auto" w:frame="1"/>
        </w:rPr>
        <w:t>result</w:t>
      </w:r>
      <w:r w:rsidRPr="0056169E">
        <w:rPr>
          <w:rFonts w:ascii="Times New Roman" w:eastAsia="Times New Roman" w:hAnsi="Times New Roman" w:cs="Times New Roman"/>
          <w:color w:val="000000"/>
          <w:sz w:val="24"/>
          <w:szCs w:val="24"/>
          <w:bdr w:val="none" w:sz="0" w:space="0" w:color="auto" w:frame="1"/>
        </w:rPr>
        <w:t>=</w:t>
      </w:r>
      <w:r w:rsidRPr="0056169E">
        <w:rPr>
          <w:rFonts w:ascii="Times New Roman" w:eastAsia="Times New Roman" w:hAnsi="Times New Roman" w:cs="Times New Roman"/>
          <w:color w:val="0000FF"/>
          <w:sz w:val="24"/>
          <w:szCs w:val="24"/>
          <w:bdr w:val="none" w:sz="0" w:space="0" w:color="auto" w:frame="1"/>
        </w:rPr>
        <w:t>"A Grade"</w:t>
      </w:r>
      <w:r w:rsidRPr="0056169E">
        <w:rPr>
          <w:rFonts w:ascii="Times New Roman" w:eastAsia="Times New Roman" w:hAnsi="Times New Roman" w:cs="Times New Roman"/>
          <w:color w:val="000000"/>
          <w:sz w:val="24"/>
          <w:szCs w:val="24"/>
          <w:bdr w:val="none" w:sz="0" w:space="0" w:color="auto" w:frame="1"/>
        </w:rPr>
        <w:t>;  </w:t>
      </w:r>
    </w:p>
    <w:p w14:paraId="68942602" w14:textId="77777777" w:rsidR="00B843FF" w:rsidRPr="0056169E" w:rsidRDefault="00B843FF" w:rsidP="004D39D5">
      <w:pPr>
        <w:numPr>
          <w:ilvl w:val="0"/>
          <w:numId w:val="3"/>
        </w:num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break;  </w:t>
      </w:r>
    </w:p>
    <w:p w14:paraId="1682F744" w14:textId="77777777" w:rsidR="00B843FF" w:rsidRPr="0056169E" w:rsidRDefault="00B843FF" w:rsidP="004D39D5">
      <w:pPr>
        <w:numPr>
          <w:ilvl w:val="0"/>
          <w:numId w:val="3"/>
        </w:num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case 'B':  </w:t>
      </w:r>
    </w:p>
    <w:p w14:paraId="3954ABB1" w14:textId="77777777" w:rsidR="00B843FF" w:rsidRPr="0056169E" w:rsidRDefault="00B843FF" w:rsidP="004D39D5">
      <w:pPr>
        <w:numPr>
          <w:ilvl w:val="0"/>
          <w:numId w:val="3"/>
        </w:num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FF0000"/>
          <w:sz w:val="24"/>
          <w:szCs w:val="24"/>
          <w:bdr w:val="none" w:sz="0" w:space="0" w:color="auto" w:frame="1"/>
        </w:rPr>
        <w:t>result</w:t>
      </w:r>
      <w:r w:rsidRPr="0056169E">
        <w:rPr>
          <w:rFonts w:ascii="Times New Roman" w:eastAsia="Times New Roman" w:hAnsi="Times New Roman" w:cs="Times New Roman"/>
          <w:color w:val="000000"/>
          <w:sz w:val="24"/>
          <w:szCs w:val="24"/>
          <w:bdr w:val="none" w:sz="0" w:space="0" w:color="auto" w:frame="1"/>
        </w:rPr>
        <w:t>=</w:t>
      </w:r>
      <w:r w:rsidRPr="0056169E">
        <w:rPr>
          <w:rFonts w:ascii="Times New Roman" w:eastAsia="Times New Roman" w:hAnsi="Times New Roman" w:cs="Times New Roman"/>
          <w:color w:val="0000FF"/>
          <w:sz w:val="24"/>
          <w:szCs w:val="24"/>
          <w:bdr w:val="none" w:sz="0" w:space="0" w:color="auto" w:frame="1"/>
        </w:rPr>
        <w:t>"B Grade"</w:t>
      </w:r>
      <w:r w:rsidRPr="0056169E">
        <w:rPr>
          <w:rFonts w:ascii="Times New Roman" w:eastAsia="Times New Roman" w:hAnsi="Times New Roman" w:cs="Times New Roman"/>
          <w:color w:val="000000"/>
          <w:sz w:val="24"/>
          <w:szCs w:val="24"/>
          <w:bdr w:val="none" w:sz="0" w:space="0" w:color="auto" w:frame="1"/>
        </w:rPr>
        <w:t>;  </w:t>
      </w:r>
    </w:p>
    <w:p w14:paraId="004B83CA" w14:textId="77777777" w:rsidR="00B843FF" w:rsidRPr="0056169E" w:rsidRDefault="00B843FF" w:rsidP="004D39D5">
      <w:pPr>
        <w:numPr>
          <w:ilvl w:val="0"/>
          <w:numId w:val="3"/>
        </w:num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break;  </w:t>
      </w:r>
    </w:p>
    <w:p w14:paraId="6C0B91BB" w14:textId="77777777" w:rsidR="00B843FF" w:rsidRPr="0056169E" w:rsidRDefault="00B843FF" w:rsidP="004D39D5">
      <w:pPr>
        <w:numPr>
          <w:ilvl w:val="0"/>
          <w:numId w:val="3"/>
        </w:num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case 'C':  </w:t>
      </w:r>
    </w:p>
    <w:p w14:paraId="12E2995D" w14:textId="77777777" w:rsidR="00B843FF" w:rsidRPr="0056169E" w:rsidRDefault="00B843FF" w:rsidP="004D39D5">
      <w:pPr>
        <w:numPr>
          <w:ilvl w:val="0"/>
          <w:numId w:val="3"/>
        </w:num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FF0000"/>
          <w:sz w:val="24"/>
          <w:szCs w:val="24"/>
          <w:bdr w:val="none" w:sz="0" w:space="0" w:color="auto" w:frame="1"/>
        </w:rPr>
        <w:t>result</w:t>
      </w:r>
      <w:r w:rsidRPr="0056169E">
        <w:rPr>
          <w:rFonts w:ascii="Times New Roman" w:eastAsia="Times New Roman" w:hAnsi="Times New Roman" w:cs="Times New Roman"/>
          <w:color w:val="000000"/>
          <w:sz w:val="24"/>
          <w:szCs w:val="24"/>
          <w:bdr w:val="none" w:sz="0" w:space="0" w:color="auto" w:frame="1"/>
        </w:rPr>
        <w:t>=</w:t>
      </w:r>
      <w:r w:rsidRPr="0056169E">
        <w:rPr>
          <w:rFonts w:ascii="Times New Roman" w:eastAsia="Times New Roman" w:hAnsi="Times New Roman" w:cs="Times New Roman"/>
          <w:color w:val="0000FF"/>
          <w:sz w:val="24"/>
          <w:szCs w:val="24"/>
          <w:bdr w:val="none" w:sz="0" w:space="0" w:color="auto" w:frame="1"/>
        </w:rPr>
        <w:t>"C Grade"</w:t>
      </w:r>
      <w:r w:rsidRPr="0056169E">
        <w:rPr>
          <w:rFonts w:ascii="Times New Roman" w:eastAsia="Times New Roman" w:hAnsi="Times New Roman" w:cs="Times New Roman"/>
          <w:color w:val="000000"/>
          <w:sz w:val="24"/>
          <w:szCs w:val="24"/>
          <w:bdr w:val="none" w:sz="0" w:space="0" w:color="auto" w:frame="1"/>
        </w:rPr>
        <w:t>;  </w:t>
      </w:r>
    </w:p>
    <w:p w14:paraId="1A225257" w14:textId="77777777" w:rsidR="00B843FF" w:rsidRPr="0056169E" w:rsidRDefault="00B843FF" w:rsidP="004D39D5">
      <w:pPr>
        <w:numPr>
          <w:ilvl w:val="0"/>
          <w:numId w:val="3"/>
        </w:num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lastRenderedPageBreak/>
        <w:t>break;  </w:t>
      </w:r>
    </w:p>
    <w:p w14:paraId="31BD8702" w14:textId="77777777" w:rsidR="00B843FF" w:rsidRPr="0056169E" w:rsidRDefault="00B843FF" w:rsidP="004D39D5">
      <w:pPr>
        <w:numPr>
          <w:ilvl w:val="0"/>
          <w:numId w:val="3"/>
        </w:num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default:  </w:t>
      </w:r>
    </w:p>
    <w:p w14:paraId="4EF1226E" w14:textId="77777777" w:rsidR="00B843FF" w:rsidRPr="0056169E" w:rsidRDefault="00B843FF" w:rsidP="004D39D5">
      <w:pPr>
        <w:numPr>
          <w:ilvl w:val="0"/>
          <w:numId w:val="3"/>
        </w:num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FF0000"/>
          <w:sz w:val="24"/>
          <w:szCs w:val="24"/>
          <w:bdr w:val="none" w:sz="0" w:space="0" w:color="auto" w:frame="1"/>
        </w:rPr>
        <w:t>result</w:t>
      </w:r>
      <w:r w:rsidRPr="0056169E">
        <w:rPr>
          <w:rFonts w:ascii="Times New Roman" w:eastAsia="Times New Roman" w:hAnsi="Times New Roman" w:cs="Times New Roman"/>
          <w:color w:val="000000"/>
          <w:sz w:val="24"/>
          <w:szCs w:val="24"/>
          <w:bdr w:val="none" w:sz="0" w:space="0" w:color="auto" w:frame="1"/>
        </w:rPr>
        <w:t>=</w:t>
      </w:r>
      <w:r w:rsidRPr="0056169E">
        <w:rPr>
          <w:rFonts w:ascii="Times New Roman" w:eastAsia="Times New Roman" w:hAnsi="Times New Roman" w:cs="Times New Roman"/>
          <w:color w:val="0000FF"/>
          <w:sz w:val="24"/>
          <w:szCs w:val="24"/>
          <w:bdr w:val="none" w:sz="0" w:space="0" w:color="auto" w:frame="1"/>
        </w:rPr>
        <w:t>"No Grade"</w:t>
      </w:r>
      <w:r w:rsidRPr="0056169E">
        <w:rPr>
          <w:rFonts w:ascii="Times New Roman" w:eastAsia="Times New Roman" w:hAnsi="Times New Roman" w:cs="Times New Roman"/>
          <w:color w:val="000000"/>
          <w:sz w:val="24"/>
          <w:szCs w:val="24"/>
          <w:bdr w:val="none" w:sz="0" w:space="0" w:color="auto" w:frame="1"/>
        </w:rPr>
        <w:t>;  </w:t>
      </w:r>
    </w:p>
    <w:p w14:paraId="13C2B379" w14:textId="77777777" w:rsidR="00B843FF" w:rsidRPr="0056169E" w:rsidRDefault="00B843FF" w:rsidP="004D39D5">
      <w:pPr>
        <w:numPr>
          <w:ilvl w:val="0"/>
          <w:numId w:val="3"/>
        </w:num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p>
    <w:p w14:paraId="2F6BF6CF" w14:textId="77777777" w:rsidR="00B843FF" w:rsidRPr="0056169E" w:rsidRDefault="00B843FF" w:rsidP="004D39D5">
      <w:pPr>
        <w:numPr>
          <w:ilvl w:val="0"/>
          <w:numId w:val="3"/>
        </w:numPr>
        <w:spacing w:line="360" w:lineRule="auto"/>
        <w:ind w:left="-432"/>
        <w:jc w:val="both"/>
        <w:rPr>
          <w:rFonts w:ascii="Times New Roman" w:eastAsia="Times New Roman" w:hAnsi="Times New Roman" w:cs="Times New Roman"/>
          <w:color w:val="000000"/>
          <w:sz w:val="24"/>
          <w:szCs w:val="24"/>
        </w:rPr>
      </w:pPr>
      <w:proofErr w:type="spellStart"/>
      <w:proofErr w:type="gramStart"/>
      <w:r w:rsidRPr="0056169E">
        <w:rPr>
          <w:rFonts w:ascii="Times New Roman" w:eastAsia="Times New Roman" w:hAnsi="Times New Roman" w:cs="Times New Roman"/>
          <w:color w:val="000000"/>
          <w:sz w:val="24"/>
          <w:szCs w:val="24"/>
          <w:bdr w:val="none" w:sz="0" w:space="0" w:color="auto" w:frame="1"/>
        </w:rPr>
        <w:t>document.write</w:t>
      </w:r>
      <w:proofErr w:type="spellEnd"/>
      <w:proofErr w:type="gramEnd"/>
      <w:r w:rsidRPr="0056169E">
        <w:rPr>
          <w:rFonts w:ascii="Times New Roman" w:eastAsia="Times New Roman" w:hAnsi="Times New Roman" w:cs="Times New Roman"/>
          <w:color w:val="000000"/>
          <w:sz w:val="24"/>
          <w:szCs w:val="24"/>
          <w:bdr w:val="none" w:sz="0" w:space="0" w:color="auto" w:frame="1"/>
        </w:rPr>
        <w:t>(result);  </w:t>
      </w:r>
    </w:p>
    <w:p w14:paraId="32336F52" w14:textId="77777777" w:rsidR="002E5F23" w:rsidRDefault="00B843FF" w:rsidP="002E5F23">
      <w:pPr>
        <w:numPr>
          <w:ilvl w:val="0"/>
          <w:numId w:val="3"/>
        </w:num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b/>
          <w:bCs/>
          <w:color w:val="006699"/>
          <w:sz w:val="24"/>
          <w:szCs w:val="24"/>
          <w:bdr w:val="none" w:sz="0" w:space="0" w:color="auto" w:frame="1"/>
        </w:rPr>
        <w:t>&lt;/script&gt;</w:t>
      </w:r>
      <w:r w:rsidRPr="0056169E">
        <w:rPr>
          <w:rFonts w:ascii="Times New Roman" w:eastAsia="Times New Roman" w:hAnsi="Times New Roman" w:cs="Times New Roman"/>
          <w:color w:val="000000"/>
          <w:sz w:val="24"/>
          <w:szCs w:val="24"/>
          <w:bdr w:val="none" w:sz="0" w:space="0" w:color="auto" w:frame="1"/>
        </w:rPr>
        <w:t>  </w:t>
      </w:r>
    </w:p>
    <w:p w14:paraId="601D45FD" w14:textId="56E88B43" w:rsidR="00002F7B" w:rsidRPr="002E5F23" w:rsidRDefault="007249DD" w:rsidP="002E5F23">
      <w:pPr>
        <w:spacing w:line="360" w:lineRule="auto"/>
        <w:ind w:left="-432"/>
        <w:jc w:val="both"/>
        <w:rPr>
          <w:rFonts w:ascii="Times New Roman" w:eastAsia="Times New Roman" w:hAnsi="Times New Roman" w:cs="Times New Roman"/>
          <w:color w:val="000000"/>
          <w:sz w:val="24"/>
          <w:szCs w:val="24"/>
        </w:rPr>
      </w:pPr>
      <w:bookmarkStart w:id="10" w:name="_Hlk165053604"/>
      <w:r w:rsidRPr="002E5F23">
        <w:rPr>
          <w:rFonts w:ascii="Times New Roman" w:eastAsia="Times New Roman" w:hAnsi="Times New Roman" w:cs="Times New Roman"/>
          <w:b/>
          <w:bCs/>
          <w:color w:val="000000"/>
          <w:sz w:val="32"/>
          <w:szCs w:val="32"/>
        </w:rPr>
        <w:t>Loops:</w:t>
      </w:r>
    </w:p>
    <w:p w14:paraId="6DD033BA" w14:textId="4D205A90" w:rsidR="007249DD" w:rsidRPr="0056169E" w:rsidRDefault="007249DD" w:rsidP="004D39D5">
      <w:pPr>
        <w:shd w:val="clear" w:color="auto" w:fill="FFFFFF"/>
        <w:spacing w:before="60"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The looping can be defined as repeating the same process multiple times until a specific condition satisfies. The looping simplifies the complex problems into the easy ones. It enables us to alter the flow of the program so that instead of writing the same code again and again, we can repeat the same code for a finite number of times.</w:t>
      </w:r>
      <w:r w:rsidR="00AB0502" w:rsidRPr="0056169E">
        <w:rPr>
          <w:rFonts w:ascii="Times New Roman" w:hAnsi="Times New Roman" w:cs="Times New Roman"/>
          <w:color w:val="333333"/>
          <w:sz w:val="24"/>
          <w:szCs w:val="24"/>
          <w:shd w:val="clear" w:color="auto" w:fill="FFFFFF"/>
        </w:rPr>
        <w:t>’</w:t>
      </w:r>
    </w:p>
    <w:p w14:paraId="2DED2E65" w14:textId="46541A23" w:rsidR="00AB0502" w:rsidRPr="002E5F23" w:rsidRDefault="00AB0502">
      <w:pPr>
        <w:pStyle w:val="ListParagraph"/>
        <w:numPr>
          <w:ilvl w:val="0"/>
          <w:numId w:val="77"/>
        </w:numPr>
        <w:shd w:val="clear" w:color="auto" w:fill="FFFFFF"/>
        <w:spacing w:before="60" w:after="100" w:afterAutospacing="1" w:line="360" w:lineRule="auto"/>
        <w:jc w:val="both"/>
        <w:rPr>
          <w:rFonts w:ascii="Times New Roman" w:hAnsi="Times New Roman" w:cs="Times New Roman"/>
          <w:color w:val="333333"/>
          <w:sz w:val="24"/>
          <w:szCs w:val="24"/>
          <w:shd w:val="clear" w:color="auto" w:fill="FFFFFF"/>
        </w:rPr>
      </w:pPr>
      <w:r w:rsidRPr="002E5F23">
        <w:rPr>
          <w:rFonts w:ascii="Times New Roman" w:hAnsi="Times New Roman" w:cs="Times New Roman"/>
          <w:color w:val="333333"/>
          <w:sz w:val="24"/>
          <w:szCs w:val="24"/>
          <w:shd w:val="clear" w:color="auto" w:fill="FFFFFF"/>
        </w:rPr>
        <w:t xml:space="preserve">While loop or </w:t>
      </w:r>
      <w:r w:rsidR="002054D6" w:rsidRPr="002E5F23">
        <w:rPr>
          <w:rFonts w:ascii="Times New Roman" w:hAnsi="Times New Roman" w:cs="Times New Roman"/>
          <w:color w:val="333333"/>
          <w:sz w:val="24"/>
          <w:szCs w:val="24"/>
          <w:shd w:val="clear" w:color="auto" w:fill="FFFFFF"/>
        </w:rPr>
        <w:t>sentinel-controlled</w:t>
      </w:r>
      <w:r w:rsidRPr="002E5F23">
        <w:rPr>
          <w:rFonts w:ascii="Times New Roman" w:hAnsi="Times New Roman" w:cs="Times New Roman"/>
          <w:color w:val="333333"/>
          <w:sz w:val="24"/>
          <w:szCs w:val="24"/>
          <w:shd w:val="clear" w:color="auto" w:fill="FFFFFF"/>
        </w:rPr>
        <w:t xml:space="preserve"> loop</w:t>
      </w:r>
    </w:p>
    <w:p w14:paraId="505124CB" w14:textId="1D68C952" w:rsidR="00AB0502" w:rsidRPr="002E5F23" w:rsidRDefault="00AB0502">
      <w:pPr>
        <w:pStyle w:val="ListParagraph"/>
        <w:numPr>
          <w:ilvl w:val="0"/>
          <w:numId w:val="77"/>
        </w:numPr>
        <w:shd w:val="clear" w:color="auto" w:fill="FFFFFF"/>
        <w:spacing w:before="60" w:after="100" w:afterAutospacing="1" w:line="360" w:lineRule="auto"/>
        <w:jc w:val="both"/>
        <w:rPr>
          <w:rFonts w:ascii="Times New Roman" w:hAnsi="Times New Roman" w:cs="Times New Roman"/>
          <w:color w:val="333333"/>
          <w:sz w:val="24"/>
          <w:szCs w:val="24"/>
          <w:shd w:val="clear" w:color="auto" w:fill="FFFFFF"/>
        </w:rPr>
      </w:pPr>
      <w:r w:rsidRPr="002E5F23">
        <w:rPr>
          <w:rFonts w:ascii="Times New Roman" w:hAnsi="Times New Roman" w:cs="Times New Roman"/>
          <w:color w:val="333333"/>
          <w:sz w:val="24"/>
          <w:szCs w:val="24"/>
          <w:shd w:val="clear" w:color="auto" w:fill="FFFFFF"/>
        </w:rPr>
        <w:t>For loop or counter controlled loop</w:t>
      </w:r>
    </w:p>
    <w:p w14:paraId="17B0AAD9" w14:textId="2189DF45" w:rsidR="00AB0502" w:rsidRPr="0056169E" w:rsidRDefault="00AB0502" w:rsidP="004D39D5">
      <w:pPr>
        <w:shd w:val="clear" w:color="auto" w:fill="FFFFFF"/>
        <w:spacing w:before="60"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Whenever semicolon is placed at the end of the while loop this </w:t>
      </w:r>
      <w:r w:rsidR="002054D6" w:rsidRPr="0056169E">
        <w:rPr>
          <w:rFonts w:ascii="Times New Roman" w:hAnsi="Times New Roman" w:cs="Times New Roman"/>
          <w:color w:val="333333"/>
          <w:sz w:val="24"/>
          <w:szCs w:val="24"/>
          <w:shd w:val="clear" w:color="auto" w:fill="FFFFFF"/>
        </w:rPr>
        <w:t>means</w:t>
      </w:r>
      <w:r w:rsidRPr="0056169E">
        <w:rPr>
          <w:rFonts w:ascii="Times New Roman" w:hAnsi="Times New Roman" w:cs="Times New Roman"/>
          <w:color w:val="333333"/>
          <w:sz w:val="24"/>
          <w:szCs w:val="24"/>
          <w:shd w:val="clear" w:color="auto" w:fill="FFFFFF"/>
        </w:rPr>
        <w:t xml:space="preserve"> that the body value never gets incremented.</w:t>
      </w:r>
    </w:p>
    <w:bookmarkEnd w:id="10"/>
    <w:p w14:paraId="133B6BEA" w14:textId="36BAF1DB" w:rsidR="00B843FF" w:rsidRPr="0056169E" w:rsidRDefault="00B843FF" w:rsidP="004D39D5">
      <w:pPr>
        <w:shd w:val="clear" w:color="auto" w:fill="FFFFFF"/>
        <w:spacing w:before="60"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Loops in </w:t>
      </w:r>
      <w:r w:rsidR="00EC21DF" w:rsidRPr="0056169E">
        <w:rPr>
          <w:rFonts w:ascii="Times New Roman" w:hAnsi="Times New Roman" w:cs="Times New Roman"/>
          <w:color w:val="333333"/>
          <w:sz w:val="24"/>
          <w:szCs w:val="24"/>
          <w:shd w:val="clear" w:color="auto" w:fill="FFFFFF"/>
        </w:rPr>
        <w:t>JavaScript</w:t>
      </w:r>
      <w:r w:rsidRPr="0056169E">
        <w:rPr>
          <w:rFonts w:ascii="Times New Roman" w:hAnsi="Times New Roman" w:cs="Times New Roman"/>
          <w:color w:val="333333"/>
          <w:sz w:val="24"/>
          <w:szCs w:val="24"/>
          <w:shd w:val="clear" w:color="auto" w:fill="FFFFFF"/>
        </w:rPr>
        <w:t>:</w:t>
      </w:r>
    </w:p>
    <w:p w14:paraId="093372C7" w14:textId="2232B31C" w:rsidR="00B843FF" w:rsidRPr="002E5F23" w:rsidRDefault="00B843FF" w:rsidP="004D39D5">
      <w:pPr>
        <w:shd w:val="clear" w:color="auto" w:fill="FFFFFF"/>
        <w:spacing w:before="60" w:after="100" w:afterAutospacing="1" w:line="360" w:lineRule="auto"/>
        <w:ind w:left="-432"/>
        <w:jc w:val="both"/>
        <w:rPr>
          <w:rFonts w:ascii="Times New Roman" w:hAnsi="Times New Roman" w:cs="Times New Roman"/>
          <w:b/>
          <w:bCs/>
          <w:color w:val="333333"/>
          <w:sz w:val="28"/>
          <w:shd w:val="clear" w:color="auto" w:fill="FFFFFF"/>
        </w:rPr>
      </w:pPr>
      <w:r w:rsidRPr="002E5F23">
        <w:rPr>
          <w:rFonts w:ascii="Times New Roman" w:hAnsi="Times New Roman" w:cs="Times New Roman"/>
          <w:b/>
          <w:bCs/>
          <w:color w:val="333333"/>
          <w:sz w:val="28"/>
          <w:shd w:val="clear" w:color="auto" w:fill="FFFFFF"/>
        </w:rPr>
        <w:t>For loop</w:t>
      </w:r>
    </w:p>
    <w:p w14:paraId="6F7BD9D6" w14:textId="77777777" w:rsidR="00B843FF" w:rsidRPr="002E5F23" w:rsidRDefault="00B843FF" w:rsidP="004D39D5">
      <w:pPr>
        <w:spacing w:line="360" w:lineRule="auto"/>
        <w:ind w:left="360"/>
        <w:jc w:val="both"/>
        <w:rPr>
          <w:rFonts w:ascii="Times New Roman" w:eastAsia="Times New Roman" w:hAnsi="Times New Roman" w:cs="Times New Roman"/>
          <w:sz w:val="24"/>
          <w:szCs w:val="24"/>
        </w:rPr>
      </w:pPr>
      <w:r w:rsidRPr="002E5F23">
        <w:rPr>
          <w:rFonts w:ascii="Times New Roman" w:eastAsia="Times New Roman" w:hAnsi="Times New Roman" w:cs="Times New Roman"/>
          <w:sz w:val="24"/>
          <w:szCs w:val="24"/>
          <w:bdr w:val="none" w:sz="0" w:space="0" w:color="auto" w:frame="1"/>
        </w:rPr>
        <w:t>&lt;script&gt;  </w:t>
      </w:r>
    </w:p>
    <w:p w14:paraId="7D60E85D" w14:textId="19ACCF3A" w:rsidR="00B843FF" w:rsidRPr="0056169E" w:rsidRDefault="00B843FF" w:rsidP="004D39D5">
      <w:pPr>
        <w:spacing w:line="360" w:lineRule="auto"/>
        <w:ind w:left="360"/>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for (</w:t>
      </w:r>
      <w:proofErr w:type="spellStart"/>
      <w:r w:rsidR="002E5F23" w:rsidRPr="002E5F23">
        <w:rPr>
          <w:rFonts w:ascii="Times New Roman" w:eastAsia="Times New Roman" w:hAnsi="Times New Roman" w:cs="Times New Roman"/>
          <w:sz w:val="24"/>
          <w:szCs w:val="24"/>
          <w:bdr w:val="none" w:sz="0" w:space="0" w:color="auto" w:frame="1"/>
        </w:rPr>
        <w:t>i</w:t>
      </w:r>
      <w:proofErr w:type="spellEnd"/>
      <w:r w:rsidRPr="002E5F23">
        <w:rPr>
          <w:rFonts w:ascii="Times New Roman" w:eastAsia="Times New Roman" w:hAnsi="Times New Roman" w:cs="Times New Roman"/>
          <w:sz w:val="24"/>
          <w:szCs w:val="24"/>
          <w:bdr w:val="none" w:sz="0" w:space="0" w:color="auto" w:frame="1"/>
        </w:rPr>
        <w:t>=</w:t>
      </w:r>
      <w:r w:rsidR="002E5F23" w:rsidRPr="002E5F23">
        <w:rPr>
          <w:rFonts w:ascii="Times New Roman" w:eastAsia="Times New Roman" w:hAnsi="Times New Roman" w:cs="Times New Roman"/>
          <w:sz w:val="24"/>
          <w:szCs w:val="24"/>
          <w:bdr w:val="none" w:sz="0" w:space="0" w:color="auto" w:frame="1"/>
        </w:rPr>
        <w:t>1</w:t>
      </w:r>
      <w:r w:rsidRPr="0056169E">
        <w:rPr>
          <w:rFonts w:ascii="Times New Roman" w:eastAsia="Times New Roman" w:hAnsi="Times New Roman" w:cs="Times New Roman"/>
          <w:color w:val="000000"/>
          <w:sz w:val="24"/>
          <w:szCs w:val="24"/>
          <w:bdr w:val="none" w:sz="0" w:space="0" w:color="auto" w:frame="1"/>
        </w:rPr>
        <w:t>; </w:t>
      </w:r>
      <w:proofErr w:type="spellStart"/>
      <w:r w:rsidRPr="0056169E">
        <w:rPr>
          <w:rFonts w:ascii="Times New Roman" w:eastAsia="Times New Roman" w:hAnsi="Times New Roman" w:cs="Times New Roman"/>
          <w:color w:val="000000"/>
          <w:sz w:val="24"/>
          <w:szCs w:val="24"/>
          <w:bdr w:val="none" w:sz="0" w:space="0" w:color="auto" w:frame="1"/>
        </w:rPr>
        <w:t>i</w:t>
      </w:r>
      <w:proofErr w:type="spellEnd"/>
      <w:r w:rsidRPr="0056169E">
        <w:rPr>
          <w:rFonts w:ascii="Times New Roman" w:eastAsia="Times New Roman" w:hAnsi="Times New Roman" w:cs="Times New Roman"/>
          <w:b/>
          <w:bCs/>
          <w:color w:val="006699"/>
          <w:sz w:val="24"/>
          <w:szCs w:val="24"/>
          <w:bdr w:val="none" w:sz="0" w:space="0" w:color="auto" w:frame="1"/>
        </w:rPr>
        <w:t>&lt;</w:t>
      </w:r>
      <w:r w:rsidRPr="0056169E">
        <w:rPr>
          <w:rFonts w:ascii="Times New Roman" w:eastAsia="Times New Roman" w:hAnsi="Times New Roman" w:cs="Times New Roman"/>
          <w:color w:val="000000"/>
          <w:sz w:val="24"/>
          <w:szCs w:val="24"/>
          <w:bdr w:val="none" w:sz="0" w:space="0" w:color="auto" w:frame="1"/>
        </w:rPr>
        <w:t>=5; </w:t>
      </w:r>
      <w:proofErr w:type="spellStart"/>
      <w:r w:rsidRPr="0056169E">
        <w:rPr>
          <w:rFonts w:ascii="Times New Roman" w:eastAsia="Times New Roman" w:hAnsi="Times New Roman" w:cs="Times New Roman"/>
          <w:color w:val="000000"/>
          <w:sz w:val="24"/>
          <w:szCs w:val="24"/>
          <w:bdr w:val="none" w:sz="0" w:space="0" w:color="auto" w:frame="1"/>
        </w:rPr>
        <w:t>i</w:t>
      </w:r>
      <w:proofErr w:type="spellEnd"/>
      <w:r w:rsidRPr="0056169E">
        <w:rPr>
          <w:rFonts w:ascii="Times New Roman" w:eastAsia="Times New Roman" w:hAnsi="Times New Roman" w:cs="Times New Roman"/>
          <w:color w:val="000000"/>
          <w:sz w:val="24"/>
          <w:szCs w:val="24"/>
          <w:bdr w:val="none" w:sz="0" w:space="0" w:color="auto" w:frame="1"/>
        </w:rPr>
        <w:t>++)  </w:t>
      </w:r>
    </w:p>
    <w:p w14:paraId="09BF4148" w14:textId="77777777" w:rsidR="00B843FF" w:rsidRPr="0056169E" w:rsidRDefault="00B843FF" w:rsidP="004D39D5">
      <w:pPr>
        <w:spacing w:line="360" w:lineRule="auto"/>
        <w:ind w:left="360"/>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p>
    <w:p w14:paraId="093826A0" w14:textId="77777777" w:rsidR="00B843FF" w:rsidRPr="0056169E" w:rsidRDefault="00B843FF" w:rsidP="004D39D5">
      <w:pPr>
        <w:spacing w:line="360" w:lineRule="auto"/>
        <w:ind w:left="360"/>
        <w:jc w:val="both"/>
        <w:rPr>
          <w:rFonts w:ascii="Times New Roman" w:eastAsia="Times New Roman" w:hAnsi="Times New Roman" w:cs="Times New Roman"/>
          <w:color w:val="000000"/>
          <w:sz w:val="24"/>
          <w:szCs w:val="24"/>
        </w:rPr>
      </w:pPr>
      <w:proofErr w:type="spellStart"/>
      <w:proofErr w:type="gramStart"/>
      <w:r w:rsidRPr="0056169E">
        <w:rPr>
          <w:rFonts w:ascii="Times New Roman" w:eastAsia="Times New Roman" w:hAnsi="Times New Roman" w:cs="Times New Roman"/>
          <w:color w:val="000000"/>
          <w:sz w:val="24"/>
          <w:szCs w:val="24"/>
          <w:bdr w:val="none" w:sz="0" w:space="0" w:color="auto" w:frame="1"/>
        </w:rPr>
        <w:t>document.write</w:t>
      </w:r>
      <w:proofErr w:type="spellEnd"/>
      <w:proofErr w:type="gramEnd"/>
      <w:r w:rsidRPr="0056169E">
        <w:rPr>
          <w:rFonts w:ascii="Times New Roman" w:eastAsia="Times New Roman" w:hAnsi="Times New Roman" w:cs="Times New Roman"/>
          <w:color w:val="000000"/>
          <w:sz w:val="24"/>
          <w:szCs w:val="24"/>
          <w:bdr w:val="none" w:sz="0" w:space="0" w:color="auto" w:frame="1"/>
        </w:rPr>
        <w:t>(</w:t>
      </w:r>
      <w:proofErr w:type="spellStart"/>
      <w:r w:rsidRPr="0056169E">
        <w:rPr>
          <w:rFonts w:ascii="Times New Roman" w:eastAsia="Times New Roman" w:hAnsi="Times New Roman" w:cs="Times New Roman"/>
          <w:color w:val="000000"/>
          <w:sz w:val="24"/>
          <w:szCs w:val="24"/>
          <w:bdr w:val="none" w:sz="0" w:space="0" w:color="auto" w:frame="1"/>
        </w:rPr>
        <w:t>i</w:t>
      </w:r>
      <w:proofErr w:type="spellEnd"/>
      <w:r w:rsidRPr="0056169E">
        <w:rPr>
          <w:rFonts w:ascii="Times New Roman" w:eastAsia="Times New Roman" w:hAnsi="Times New Roman" w:cs="Times New Roman"/>
          <w:color w:val="000000"/>
          <w:sz w:val="24"/>
          <w:szCs w:val="24"/>
          <w:bdr w:val="none" w:sz="0" w:space="0" w:color="auto" w:frame="1"/>
        </w:rPr>
        <w:t> + </w:t>
      </w:r>
      <w:r w:rsidRPr="002E5F23">
        <w:rPr>
          <w:rFonts w:ascii="Times New Roman" w:eastAsia="Times New Roman" w:hAnsi="Times New Roman" w:cs="Times New Roman"/>
          <w:sz w:val="24"/>
          <w:szCs w:val="24"/>
          <w:bdr w:val="none" w:sz="0" w:space="0" w:color="auto" w:frame="1"/>
        </w:rPr>
        <w:t>"&lt;</w:t>
      </w:r>
      <w:proofErr w:type="spellStart"/>
      <w:r w:rsidRPr="002E5F23">
        <w:rPr>
          <w:rFonts w:ascii="Times New Roman" w:eastAsia="Times New Roman" w:hAnsi="Times New Roman" w:cs="Times New Roman"/>
          <w:sz w:val="24"/>
          <w:szCs w:val="24"/>
          <w:bdr w:val="none" w:sz="0" w:space="0" w:color="auto" w:frame="1"/>
        </w:rPr>
        <w:t>br</w:t>
      </w:r>
      <w:proofErr w:type="spellEnd"/>
      <w:r w:rsidRPr="002E5F23">
        <w:rPr>
          <w:rFonts w:ascii="Times New Roman" w:eastAsia="Times New Roman" w:hAnsi="Times New Roman" w:cs="Times New Roman"/>
          <w:sz w:val="24"/>
          <w:szCs w:val="24"/>
          <w:bdr w:val="none" w:sz="0" w:space="0" w:color="auto" w:frame="1"/>
        </w:rPr>
        <w:t>/&gt;")  </w:t>
      </w:r>
    </w:p>
    <w:p w14:paraId="4A2E75D5" w14:textId="77777777" w:rsidR="00B843FF" w:rsidRPr="0056169E" w:rsidRDefault="00B843FF" w:rsidP="004D39D5">
      <w:pPr>
        <w:spacing w:line="360" w:lineRule="auto"/>
        <w:ind w:left="360"/>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p>
    <w:p w14:paraId="43676D2C" w14:textId="77777777" w:rsidR="00BE64C5" w:rsidRDefault="00B843FF" w:rsidP="00BE64C5">
      <w:pPr>
        <w:spacing w:line="360" w:lineRule="auto"/>
        <w:ind w:left="360"/>
        <w:jc w:val="both"/>
        <w:rPr>
          <w:rFonts w:ascii="Times New Roman" w:eastAsia="Times New Roman" w:hAnsi="Times New Roman" w:cs="Times New Roman"/>
          <w:color w:val="000000"/>
          <w:sz w:val="24"/>
          <w:szCs w:val="24"/>
        </w:rPr>
      </w:pPr>
      <w:r w:rsidRPr="002E5F23">
        <w:rPr>
          <w:rFonts w:ascii="Times New Roman" w:eastAsia="Times New Roman" w:hAnsi="Times New Roman" w:cs="Times New Roman"/>
          <w:sz w:val="24"/>
          <w:szCs w:val="24"/>
          <w:bdr w:val="none" w:sz="0" w:space="0" w:color="auto" w:frame="1"/>
        </w:rPr>
        <w:t>&lt;/script</w:t>
      </w:r>
      <w:r w:rsidRPr="0056169E">
        <w:rPr>
          <w:rFonts w:ascii="Times New Roman" w:eastAsia="Times New Roman" w:hAnsi="Times New Roman" w:cs="Times New Roman"/>
          <w:b/>
          <w:bCs/>
          <w:color w:val="006699"/>
          <w:sz w:val="24"/>
          <w:szCs w:val="24"/>
          <w:bdr w:val="none" w:sz="0" w:space="0" w:color="auto" w:frame="1"/>
        </w:rPr>
        <w:t>&gt;</w:t>
      </w:r>
      <w:r w:rsidRPr="0056169E">
        <w:rPr>
          <w:rFonts w:ascii="Times New Roman" w:eastAsia="Times New Roman" w:hAnsi="Times New Roman" w:cs="Times New Roman"/>
          <w:color w:val="000000"/>
          <w:sz w:val="24"/>
          <w:szCs w:val="24"/>
          <w:bdr w:val="none" w:sz="0" w:space="0" w:color="auto" w:frame="1"/>
        </w:rPr>
        <w:t> </w:t>
      </w:r>
    </w:p>
    <w:p w14:paraId="4CA30FC5" w14:textId="18DF23A7" w:rsidR="00B843FF" w:rsidRPr="00BE64C5" w:rsidRDefault="00B843FF" w:rsidP="00BE64C5">
      <w:pPr>
        <w:spacing w:line="360" w:lineRule="auto"/>
        <w:ind w:left="360"/>
        <w:jc w:val="both"/>
        <w:rPr>
          <w:rFonts w:ascii="Times New Roman" w:eastAsia="Times New Roman" w:hAnsi="Times New Roman" w:cs="Times New Roman"/>
          <w:color w:val="000000"/>
          <w:sz w:val="24"/>
          <w:szCs w:val="24"/>
        </w:rPr>
      </w:pPr>
      <w:r w:rsidRPr="002E5F23">
        <w:rPr>
          <w:rFonts w:ascii="Times New Roman" w:hAnsi="Times New Roman" w:cs="Times New Roman"/>
          <w:b/>
          <w:bCs/>
          <w:color w:val="333333"/>
          <w:sz w:val="28"/>
          <w:shd w:val="clear" w:color="auto" w:fill="FFFFFF"/>
        </w:rPr>
        <w:t>While loop</w:t>
      </w:r>
    </w:p>
    <w:p w14:paraId="72EED02F" w14:textId="77777777" w:rsidR="00B843FF" w:rsidRPr="0056169E" w:rsidRDefault="00B843FF" w:rsidP="004D39D5">
      <w:pPr>
        <w:spacing w:line="360" w:lineRule="auto"/>
        <w:ind w:left="360"/>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b/>
          <w:bCs/>
          <w:color w:val="006699"/>
          <w:sz w:val="24"/>
          <w:szCs w:val="24"/>
          <w:bdr w:val="none" w:sz="0" w:space="0" w:color="auto" w:frame="1"/>
        </w:rPr>
        <w:t>&lt;script&gt;</w:t>
      </w:r>
      <w:r w:rsidRPr="0056169E">
        <w:rPr>
          <w:rFonts w:ascii="Times New Roman" w:eastAsia="Times New Roman" w:hAnsi="Times New Roman" w:cs="Times New Roman"/>
          <w:color w:val="000000"/>
          <w:sz w:val="24"/>
          <w:szCs w:val="24"/>
          <w:bdr w:val="none" w:sz="0" w:space="0" w:color="auto" w:frame="1"/>
        </w:rPr>
        <w:t>  </w:t>
      </w:r>
    </w:p>
    <w:p w14:paraId="4EB58001" w14:textId="77777777" w:rsidR="00B843FF" w:rsidRPr="0056169E" w:rsidRDefault="00B843FF"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var </w:t>
      </w:r>
      <w:proofErr w:type="spellStart"/>
      <w:r w:rsidRPr="0056169E">
        <w:rPr>
          <w:rFonts w:ascii="Times New Roman" w:eastAsia="Times New Roman" w:hAnsi="Times New Roman" w:cs="Times New Roman"/>
          <w:color w:val="FF0000"/>
          <w:sz w:val="24"/>
          <w:szCs w:val="24"/>
          <w:bdr w:val="none" w:sz="0" w:space="0" w:color="auto" w:frame="1"/>
        </w:rPr>
        <w:t>i</w:t>
      </w:r>
      <w:proofErr w:type="spellEnd"/>
      <w:r w:rsidRPr="0056169E">
        <w:rPr>
          <w:rFonts w:ascii="Times New Roman" w:eastAsia="Times New Roman" w:hAnsi="Times New Roman" w:cs="Times New Roman"/>
          <w:color w:val="000000"/>
          <w:sz w:val="24"/>
          <w:szCs w:val="24"/>
          <w:bdr w:val="none" w:sz="0" w:space="0" w:color="auto" w:frame="1"/>
        </w:rPr>
        <w:t>=</w:t>
      </w:r>
      <w:r w:rsidRPr="0056169E">
        <w:rPr>
          <w:rFonts w:ascii="Times New Roman" w:eastAsia="Times New Roman" w:hAnsi="Times New Roman" w:cs="Times New Roman"/>
          <w:color w:val="0000FF"/>
          <w:sz w:val="24"/>
          <w:szCs w:val="24"/>
          <w:bdr w:val="none" w:sz="0" w:space="0" w:color="auto" w:frame="1"/>
        </w:rPr>
        <w:t>11</w:t>
      </w:r>
      <w:r w:rsidRPr="0056169E">
        <w:rPr>
          <w:rFonts w:ascii="Times New Roman" w:eastAsia="Times New Roman" w:hAnsi="Times New Roman" w:cs="Times New Roman"/>
          <w:color w:val="000000"/>
          <w:sz w:val="24"/>
          <w:szCs w:val="24"/>
          <w:bdr w:val="none" w:sz="0" w:space="0" w:color="auto" w:frame="1"/>
        </w:rPr>
        <w:t>;  </w:t>
      </w:r>
    </w:p>
    <w:p w14:paraId="23FC739E" w14:textId="77777777" w:rsidR="00B843FF" w:rsidRPr="0056169E" w:rsidRDefault="00B843FF" w:rsidP="004D39D5">
      <w:pPr>
        <w:spacing w:line="360" w:lineRule="auto"/>
        <w:ind w:left="360"/>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while (</w:t>
      </w:r>
      <w:proofErr w:type="spellStart"/>
      <w:r w:rsidRPr="0056169E">
        <w:rPr>
          <w:rFonts w:ascii="Times New Roman" w:eastAsia="Times New Roman" w:hAnsi="Times New Roman" w:cs="Times New Roman"/>
          <w:color w:val="000000"/>
          <w:sz w:val="24"/>
          <w:szCs w:val="24"/>
          <w:bdr w:val="none" w:sz="0" w:space="0" w:color="auto" w:frame="1"/>
        </w:rPr>
        <w:t>i</w:t>
      </w:r>
      <w:proofErr w:type="spellEnd"/>
      <w:r w:rsidRPr="0056169E">
        <w:rPr>
          <w:rFonts w:ascii="Times New Roman" w:eastAsia="Times New Roman" w:hAnsi="Times New Roman" w:cs="Times New Roman"/>
          <w:b/>
          <w:bCs/>
          <w:color w:val="006699"/>
          <w:sz w:val="24"/>
          <w:szCs w:val="24"/>
          <w:bdr w:val="none" w:sz="0" w:space="0" w:color="auto" w:frame="1"/>
        </w:rPr>
        <w:t>&lt;</w:t>
      </w:r>
      <w:r w:rsidRPr="0056169E">
        <w:rPr>
          <w:rFonts w:ascii="Times New Roman" w:eastAsia="Times New Roman" w:hAnsi="Times New Roman" w:cs="Times New Roman"/>
          <w:color w:val="000000"/>
          <w:sz w:val="24"/>
          <w:szCs w:val="24"/>
          <w:bdr w:val="none" w:sz="0" w:space="0" w:color="auto" w:frame="1"/>
        </w:rPr>
        <w:t>=15)  </w:t>
      </w:r>
    </w:p>
    <w:p w14:paraId="26EC324B" w14:textId="77777777" w:rsidR="00B843FF" w:rsidRPr="0056169E" w:rsidRDefault="00B843FF" w:rsidP="004D39D5">
      <w:pPr>
        <w:spacing w:line="360" w:lineRule="auto"/>
        <w:ind w:left="360"/>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lastRenderedPageBreak/>
        <w:t>{  </w:t>
      </w:r>
    </w:p>
    <w:p w14:paraId="4E521C12" w14:textId="77777777" w:rsidR="00B843FF" w:rsidRPr="0056169E" w:rsidRDefault="00B843FF" w:rsidP="004D39D5">
      <w:pPr>
        <w:spacing w:line="360" w:lineRule="auto"/>
        <w:ind w:left="360"/>
        <w:jc w:val="both"/>
        <w:rPr>
          <w:rFonts w:ascii="Times New Roman" w:eastAsia="Times New Roman" w:hAnsi="Times New Roman" w:cs="Times New Roman"/>
          <w:color w:val="000000"/>
          <w:sz w:val="24"/>
          <w:szCs w:val="24"/>
        </w:rPr>
      </w:pPr>
      <w:proofErr w:type="spellStart"/>
      <w:proofErr w:type="gramStart"/>
      <w:r w:rsidRPr="0056169E">
        <w:rPr>
          <w:rFonts w:ascii="Times New Roman" w:eastAsia="Times New Roman" w:hAnsi="Times New Roman" w:cs="Times New Roman"/>
          <w:color w:val="000000"/>
          <w:sz w:val="24"/>
          <w:szCs w:val="24"/>
          <w:bdr w:val="none" w:sz="0" w:space="0" w:color="auto" w:frame="1"/>
        </w:rPr>
        <w:t>document.write</w:t>
      </w:r>
      <w:proofErr w:type="spellEnd"/>
      <w:proofErr w:type="gramEnd"/>
      <w:r w:rsidRPr="0056169E">
        <w:rPr>
          <w:rFonts w:ascii="Times New Roman" w:eastAsia="Times New Roman" w:hAnsi="Times New Roman" w:cs="Times New Roman"/>
          <w:color w:val="000000"/>
          <w:sz w:val="24"/>
          <w:szCs w:val="24"/>
          <w:bdr w:val="none" w:sz="0" w:space="0" w:color="auto" w:frame="1"/>
        </w:rPr>
        <w:t>(</w:t>
      </w:r>
      <w:proofErr w:type="spellStart"/>
      <w:r w:rsidRPr="0056169E">
        <w:rPr>
          <w:rFonts w:ascii="Times New Roman" w:eastAsia="Times New Roman" w:hAnsi="Times New Roman" w:cs="Times New Roman"/>
          <w:color w:val="000000"/>
          <w:sz w:val="24"/>
          <w:szCs w:val="24"/>
          <w:bdr w:val="none" w:sz="0" w:space="0" w:color="auto" w:frame="1"/>
        </w:rPr>
        <w:t>i</w:t>
      </w:r>
      <w:proofErr w:type="spellEnd"/>
      <w:r w:rsidRPr="0056169E">
        <w:rPr>
          <w:rFonts w:ascii="Times New Roman" w:eastAsia="Times New Roman" w:hAnsi="Times New Roman" w:cs="Times New Roman"/>
          <w:color w:val="000000"/>
          <w:sz w:val="24"/>
          <w:szCs w:val="24"/>
          <w:bdr w:val="none" w:sz="0" w:space="0" w:color="auto" w:frame="1"/>
        </w:rPr>
        <w:t> + "</w:t>
      </w:r>
      <w:r w:rsidRPr="0056169E">
        <w:rPr>
          <w:rFonts w:ascii="Times New Roman" w:eastAsia="Times New Roman" w:hAnsi="Times New Roman" w:cs="Times New Roman"/>
          <w:b/>
          <w:bCs/>
          <w:color w:val="006699"/>
          <w:sz w:val="24"/>
          <w:szCs w:val="24"/>
          <w:bdr w:val="none" w:sz="0" w:space="0" w:color="auto" w:frame="1"/>
        </w:rPr>
        <w:t>&lt;</w:t>
      </w:r>
      <w:proofErr w:type="spellStart"/>
      <w:r w:rsidRPr="0056169E">
        <w:rPr>
          <w:rFonts w:ascii="Times New Roman" w:eastAsia="Times New Roman" w:hAnsi="Times New Roman" w:cs="Times New Roman"/>
          <w:b/>
          <w:bCs/>
          <w:color w:val="006699"/>
          <w:sz w:val="24"/>
          <w:szCs w:val="24"/>
          <w:bdr w:val="none" w:sz="0" w:space="0" w:color="auto" w:frame="1"/>
        </w:rPr>
        <w:t>br</w:t>
      </w:r>
      <w:proofErr w:type="spellEnd"/>
      <w:r w:rsidRPr="0056169E">
        <w:rPr>
          <w:rFonts w:ascii="Times New Roman" w:eastAsia="Times New Roman" w:hAnsi="Times New Roman" w:cs="Times New Roman"/>
          <w:b/>
          <w:bCs/>
          <w:color w:val="006699"/>
          <w:sz w:val="24"/>
          <w:szCs w:val="24"/>
          <w:bdr w:val="none" w:sz="0" w:space="0" w:color="auto" w:frame="1"/>
        </w:rPr>
        <w:t>/&gt;</w:t>
      </w:r>
      <w:r w:rsidRPr="0056169E">
        <w:rPr>
          <w:rFonts w:ascii="Times New Roman" w:eastAsia="Times New Roman" w:hAnsi="Times New Roman" w:cs="Times New Roman"/>
          <w:color w:val="000000"/>
          <w:sz w:val="24"/>
          <w:szCs w:val="24"/>
          <w:bdr w:val="none" w:sz="0" w:space="0" w:color="auto" w:frame="1"/>
        </w:rPr>
        <w:t>");  </w:t>
      </w:r>
    </w:p>
    <w:p w14:paraId="3F0BBA8D" w14:textId="77777777" w:rsidR="00B843FF" w:rsidRPr="0056169E" w:rsidRDefault="00B843FF" w:rsidP="004D39D5">
      <w:pPr>
        <w:spacing w:line="360" w:lineRule="auto"/>
        <w:ind w:left="360"/>
        <w:jc w:val="both"/>
        <w:rPr>
          <w:rFonts w:ascii="Times New Roman" w:eastAsia="Times New Roman" w:hAnsi="Times New Roman" w:cs="Times New Roman"/>
          <w:color w:val="000000"/>
          <w:sz w:val="24"/>
          <w:szCs w:val="24"/>
        </w:rPr>
      </w:pPr>
      <w:proofErr w:type="spellStart"/>
      <w:r w:rsidRPr="0056169E">
        <w:rPr>
          <w:rFonts w:ascii="Times New Roman" w:eastAsia="Times New Roman" w:hAnsi="Times New Roman" w:cs="Times New Roman"/>
          <w:color w:val="000000"/>
          <w:sz w:val="24"/>
          <w:szCs w:val="24"/>
          <w:bdr w:val="none" w:sz="0" w:space="0" w:color="auto" w:frame="1"/>
        </w:rPr>
        <w:t>i</w:t>
      </w:r>
      <w:proofErr w:type="spellEnd"/>
      <w:r w:rsidRPr="0056169E">
        <w:rPr>
          <w:rFonts w:ascii="Times New Roman" w:eastAsia="Times New Roman" w:hAnsi="Times New Roman" w:cs="Times New Roman"/>
          <w:color w:val="000000"/>
          <w:sz w:val="24"/>
          <w:szCs w:val="24"/>
          <w:bdr w:val="none" w:sz="0" w:space="0" w:color="auto" w:frame="1"/>
        </w:rPr>
        <w:t>++;  </w:t>
      </w:r>
    </w:p>
    <w:p w14:paraId="40008F29" w14:textId="77777777" w:rsidR="00B843FF" w:rsidRPr="0056169E" w:rsidRDefault="00B843FF" w:rsidP="004D39D5">
      <w:pPr>
        <w:spacing w:line="360" w:lineRule="auto"/>
        <w:ind w:left="360"/>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  </w:t>
      </w:r>
    </w:p>
    <w:p w14:paraId="7080ECDC" w14:textId="77777777" w:rsidR="00B843FF" w:rsidRPr="0056169E" w:rsidRDefault="00B843FF"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b/>
          <w:bCs/>
          <w:color w:val="006699"/>
          <w:sz w:val="24"/>
          <w:szCs w:val="24"/>
          <w:bdr w:val="none" w:sz="0" w:space="0" w:color="auto" w:frame="1"/>
        </w:rPr>
        <w:t>&lt;/script&gt;</w:t>
      </w:r>
      <w:r w:rsidRPr="0056169E">
        <w:rPr>
          <w:rFonts w:ascii="Times New Roman" w:eastAsia="Times New Roman" w:hAnsi="Times New Roman" w:cs="Times New Roman"/>
          <w:color w:val="000000"/>
          <w:sz w:val="24"/>
          <w:szCs w:val="24"/>
          <w:bdr w:val="none" w:sz="0" w:space="0" w:color="auto" w:frame="1"/>
        </w:rPr>
        <w:t>  </w:t>
      </w:r>
    </w:p>
    <w:p w14:paraId="4199CA11" w14:textId="77777777" w:rsidR="00B843FF" w:rsidRPr="0056169E" w:rsidRDefault="00B843FF" w:rsidP="004D39D5">
      <w:pPr>
        <w:shd w:val="clear" w:color="auto" w:fill="FFFFFF"/>
        <w:spacing w:before="60" w:after="100" w:afterAutospacing="1" w:line="360" w:lineRule="auto"/>
        <w:ind w:left="-432"/>
        <w:jc w:val="both"/>
        <w:rPr>
          <w:rFonts w:ascii="Times New Roman" w:hAnsi="Times New Roman" w:cs="Times New Roman"/>
          <w:color w:val="333333"/>
          <w:sz w:val="24"/>
          <w:szCs w:val="24"/>
          <w:shd w:val="clear" w:color="auto" w:fill="FFFFFF"/>
        </w:rPr>
      </w:pPr>
    </w:p>
    <w:p w14:paraId="52D3AB17" w14:textId="4849EB18" w:rsidR="00B843FF" w:rsidRPr="0056169E" w:rsidRDefault="00B843FF" w:rsidP="004D39D5">
      <w:pPr>
        <w:shd w:val="clear" w:color="auto" w:fill="FFFFFF"/>
        <w:spacing w:before="60"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For in loop</w:t>
      </w:r>
    </w:p>
    <w:p w14:paraId="0C64B78B" w14:textId="6527821A" w:rsidR="00B843FF" w:rsidRPr="0056169E" w:rsidRDefault="00B843FF" w:rsidP="004D39D5">
      <w:pPr>
        <w:shd w:val="clear" w:color="auto" w:fill="FFFFFF"/>
        <w:spacing w:before="60"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Do while loop</w:t>
      </w:r>
    </w:p>
    <w:p w14:paraId="73C2227F" w14:textId="77777777" w:rsidR="00B843FF" w:rsidRPr="0056169E" w:rsidRDefault="00B843FF" w:rsidP="004D39D5">
      <w:pPr>
        <w:spacing w:line="360" w:lineRule="auto"/>
        <w:ind w:left="360"/>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b/>
          <w:bCs/>
          <w:color w:val="006699"/>
          <w:sz w:val="24"/>
          <w:szCs w:val="24"/>
          <w:bdr w:val="none" w:sz="0" w:space="0" w:color="auto" w:frame="1"/>
        </w:rPr>
        <w:t>&lt;script&gt;</w:t>
      </w:r>
      <w:r w:rsidRPr="0056169E">
        <w:rPr>
          <w:rFonts w:ascii="Times New Roman" w:eastAsia="Times New Roman" w:hAnsi="Times New Roman" w:cs="Times New Roman"/>
          <w:color w:val="000000"/>
          <w:sz w:val="24"/>
          <w:szCs w:val="24"/>
          <w:bdr w:val="none" w:sz="0" w:space="0" w:color="auto" w:frame="1"/>
        </w:rPr>
        <w:t>  </w:t>
      </w:r>
    </w:p>
    <w:p w14:paraId="79B26974" w14:textId="77777777" w:rsidR="00B843FF" w:rsidRPr="0056169E" w:rsidRDefault="00B843FF" w:rsidP="004D39D5">
      <w:pPr>
        <w:spacing w:line="360" w:lineRule="auto"/>
        <w:ind w:left="360"/>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var </w:t>
      </w:r>
      <w:proofErr w:type="spellStart"/>
      <w:r w:rsidRPr="0056169E">
        <w:rPr>
          <w:rFonts w:ascii="Times New Roman" w:eastAsia="Times New Roman" w:hAnsi="Times New Roman" w:cs="Times New Roman"/>
          <w:color w:val="FF0000"/>
          <w:sz w:val="24"/>
          <w:szCs w:val="24"/>
          <w:bdr w:val="none" w:sz="0" w:space="0" w:color="auto" w:frame="1"/>
        </w:rPr>
        <w:t>i</w:t>
      </w:r>
      <w:proofErr w:type="spellEnd"/>
      <w:r w:rsidRPr="0056169E">
        <w:rPr>
          <w:rFonts w:ascii="Times New Roman" w:eastAsia="Times New Roman" w:hAnsi="Times New Roman" w:cs="Times New Roman"/>
          <w:color w:val="000000"/>
          <w:sz w:val="24"/>
          <w:szCs w:val="24"/>
          <w:bdr w:val="none" w:sz="0" w:space="0" w:color="auto" w:frame="1"/>
        </w:rPr>
        <w:t>=</w:t>
      </w:r>
      <w:r w:rsidRPr="0056169E">
        <w:rPr>
          <w:rFonts w:ascii="Times New Roman" w:eastAsia="Times New Roman" w:hAnsi="Times New Roman" w:cs="Times New Roman"/>
          <w:color w:val="0000FF"/>
          <w:sz w:val="24"/>
          <w:szCs w:val="24"/>
          <w:bdr w:val="none" w:sz="0" w:space="0" w:color="auto" w:frame="1"/>
        </w:rPr>
        <w:t>21</w:t>
      </w:r>
      <w:r w:rsidRPr="0056169E">
        <w:rPr>
          <w:rFonts w:ascii="Times New Roman" w:eastAsia="Times New Roman" w:hAnsi="Times New Roman" w:cs="Times New Roman"/>
          <w:color w:val="000000"/>
          <w:sz w:val="24"/>
          <w:szCs w:val="24"/>
          <w:bdr w:val="none" w:sz="0" w:space="0" w:color="auto" w:frame="1"/>
        </w:rPr>
        <w:t>;  </w:t>
      </w:r>
    </w:p>
    <w:p w14:paraId="4C848924" w14:textId="77777777" w:rsidR="00B843FF" w:rsidRPr="0056169E" w:rsidRDefault="00B843FF" w:rsidP="004D39D5">
      <w:pPr>
        <w:spacing w:line="360" w:lineRule="auto"/>
        <w:ind w:left="-432"/>
        <w:jc w:val="both"/>
        <w:rPr>
          <w:rFonts w:ascii="Times New Roman" w:eastAsia="Times New Roman" w:hAnsi="Times New Roman" w:cs="Times New Roman"/>
          <w:color w:val="000000"/>
          <w:sz w:val="24"/>
          <w:szCs w:val="24"/>
        </w:rPr>
      </w:pPr>
      <w:proofErr w:type="gramStart"/>
      <w:r w:rsidRPr="0056169E">
        <w:rPr>
          <w:rFonts w:ascii="Times New Roman" w:eastAsia="Times New Roman" w:hAnsi="Times New Roman" w:cs="Times New Roman"/>
          <w:color w:val="000000"/>
          <w:sz w:val="24"/>
          <w:szCs w:val="24"/>
          <w:bdr w:val="none" w:sz="0" w:space="0" w:color="auto" w:frame="1"/>
        </w:rPr>
        <w:t>do{</w:t>
      </w:r>
      <w:proofErr w:type="gramEnd"/>
      <w:r w:rsidRPr="0056169E">
        <w:rPr>
          <w:rFonts w:ascii="Times New Roman" w:eastAsia="Times New Roman" w:hAnsi="Times New Roman" w:cs="Times New Roman"/>
          <w:color w:val="000000"/>
          <w:sz w:val="24"/>
          <w:szCs w:val="24"/>
          <w:bdr w:val="none" w:sz="0" w:space="0" w:color="auto" w:frame="1"/>
        </w:rPr>
        <w:t>  </w:t>
      </w:r>
    </w:p>
    <w:p w14:paraId="138E099D" w14:textId="77777777" w:rsidR="00B843FF" w:rsidRPr="0056169E" w:rsidRDefault="00B843FF" w:rsidP="004D39D5">
      <w:pPr>
        <w:spacing w:line="360" w:lineRule="auto"/>
        <w:ind w:left="360"/>
        <w:jc w:val="both"/>
        <w:rPr>
          <w:rFonts w:ascii="Times New Roman" w:eastAsia="Times New Roman" w:hAnsi="Times New Roman" w:cs="Times New Roman"/>
          <w:color w:val="000000"/>
          <w:sz w:val="24"/>
          <w:szCs w:val="24"/>
        </w:rPr>
      </w:pPr>
      <w:proofErr w:type="spellStart"/>
      <w:proofErr w:type="gramStart"/>
      <w:r w:rsidRPr="0056169E">
        <w:rPr>
          <w:rFonts w:ascii="Times New Roman" w:eastAsia="Times New Roman" w:hAnsi="Times New Roman" w:cs="Times New Roman"/>
          <w:color w:val="000000"/>
          <w:sz w:val="24"/>
          <w:szCs w:val="24"/>
          <w:bdr w:val="none" w:sz="0" w:space="0" w:color="auto" w:frame="1"/>
        </w:rPr>
        <w:t>document.write</w:t>
      </w:r>
      <w:proofErr w:type="spellEnd"/>
      <w:proofErr w:type="gramEnd"/>
      <w:r w:rsidRPr="0056169E">
        <w:rPr>
          <w:rFonts w:ascii="Times New Roman" w:eastAsia="Times New Roman" w:hAnsi="Times New Roman" w:cs="Times New Roman"/>
          <w:color w:val="000000"/>
          <w:sz w:val="24"/>
          <w:szCs w:val="24"/>
          <w:bdr w:val="none" w:sz="0" w:space="0" w:color="auto" w:frame="1"/>
        </w:rPr>
        <w:t>(</w:t>
      </w:r>
      <w:proofErr w:type="spellStart"/>
      <w:r w:rsidRPr="0056169E">
        <w:rPr>
          <w:rFonts w:ascii="Times New Roman" w:eastAsia="Times New Roman" w:hAnsi="Times New Roman" w:cs="Times New Roman"/>
          <w:color w:val="000000"/>
          <w:sz w:val="24"/>
          <w:szCs w:val="24"/>
          <w:bdr w:val="none" w:sz="0" w:space="0" w:color="auto" w:frame="1"/>
        </w:rPr>
        <w:t>i</w:t>
      </w:r>
      <w:proofErr w:type="spellEnd"/>
      <w:r w:rsidRPr="0056169E">
        <w:rPr>
          <w:rFonts w:ascii="Times New Roman" w:eastAsia="Times New Roman" w:hAnsi="Times New Roman" w:cs="Times New Roman"/>
          <w:color w:val="000000"/>
          <w:sz w:val="24"/>
          <w:szCs w:val="24"/>
          <w:bdr w:val="none" w:sz="0" w:space="0" w:color="auto" w:frame="1"/>
        </w:rPr>
        <w:t> + "</w:t>
      </w:r>
      <w:r w:rsidRPr="0056169E">
        <w:rPr>
          <w:rFonts w:ascii="Times New Roman" w:eastAsia="Times New Roman" w:hAnsi="Times New Roman" w:cs="Times New Roman"/>
          <w:b/>
          <w:bCs/>
          <w:color w:val="006699"/>
          <w:sz w:val="24"/>
          <w:szCs w:val="24"/>
          <w:bdr w:val="none" w:sz="0" w:space="0" w:color="auto" w:frame="1"/>
        </w:rPr>
        <w:t>&lt;</w:t>
      </w:r>
      <w:proofErr w:type="spellStart"/>
      <w:r w:rsidRPr="0056169E">
        <w:rPr>
          <w:rFonts w:ascii="Times New Roman" w:eastAsia="Times New Roman" w:hAnsi="Times New Roman" w:cs="Times New Roman"/>
          <w:b/>
          <w:bCs/>
          <w:color w:val="006699"/>
          <w:sz w:val="24"/>
          <w:szCs w:val="24"/>
          <w:bdr w:val="none" w:sz="0" w:space="0" w:color="auto" w:frame="1"/>
        </w:rPr>
        <w:t>br</w:t>
      </w:r>
      <w:proofErr w:type="spellEnd"/>
      <w:r w:rsidRPr="0056169E">
        <w:rPr>
          <w:rFonts w:ascii="Times New Roman" w:eastAsia="Times New Roman" w:hAnsi="Times New Roman" w:cs="Times New Roman"/>
          <w:b/>
          <w:bCs/>
          <w:color w:val="006699"/>
          <w:sz w:val="24"/>
          <w:szCs w:val="24"/>
          <w:bdr w:val="none" w:sz="0" w:space="0" w:color="auto" w:frame="1"/>
        </w:rPr>
        <w:t>/&gt;</w:t>
      </w:r>
      <w:r w:rsidRPr="0056169E">
        <w:rPr>
          <w:rFonts w:ascii="Times New Roman" w:eastAsia="Times New Roman" w:hAnsi="Times New Roman" w:cs="Times New Roman"/>
          <w:color w:val="000000"/>
          <w:sz w:val="24"/>
          <w:szCs w:val="24"/>
          <w:bdr w:val="none" w:sz="0" w:space="0" w:color="auto" w:frame="1"/>
        </w:rPr>
        <w:t>");  </w:t>
      </w:r>
    </w:p>
    <w:p w14:paraId="4B139637" w14:textId="77777777" w:rsidR="00B843FF" w:rsidRPr="0056169E" w:rsidRDefault="00B843FF" w:rsidP="004D39D5">
      <w:pPr>
        <w:spacing w:line="360" w:lineRule="auto"/>
        <w:ind w:left="360"/>
        <w:jc w:val="both"/>
        <w:rPr>
          <w:rFonts w:ascii="Times New Roman" w:eastAsia="Times New Roman" w:hAnsi="Times New Roman" w:cs="Times New Roman"/>
          <w:color w:val="000000"/>
          <w:sz w:val="24"/>
          <w:szCs w:val="24"/>
        </w:rPr>
      </w:pPr>
      <w:proofErr w:type="spellStart"/>
      <w:r w:rsidRPr="0056169E">
        <w:rPr>
          <w:rFonts w:ascii="Times New Roman" w:eastAsia="Times New Roman" w:hAnsi="Times New Roman" w:cs="Times New Roman"/>
          <w:color w:val="000000"/>
          <w:sz w:val="24"/>
          <w:szCs w:val="24"/>
          <w:bdr w:val="none" w:sz="0" w:space="0" w:color="auto" w:frame="1"/>
        </w:rPr>
        <w:t>i</w:t>
      </w:r>
      <w:proofErr w:type="spellEnd"/>
      <w:r w:rsidRPr="0056169E">
        <w:rPr>
          <w:rFonts w:ascii="Times New Roman" w:eastAsia="Times New Roman" w:hAnsi="Times New Roman" w:cs="Times New Roman"/>
          <w:color w:val="000000"/>
          <w:sz w:val="24"/>
          <w:szCs w:val="24"/>
          <w:bdr w:val="none" w:sz="0" w:space="0" w:color="auto" w:frame="1"/>
        </w:rPr>
        <w:t>++;  </w:t>
      </w:r>
    </w:p>
    <w:p w14:paraId="49768F13" w14:textId="77777777" w:rsidR="00B843FF" w:rsidRPr="0056169E" w:rsidRDefault="00B843FF" w:rsidP="004D39D5">
      <w:pPr>
        <w:spacing w:line="360" w:lineRule="auto"/>
        <w:ind w:left="360"/>
        <w:jc w:val="both"/>
        <w:rPr>
          <w:rFonts w:ascii="Times New Roman" w:eastAsia="Times New Roman" w:hAnsi="Times New Roman" w:cs="Times New Roman"/>
          <w:color w:val="000000"/>
          <w:sz w:val="24"/>
          <w:szCs w:val="24"/>
        </w:rPr>
      </w:pPr>
      <w:proofErr w:type="gramStart"/>
      <w:r w:rsidRPr="0056169E">
        <w:rPr>
          <w:rFonts w:ascii="Times New Roman" w:eastAsia="Times New Roman" w:hAnsi="Times New Roman" w:cs="Times New Roman"/>
          <w:color w:val="000000"/>
          <w:sz w:val="24"/>
          <w:szCs w:val="24"/>
          <w:bdr w:val="none" w:sz="0" w:space="0" w:color="auto" w:frame="1"/>
        </w:rPr>
        <w:t>}while</w:t>
      </w:r>
      <w:proofErr w:type="gramEnd"/>
      <w:r w:rsidRPr="0056169E">
        <w:rPr>
          <w:rFonts w:ascii="Times New Roman" w:eastAsia="Times New Roman" w:hAnsi="Times New Roman" w:cs="Times New Roman"/>
          <w:color w:val="000000"/>
          <w:sz w:val="24"/>
          <w:szCs w:val="24"/>
          <w:bdr w:val="none" w:sz="0" w:space="0" w:color="auto" w:frame="1"/>
        </w:rPr>
        <w:t> (</w:t>
      </w:r>
      <w:proofErr w:type="spellStart"/>
      <w:r w:rsidRPr="0056169E">
        <w:rPr>
          <w:rFonts w:ascii="Times New Roman" w:eastAsia="Times New Roman" w:hAnsi="Times New Roman" w:cs="Times New Roman"/>
          <w:color w:val="000000"/>
          <w:sz w:val="24"/>
          <w:szCs w:val="24"/>
          <w:bdr w:val="none" w:sz="0" w:space="0" w:color="auto" w:frame="1"/>
        </w:rPr>
        <w:t>i</w:t>
      </w:r>
      <w:proofErr w:type="spellEnd"/>
      <w:r w:rsidRPr="0056169E">
        <w:rPr>
          <w:rFonts w:ascii="Times New Roman" w:eastAsia="Times New Roman" w:hAnsi="Times New Roman" w:cs="Times New Roman"/>
          <w:b/>
          <w:bCs/>
          <w:color w:val="006699"/>
          <w:sz w:val="24"/>
          <w:szCs w:val="24"/>
          <w:bdr w:val="none" w:sz="0" w:space="0" w:color="auto" w:frame="1"/>
        </w:rPr>
        <w:t>&lt;</w:t>
      </w:r>
      <w:r w:rsidRPr="0056169E">
        <w:rPr>
          <w:rFonts w:ascii="Times New Roman" w:eastAsia="Times New Roman" w:hAnsi="Times New Roman" w:cs="Times New Roman"/>
          <w:color w:val="000000"/>
          <w:sz w:val="24"/>
          <w:szCs w:val="24"/>
          <w:bdr w:val="none" w:sz="0" w:space="0" w:color="auto" w:frame="1"/>
        </w:rPr>
        <w:t>=25);  </w:t>
      </w:r>
    </w:p>
    <w:p w14:paraId="6A547A2D" w14:textId="77777777" w:rsidR="00773F58" w:rsidRPr="0056169E" w:rsidRDefault="00B843FF" w:rsidP="004D39D5">
      <w:pPr>
        <w:spacing w:line="360" w:lineRule="auto"/>
        <w:ind w:left="360"/>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b/>
          <w:bCs/>
          <w:color w:val="006699"/>
          <w:sz w:val="24"/>
          <w:szCs w:val="24"/>
          <w:bdr w:val="none" w:sz="0" w:space="0" w:color="auto" w:frame="1"/>
        </w:rPr>
        <w:t>&lt;/script&gt;</w:t>
      </w:r>
    </w:p>
    <w:p w14:paraId="36728412" w14:textId="77777777" w:rsidR="00773F58" w:rsidRPr="0056169E" w:rsidRDefault="00773F58" w:rsidP="004D39D5">
      <w:pPr>
        <w:spacing w:line="360" w:lineRule="auto"/>
        <w:ind w:left="-432"/>
        <w:jc w:val="both"/>
        <w:rPr>
          <w:rFonts w:ascii="Times New Roman" w:eastAsia="Times New Roman" w:hAnsi="Times New Roman" w:cs="Times New Roman"/>
          <w:b/>
          <w:bCs/>
          <w:color w:val="006699"/>
          <w:sz w:val="24"/>
          <w:szCs w:val="24"/>
          <w:bdr w:val="none" w:sz="0" w:space="0" w:color="auto" w:frame="1"/>
        </w:rPr>
      </w:pPr>
      <w:r w:rsidRPr="0056169E">
        <w:rPr>
          <w:rFonts w:ascii="Times New Roman" w:eastAsia="Times New Roman" w:hAnsi="Times New Roman" w:cs="Times New Roman"/>
          <w:b/>
          <w:bCs/>
          <w:color w:val="006699"/>
          <w:sz w:val="24"/>
          <w:szCs w:val="24"/>
          <w:bdr w:val="none" w:sz="0" w:space="0" w:color="auto" w:frame="1"/>
        </w:rPr>
        <w:t>Loops (java)</w:t>
      </w:r>
    </w:p>
    <w:p w14:paraId="17C0C6EE" w14:textId="21CAB237" w:rsidR="00773F58" w:rsidRPr="0056169E" w:rsidRDefault="00773F58" w:rsidP="004D39D5">
      <w:pPr>
        <w:spacing w:line="360" w:lineRule="auto"/>
        <w:ind w:left="-432"/>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While</w:t>
      </w:r>
    </w:p>
    <w:p w14:paraId="0E1074C5" w14:textId="1C12629B" w:rsidR="00773F58" w:rsidRPr="0056169E" w:rsidRDefault="00773F58" w:rsidP="004D39D5">
      <w:pPr>
        <w:spacing w:line="360" w:lineRule="auto"/>
        <w:ind w:left="-432"/>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Do while</w:t>
      </w:r>
    </w:p>
    <w:p w14:paraId="070F5D1E" w14:textId="3D6D6B9A" w:rsidR="00773F58" w:rsidRPr="0056169E" w:rsidRDefault="00773F58" w:rsidP="004D39D5">
      <w:pPr>
        <w:spacing w:line="360" w:lineRule="auto"/>
        <w:ind w:left="-432"/>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For-Each Loop:</w:t>
      </w:r>
    </w:p>
    <w:p w14:paraId="0798C473" w14:textId="1523DD0F" w:rsidR="00795112" w:rsidRPr="0056169E" w:rsidRDefault="00795112" w:rsidP="004D39D5">
      <w:pPr>
        <w:spacing w:line="360" w:lineRule="auto"/>
        <w:ind w:left="-432"/>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For</w:t>
      </w:r>
    </w:p>
    <w:p w14:paraId="232F3E42" w14:textId="09D96A67" w:rsidR="00795112" w:rsidRPr="0056169E" w:rsidRDefault="00795112" w:rsidP="004D39D5">
      <w:pPr>
        <w:spacing w:line="360" w:lineRule="auto"/>
        <w:ind w:left="-432"/>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For-Each loop:</w:t>
      </w:r>
    </w:p>
    <w:p w14:paraId="775E0BDE" w14:textId="3279CC47" w:rsidR="00795112" w:rsidRPr="0056169E" w:rsidRDefault="00795112" w:rsidP="004D39D5">
      <w:pPr>
        <w:spacing w:line="360" w:lineRule="auto"/>
        <w:ind w:left="-432"/>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 xml:space="preserve">Mainly used in </w:t>
      </w:r>
      <w:proofErr w:type="spellStart"/>
      <w:r w:rsidRPr="0056169E">
        <w:rPr>
          <w:rFonts w:ascii="Times New Roman" w:eastAsia="Times New Roman" w:hAnsi="Times New Roman" w:cs="Times New Roman"/>
          <w:color w:val="212121"/>
          <w:sz w:val="24"/>
          <w:szCs w:val="24"/>
          <w:bdr w:val="none" w:sz="0" w:space="0" w:color="auto" w:frame="1"/>
        </w:rPr>
        <w:t>ararys</w:t>
      </w:r>
      <w:proofErr w:type="spellEnd"/>
    </w:p>
    <w:p w14:paraId="3E739369" w14:textId="77777777" w:rsidR="00795112" w:rsidRPr="0056169E" w:rsidRDefault="00795112" w:rsidP="004D39D5">
      <w:pPr>
        <w:pStyle w:val="HTMLPreformatted"/>
        <w:pBdr>
          <w:left w:val="single" w:sz="24" w:space="12" w:color="04AA6D"/>
        </w:pBdr>
        <w:shd w:val="clear" w:color="auto" w:fill="FFFFFF"/>
        <w:spacing w:before="240" w:after="240" w:line="360" w:lineRule="auto"/>
        <w:rPr>
          <w:rStyle w:val="HTMLCode"/>
          <w:rFonts w:ascii="Times New Roman" w:hAnsi="Times New Roman" w:cs="Times New Roman"/>
          <w:color w:val="000000"/>
          <w:sz w:val="24"/>
          <w:szCs w:val="24"/>
        </w:rPr>
      </w:pPr>
      <w:r w:rsidRPr="0056169E">
        <w:rPr>
          <w:rStyle w:val="token"/>
          <w:rFonts w:ascii="Times New Roman" w:hAnsi="Times New Roman" w:cs="Times New Roman"/>
          <w:color w:val="0077AA"/>
          <w:sz w:val="24"/>
          <w:szCs w:val="24"/>
        </w:rPr>
        <w:t>for</w:t>
      </w:r>
      <w:r w:rsidRPr="0056169E">
        <w:rPr>
          <w:rStyle w:val="HTMLCode"/>
          <w:rFonts w:ascii="Times New Roman" w:hAnsi="Times New Roman" w:cs="Times New Roman"/>
          <w:color w:val="000000"/>
          <w:sz w:val="24"/>
          <w:szCs w:val="24"/>
        </w:rPr>
        <w:t xml:space="preserve"> </w:t>
      </w:r>
      <w:r w:rsidRPr="0056169E">
        <w:rPr>
          <w:rStyle w:val="token"/>
          <w:rFonts w:ascii="Times New Roman" w:hAnsi="Times New Roman" w:cs="Times New Roman"/>
          <w:color w:val="999999"/>
          <w:sz w:val="24"/>
          <w:szCs w:val="24"/>
        </w:rPr>
        <w:t>(</w:t>
      </w:r>
      <w:r w:rsidRPr="0056169E">
        <w:rPr>
          <w:rStyle w:val="Emphasis"/>
          <w:rFonts w:ascii="Times New Roman" w:hAnsi="Times New Roman" w:cs="Times New Roman"/>
          <w:color w:val="000000"/>
          <w:sz w:val="24"/>
          <w:szCs w:val="24"/>
        </w:rPr>
        <w:t>type</w:t>
      </w:r>
      <w:r w:rsidRPr="0056169E">
        <w:rPr>
          <w:rStyle w:val="HTMLCode"/>
          <w:rFonts w:ascii="Times New Roman" w:hAnsi="Times New Roman" w:cs="Times New Roman"/>
          <w:color w:val="000000"/>
          <w:sz w:val="24"/>
          <w:szCs w:val="24"/>
        </w:rPr>
        <w:t xml:space="preserve"> </w:t>
      </w:r>
      <w:proofErr w:type="spellStart"/>
      <w:proofErr w:type="gramStart"/>
      <w:r w:rsidRPr="0056169E">
        <w:rPr>
          <w:rStyle w:val="Emphasis"/>
          <w:rFonts w:ascii="Times New Roman" w:hAnsi="Times New Roman" w:cs="Times New Roman"/>
          <w:color w:val="000000"/>
          <w:sz w:val="24"/>
          <w:szCs w:val="24"/>
        </w:rPr>
        <w:t>variableName</w:t>
      </w:r>
      <w:proofErr w:type="spellEnd"/>
      <w:r w:rsidRPr="0056169E">
        <w:rPr>
          <w:rStyle w:val="HTMLCode"/>
          <w:rFonts w:ascii="Times New Roman" w:hAnsi="Times New Roman" w:cs="Times New Roman"/>
          <w:color w:val="000000"/>
          <w:sz w:val="24"/>
          <w:szCs w:val="24"/>
        </w:rPr>
        <w:t xml:space="preserve"> </w:t>
      </w:r>
      <w:r w:rsidRPr="0056169E">
        <w:rPr>
          <w:rStyle w:val="token"/>
          <w:rFonts w:ascii="Times New Roman" w:hAnsi="Times New Roman" w:cs="Times New Roman"/>
          <w:color w:val="9A6E3A"/>
          <w:sz w:val="24"/>
          <w:szCs w:val="24"/>
        </w:rPr>
        <w:t>:</w:t>
      </w:r>
      <w:proofErr w:type="gramEnd"/>
      <w:r w:rsidRPr="0056169E">
        <w:rPr>
          <w:rStyle w:val="HTMLCode"/>
          <w:rFonts w:ascii="Times New Roman" w:hAnsi="Times New Roman" w:cs="Times New Roman"/>
          <w:color w:val="000000"/>
          <w:sz w:val="24"/>
          <w:szCs w:val="24"/>
        </w:rPr>
        <w:t xml:space="preserve"> </w:t>
      </w:r>
      <w:proofErr w:type="spellStart"/>
      <w:r w:rsidRPr="0056169E">
        <w:rPr>
          <w:rStyle w:val="Emphasis"/>
          <w:rFonts w:ascii="Times New Roman" w:hAnsi="Times New Roman" w:cs="Times New Roman"/>
          <w:color w:val="000000"/>
          <w:sz w:val="24"/>
          <w:szCs w:val="24"/>
        </w:rPr>
        <w:t>arrayName</w:t>
      </w:r>
      <w:proofErr w:type="spellEnd"/>
      <w:r w:rsidRPr="0056169E">
        <w:rPr>
          <w:rStyle w:val="token"/>
          <w:rFonts w:ascii="Times New Roman" w:hAnsi="Times New Roman" w:cs="Times New Roman"/>
          <w:color w:val="999999"/>
          <w:sz w:val="24"/>
          <w:szCs w:val="24"/>
        </w:rPr>
        <w:t>)</w:t>
      </w:r>
      <w:r w:rsidRPr="0056169E">
        <w:rPr>
          <w:rStyle w:val="HTMLCode"/>
          <w:rFonts w:ascii="Times New Roman" w:hAnsi="Times New Roman" w:cs="Times New Roman"/>
          <w:color w:val="000000"/>
          <w:sz w:val="24"/>
          <w:szCs w:val="24"/>
        </w:rPr>
        <w:t xml:space="preserve"> </w:t>
      </w:r>
      <w:r w:rsidRPr="0056169E">
        <w:rPr>
          <w:rStyle w:val="token"/>
          <w:rFonts w:ascii="Times New Roman" w:hAnsi="Times New Roman" w:cs="Times New Roman"/>
          <w:color w:val="999999"/>
          <w:sz w:val="24"/>
          <w:szCs w:val="24"/>
        </w:rPr>
        <w:t>{</w:t>
      </w:r>
    </w:p>
    <w:p w14:paraId="72EAF603" w14:textId="77777777" w:rsidR="00795112" w:rsidRPr="0056169E" w:rsidRDefault="00795112" w:rsidP="004D39D5">
      <w:pPr>
        <w:pStyle w:val="HTMLPreformatted"/>
        <w:pBdr>
          <w:left w:val="single" w:sz="24" w:space="12" w:color="04AA6D"/>
        </w:pBdr>
        <w:shd w:val="clear" w:color="auto" w:fill="FFFFFF"/>
        <w:spacing w:before="240" w:after="240" w:line="360" w:lineRule="auto"/>
        <w:rPr>
          <w:rStyle w:val="HTMLCode"/>
          <w:rFonts w:ascii="Times New Roman" w:hAnsi="Times New Roman" w:cs="Times New Roman"/>
          <w:color w:val="000000"/>
          <w:sz w:val="24"/>
          <w:szCs w:val="24"/>
        </w:rPr>
      </w:pPr>
      <w:r w:rsidRPr="0056169E">
        <w:rPr>
          <w:rStyle w:val="HTMLCode"/>
          <w:rFonts w:ascii="Times New Roman" w:hAnsi="Times New Roman" w:cs="Times New Roman"/>
          <w:color w:val="000000"/>
          <w:sz w:val="24"/>
          <w:szCs w:val="24"/>
        </w:rPr>
        <w:t xml:space="preserve">  </w:t>
      </w:r>
      <w:r w:rsidRPr="0056169E">
        <w:rPr>
          <w:rStyle w:val="token"/>
          <w:rFonts w:ascii="Times New Roman" w:hAnsi="Times New Roman" w:cs="Times New Roman"/>
          <w:i/>
          <w:iCs/>
          <w:color w:val="708090"/>
          <w:sz w:val="24"/>
          <w:szCs w:val="24"/>
        </w:rPr>
        <w:t>// code block to be executed</w:t>
      </w:r>
    </w:p>
    <w:p w14:paraId="3AECCD3F" w14:textId="77777777" w:rsidR="00795112" w:rsidRPr="0056169E" w:rsidRDefault="00795112" w:rsidP="004D39D5">
      <w:pPr>
        <w:pStyle w:val="HTMLPreformatted"/>
        <w:pBdr>
          <w:left w:val="single" w:sz="24" w:space="12" w:color="04AA6D"/>
        </w:pBdr>
        <w:shd w:val="clear" w:color="auto" w:fill="FFFFFF"/>
        <w:spacing w:before="240" w:after="240" w:line="360" w:lineRule="auto"/>
        <w:rPr>
          <w:rFonts w:ascii="Times New Roman" w:hAnsi="Times New Roman" w:cs="Times New Roman"/>
          <w:color w:val="000000"/>
          <w:sz w:val="24"/>
          <w:szCs w:val="24"/>
        </w:rPr>
      </w:pPr>
      <w:r w:rsidRPr="0056169E">
        <w:rPr>
          <w:rStyle w:val="token"/>
          <w:rFonts w:ascii="Times New Roman" w:hAnsi="Times New Roman" w:cs="Times New Roman"/>
          <w:color w:val="999999"/>
          <w:sz w:val="24"/>
          <w:szCs w:val="24"/>
        </w:rPr>
        <w:t>}</w:t>
      </w:r>
    </w:p>
    <w:p w14:paraId="5F4E951C" w14:textId="77777777" w:rsidR="00795112" w:rsidRPr="0056169E" w:rsidRDefault="00795112" w:rsidP="004D39D5">
      <w:pPr>
        <w:pStyle w:val="HTMLPreformatted"/>
        <w:pBdr>
          <w:left w:val="single" w:sz="24" w:space="12" w:color="04AA6D"/>
        </w:pBdr>
        <w:shd w:val="clear" w:color="auto" w:fill="FFFFFF"/>
        <w:spacing w:before="240" w:after="240" w:line="360" w:lineRule="auto"/>
        <w:rPr>
          <w:rStyle w:val="HTMLCode"/>
          <w:rFonts w:ascii="Times New Roman" w:hAnsi="Times New Roman" w:cs="Times New Roman"/>
          <w:color w:val="000000"/>
          <w:sz w:val="24"/>
          <w:szCs w:val="24"/>
        </w:rPr>
      </w:pPr>
      <w:proofErr w:type="gramStart"/>
      <w:r w:rsidRPr="0056169E">
        <w:rPr>
          <w:rStyle w:val="token"/>
          <w:rFonts w:ascii="Times New Roman" w:hAnsi="Times New Roman" w:cs="Times New Roman"/>
          <w:color w:val="DD4A68"/>
          <w:sz w:val="24"/>
          <w:szCs w:val="24"/>
        </w:rPr>
        <w:t>String</w:t>
      </w:r>
      <w:r w:rsidRPr="0056169E">
        <w:rPr>
          <w:rStyle w:val="token"/>
          <w:rFonts w:ascii="Times New Roman" w:hAnsi="Times New Roman" w:cs="Times New Roman"/>
          <w:color w:val="999999"/>
          <w:sz w:val="24"/>
          <w:szCs w:val="24"/>
        </w:rPr>
        <w:t>[</w:t>
      </w:r>
      <w:proofErr w:type="gramEnd"/>
      <w:r w:rsidRPr="0056169E">
        <w:rPr>
          <w:rStyle w:val="token"/>
          <w:rFonts w:ascii="Times New Roman" w:hAnsi="Times New Roman" w:cs="Times New Roman"/>
          <w:color w:val="999999"/>
          <w:sz w:val="24"/>
          <w:szCs w:val="24"/>
        </w:rPr>
        <w:t>]</w:t>
      </w:r>
      <w:r w:rsidRPr="0056169E">
        <w:rPr>
          <w:rStyle w:val="HTMLCode"/>
          <w:rFonts w:ascii="Times New Roman" w:hAnsi="Times New Roman" w:cs="Times New Roman"/>
          <w:color w:val="000000"/>
          <w:sz w:val="24"/>
          <w:szCs w:val="24"/>
        </w:rPr>
        <w:t xml:space="preserve"> cars </w:t>
      </w:r>
      <w:r w:rsidRPr="0056169E">
        <w:rPr>
          <w:rStyle w:val="token"/>
          <w:rFonts w:ascii="Times New Roman" w:hAnsi="Times New Roman" w:cs="Times New Roman"/>
          <w:color w:val="9A6E3A"/>
          <w:sz w:val="24"/>
          <w:szCs w:val="24"/>
        </w:rPr>
        <w:t>=</w:t>
      </w:r>
      <w:r w:rsidRPr="0056169E">
        <w:rPr>
          <w:rStyle w:val="HTMLCode"/>
          <w:rFonts w:ascii="Times New Roman" w:hAnsi="Times New Roman" w:cs="Times New Roman"/>
          <w:color w:val="000000"/>
          <w:sz w:val="24"/>
          <w:szCs w:val="24"/>
        </w:rPr>
        <w:t xml:space="preserve"> </w:t>
      </w:r>
      <w:r w:rsidRPr="0056169E">
        <w:rPr>
          <w:rStyle w:val="token"/>
          <w:rFonts w:ascii="Times New Roman" w:hAnsi="Times New Roman" w:cs="Times New Roman"/>
          <w:color w:val="999999"/>
          <w:sz w:val="24"/>
          <w:szCs w:val="24"/>
        </w:rPr>
        <w:t>{</w:t>
      </w:r>
      <w:r w:rsidRPr="0056169E">
        <w:rPr>
          <w:rStyle w:val="token"/>
          <w:rFonts w:ascii="Times New Roman" w:hAnsi="Times New Roman" w:cs="Times New Roman"/>
          <w:color w:val="669900"/>
          <w:sz w:val="24"/>
          <w:szCs w:val="24"/>
        </w:rPr>
        <w:t>"Volvo"</w:t>
      </w:r>
      <w:r w:rsidRPr="0056169E">
        <w:rPr>
          <w:rStyle w:val="token"/>
          <w:rFonts w:ascii="Times New Roman" w:hAnsi="Times New Roman" w:cs="Times New Roman"/>
          <w:color w:val="999999"/>
          <w:sz w:val="24"/>
          <w:szCs w:val="24"/>
        </w:rPr>
        <w:t>,</w:t>
      </w:r>
      <w:r w:rsidRPr="0056169E">
        <w:rPr>
          <w:rStyle w:val="HTMLCode"/>
          <w:rFonts w:ascii="Times New Roman" w:hAnsi="Times New Roman" w:cs="Times New Roman"/>
          <w:color w:val="000000"/>
          <w:sz w:val="24"/>
          <w:szCs w:val="24"/>
        </w:rPr>
        <w:t xml:space="preserve"> </w:t>
      </w:r>
      <w:r w:rsidRPr="0056169E">
        <w:rPr>
          <w:rStyle w:val="token"/>
          <w:rFonts w:ascii="Times New Roman" w:hAnsi="Times New Roman" w:cs="Times New Roman"/>
          <w:color w:val="669900"/>
          <w:sz w:val="24"/>
          <w:szCs w:val="24"/>
        </w:rPr>
        <w:t>"BMW"</w:t>
      </w:r>
      <w:r w:rsidRPr="0056169E">
        <w:rPr>
          <w:rStyle w:val="token"/>
          <w:rFonts w:ascii="Times New Roman" w:hAnsi="Times New Roman" w:cs="Times New Roman"/>
          <w:color w:val="999999"/>
          <w:sz w:val="24"/>
          <w:szCs w:val="24"/>
        </w:rPr>
        <w:t>,</w:t>
      </w:r>
      <w:r w:rsidRPr="0056169E">
        <w:rPr>
          <w:rStyle w:val="HTMLCode"/>
          <w:rFonts w:ascii="Times New Roman" w:hAnsi="Times New Roman" w:cs="Times New Roman"/>
          <w:color w:val="000000"/>
          <w:sz w:val="24"/>
          <w:szCs w:val="24"/>
        </w:rPr>
        <w:t xml:space="preserve"> </w:t>
      </w:r>
      <w:r w:rsidRPr="0056169E">
        <w:rPr>
          <w:rStyle w:val="token"/>
          <w:rFonts w:ascii="Times New Roman" w:hAnsi="Times New Roman" w:cs="Times New Roman"/>
          <w:color w:val="669900"/>
          <w:sz w:val="24"/>
          <w:szCs w:val="24"/>
        </w:rPr>
        <w:t>"Ford"</w:t>
      </w:r>
      <w:r w:rsidRPr="0056169E">
        <w:rPr>
          <w:rStyle w:val="token"/>
          <w:rFonts w:ascii="Times New Roman" w:hAnsi="Times New Roman" w:cs="Times New Roman"/>
          <w:color w:val="999999"/>
          <w:sz w:val="24"/>
          <w:szCs w:val="24"/>
        </w:rPr>
        <w:t>,</w:t>
      </w:r>
      <w:r w:rsidRPr="0056169E">
        <w:rPr>
          <w:rStyle w:val="HTMLCode"/>
          <w:rFonts w:ascii="Times New Roman" w:hAnsi="Times New Roman" w:cs="Times New Roman"/>
          <w:color w:val="000000"/>
          <w:sz w:val="24"/>
          <w:szCs w:val="24"/>
        </w:rPr>
        <w:t xml:space="preserve"> </w:t>
      </w:r>
      <w:r w:rsidRPr="0056169E">
        <w:rPr>
          <w:rStyle w:val="token"/>
          <w:rFonts w:ascii="Times New Roman" w:hAnsi="Times New Roman" w:cs="Times New Roman"/>
          <w:color w:val="669900"/>
          <w:sz w:val="24"/>
          <w:szCs w:val="24"/>
        </w:rPr>
        <w:t>"Mazda"</w:t>
      </w:r>
      <w:r w:rsidRPr="0056169E">
        <w:rPr>
          <w:rStyle w:val="token"/>
          <w:rFonts w:ascii="Times New Roman" w:hAnsi="Times New Roman" w:cs="Times New Roman"/>
          <w:color w:val="999999"/>
          <w:sz w:val="24"/>
          <w:szCs w:val="24"/>
        </w:rPr>
        <w:t>};</w:t>
      </w:r>
    </w:p>
    <w:p w14:paraId="64BB31BB" w14:textId="77777777" w:rsidR="00795112" w:rsidRPr="0056169E" w:rsidRDefault="00795112" w:rsidP="004D39D5">
      <w:pPr>
        <w:pStyle w:val="HTMLPreformatted"/>
        <w:pBdr>
          <w:left w:val="single" w:sz="24" w:space="12" w:color="04AA6D"/>
        </w:pBdr>
        <w:shd w:val="clear" w:color="auto" w:fill="FFFFFF"/>
        <w:spacing w:before="240" w:after="240" w:line="360" w:lineRule="auto"/>
        <w:rPr>
          <w:rStyle w:val="HTMLCode"/>
          <w:rFonts w:ascii="Times New Roman" w:hAnsi="Times New Roman" w:cs="Times New Roman"/>
          <w:color w:val="000000"/>
          <w:sz w:val="24"/>
          <w:szCs w:val="24"/>
        </w:rPr>
      </w:pPr>
      <w:r w:rsidRPr="0056169E">
        <w:rPr>
          <w:rStyle w:val="token"/>
          <w:rFonts w:ascii="Times New Roman" w:hAnsi="Times New Roman" w:cs="Times New Roman"/>
          <w:color w:val="0077AA"/>
          <w:sz w:val="24"/>
          <w:szCs w:val="24"/>
        </w:rPr>
        <w:lastRenderedPageBreak/>
        <w:t>for</w:t>
      </w:r>
      <w:r w:rsidRPr="0056169E">
        <w:rPr>
          <w:rStyle w:val="HTMLCode"/>
          <w:rFonts w:ascii="Times New Roman" w:hAnsi="Times New Roman" w:cs="Times New Roman"/>
          <w:color w:val="000000"/>
          <w:sz w:val="24"/>
          <w:szCs w:val="24"/>
        </w:rPr>
        <w:t xml:space="preserve"> </w:t>
      </w:r>
      <w:r w:rsidRPr="0056169E">
        <w:rPr>
          <w:rStyle w:val="token"/>
          <w:rFonts w:ascii="Times New Roman" w:hAnsi="Times New Roman" w:cs="Times New Roman"/>
          <w:color w:val="999999"/>
          <w:sz w:val="24"/>
          <w:szCs w:val="24"/>
        </w:rPr>
        <w:t>(</w:t>
      </w:r>
      <w:r w:rsidRPr="0056169E">
        <w:rPr>
          <w:rStyle w:val="token"/>
          <w:rFonts w:ascii="Times New Roman" w:hAnsi="Times New Roman" w:cs="Times New Roman"/>
          <w:color w:val="DD4A68"/>
          <w:sz w:val="24"/>
          <w:szCs w:val="24"/>
        </w:rPr>
        <w:t>String</w:t>
      </w:r>
      <w:r w:rsidRPr="0056169E">
        <w:rPr>
          <w:rStyle w:val="HTMLCode"/>
          <w:rFonts w:ascii="Times New Roman" w:hAnsi="Times New Roman" w:cs="Times New Roman"/>
          <w:color w:val="000000"/>
          <w:sz w:val="24"/>
          <w:szCs w:val="24"/>
        </w:rPr>
        <w:t xml:space="preserve"> </w:t>
      </w:r>
      <w:proofErr w:type="spellStart"/>
      <w:proofErr w:type="gramStart"/>
      <w:r w:rsidRPr="0056169E">
        <w:rPr>
          <w:rStyle w:val="HTMLCode"/>
          <w:rFonts w:ascii="Times New Roman" w:hAnsi="Times New Roman" w:cs="Times New Roman"/>
          <w:color w:val="000000"/>
          <w:sz w:val="24"/>
          <w:szCs w:val="24"/>
        </w:rPr>
        <w:t>i</w:t>
      </w:r>
      <w:proofErr w:type="spellEnd"/>
      <w:r w:rsidRPr="0056169E">
        <w:rPr>
          <w:rStyle w:val="HTMLCode"/>
          <w:rFonts w:ascii="Times New Roman" w:hAnsi="Times New Roman" w:cs="Times New Roman"/>
          <w:color w:val="000000"/>
          <w:sz w:val="24"/>
          <w:szCs w:val="24"/>
        </w:rPr>
        <w:t xml:space="preserve"> </w:t>
      </w:r>
      <w:r w:rsidRPr="0056169E">
        <w:rPr>
          <w:rStyle w:val="token"/>
          <w:rFonts w:ascii="Times New Roman" w:hAnsi="Times New Roman" w:cs="Times New Roman"/>
          <w:color w:val="9A6E3A"/>
          <w:sz w:val="24"/>
          <w:szCs w:val="24"/>
        </w:rPr>
        <w:t>:</w:t>
      </w:r>
      <w:proofErr w:type="gramEnd"/>
      <w:r w:rsidRPr="0056169E">
        <w:rPr>
          <w:rStyle w:val="HTMLCode"/>
          <w:rFonts w:ascii="Times New Roman" w:hAnsi="Times New Roman" w:cs="Times New Roman"/>
          <w:color w:val="000000"/>
          <w:sz w:val="24"/>
          <w:szCs w:val="24"/>
        </w:rPr>
        <w:t xml:space="preserve"> cars</w:t>
      </w:r>
      <w:r w:rsidRPr="0056169E">
        <w:rPr>
          <w:rStyle w:val="token"/>
          <w:rFonts w:ascii="Times New Roman" w:hAnsi="Times New Roman" w:cs="Times New Roman"/>
          <w:color w:val="999999"/>
          <w:sz w:val="24"/>
          <w:szCs w:val="24"/>
        </w:rPr>
        <w:t>)</w:t>
      </w:r>
      <w:r w:rsidRPr="0056169E">
        <w:rPr>
          <w:rStyle w:val="HTMLCode"/>
          <w:rFonts w:ascii="Times New Roman" w:hAnsi="Times New Roman" w:cs="Times New Roman"/>
          <w:color w:val="000000"/>
          <w:sz w:val="24"/>
          <w:szCs w:val="24"/>
        </w:rPr>
        <w:t xml:space="preserve"> </w:t>
      </w:r>
      <w:r w:rsidRPr="0056169E">
        <w:rPr>
          <w:rStyle w:val="token"/>
          <w:rFonts w:ascii="Times New Roman" w:hAnsi="Times New Roman" w:cs="Times New Roman"/>
          <w:color w:val="999999"/>
          <w:sz w:val="24"/>
          <w:szCs w:val="24"/>
        </w:rPr>
        <w:t>{</w:t>
      </w:r>
    </w:p>
    <w:p w14:paraId="7C6FB59C" w14:textId="77777777" w:rsidR="00795112" w:rsidRPr="0056169E" w:rsidRDefault="00795112" w:rsidP="004D39D5">
      <w:pPr>
        <w:pStyle w:val="HTMLPreformatted"/>
        <w:pBdr>
          <w:left w:val="single" w:sz="24" w:space="12" w:color="04AA6D"/>
        </w:pBdr>
        <w:shd w:val="clear" w:color="auto" w:fill="FFFFFF"/>
        <w:spacing w:before="240" w:after="240" w:line="360" w:lineRule="auto"/>
        <w:rPr>
          <w:rStyle w:val="HTMLCode"/>
          <w:rFonts w:ascii="Times New Roman" w:hAnsi="Times New Roman" w:cs="Times New Roman"/>
          <w:color w:val="000000"/>
          <w:sz w:val="24"/>
          <w:szCs w:val="24"/>
        </w:rPr>
      </w:pPr>
      <w:r w:rsidRPr="0056169E">
        <w:rPr>
          <w:rStyle w:val="HTMLCode"/>
          <w:rFonts w:ascii="Times New Roman" w:hAnsi="Times New Roman" w:cs="Times New Roman"/>
          <w:color w:val="000000"/>
          <w:sz w:val="24"/>
          <w:szCs w:val="24"/>
        </w:rPr>
        <w:t xml:space="preserve">  </w:t>
      </w:r>
      <w:proofErr w:type="spellStart"/>
      <w:r w:rsidRPr="0056169E">
        <w:rPr>
          <w:rStyle w:val="token"/>
          <w:rFonts w:ascii="Times New Roman" w:hAnsi="Times New Roman" w:cs="Times New Roman"/>
          <w:color w:val="DD4A68"/>
          <w:sz w:val="24"/>
          <w:szCs w:val="24"/>
        </w:rPr>
        <w:t>System</w:t>
      </w:r>
      <w:r w:rsidRPr="0056169E">
        <w:rPr>
          <w:rStyle w:val="token"/>
          <w:rFonts w:ascii="Times New Roman" w:hAnsi="Times New Roman" w:cs="Times New Roman"/>
          <w:color w:val="999999"/>
          <w:sz w:val="24"/>
          <w:szCs w:val="24"/>
        </w:rPr>
        <w:t>.</w:t>
      </w:r>
      <w:r w:rsidRPr="0056169E">
        <w:rPr>
          <w:rStyle w:val="HTMLCode"/>
          <w:rFonts w:ascii="Times New Roman" w:hAnsi="Times New Roman" w:cs="Times New Roman"/>
          <w:color w:val="000000"/>
          <w:sz w:val="24"/>
          <w:szCs w:val="24"/>
        </w:rPr>
        <w:t>out</w:t>
      </w:r>
      <w:r w:rsidRPr="0056169E">
        <w:rPr>
          <w:rStyle w:val="token"/>
          <w:rFonts w:ascii="Times New Roman" w:hAnsi="Times New Roman" w:cs="Times New Roman"/>
          <w:color w:val="999999"/>
          <w:sz w:val="24"/>
          <w:szCs w:val="24"/>
        </w:rPr>
        <w:t>.</w:t>
      </w:r>
      <w:r w:rsidRPr="0056169E">
        <w:rPr>
          <w:rStyle w:val="token"/>
          <w:rFonts w:ascii="Times New Roman" w:hAnsi="Times New Roman" w:cs="Times New Roman"/>
          <w:color w:val="DD4A68"/>
          <w:sz w:val="24"/>
          <w:szCs w:val="24"/>
        </w:rPr>
        <w:t>println</w:t>
      </w:r>
      <w:proofErr w:type="spellEnd"/>
      <w:r w:rsidRPr="0056169E">
        <w:rPr>
          <w:rStyle w:val="token"/>
          <w:rFonts w:ascii="Times New Roman" w:hAnsi="Times New Roman" w:cs="Times New Roman"/>
          <w:color w:val="999999"/>
          <w:sz w:val="24"/>
          <w:szCs w:val="24"/>
        </w:rPr>
        <w:t>(</w:t>
      </w:r>
      <w:proofErr w:type="spellStart"/>
      <w:r w:rsidRPr="0056169E">
        <w:rPr>
          <w:rStyle w:val="HTMLCode"/>
          <w:rFonts w:ascii="Times New Roman" w:hAnsi="Times New Roman" w:cs="Times New Roman"/>
          <w:color w:val="000000"/>
          <w:sz w:val="24"/>
          <w:szCs w:val="24"/>
        </w:rPr>
        <w:t>i</w:t>
      </w:r>
      <w:proofErr w:type="spellEnd"/>
      <w:r w:rsidRPr="0056169E">
        <w:rPr>
          <w:rStyle w:val="token"/>
          <w:rFonts w:ascii="Times New Roman" w:hAnsi="Times New Roman" w:cs="Times New Roman"/>
          <w:color w:val="999999"/>
          <w:sz w:val="24"/>
          <w:szCs w:val="24"/>
        </w:rPr>
        <w:t>);</w:t>
      </w:r>
    </w:p>
    <w:p w14:paraId="64972A57" w14:textId="77777777" w:rsidR="00795112" w:rsidRPr="0056169E" w:rsidRDefault="00795112" w:rsidP="004D39D5">
      <w:pPr>
        <w:pStyle w:val="HTMLPreformatted"/>
        <w:pBdr>
          <w:left w:val="single" w:sz="24" w:space="12" w:color="04AA6D"/>
        </w:pBdr>
        <w:shd w:val="clear" w:color="auto" w:fill="FFFFFF"/>
        <w:spacing w:before="240" w:after="240" w:line="360" w:lineRule="auto"/>
        <w:rPr>
          <w:rFonts w:ascii="Times New Roman" w:hAnsi="Times New Roman" w:cs="Times New Roman"/>
          <w:color w:val="000000"/>
          <w:sz w:val="24"/>
          <w:szCs w:val="24"/>
        </w:rPr>
      </w:pPr>
      <w:r w:rsidRPr="0056169E">
        <w:rPr>
          <w:rStyle w:val="token"/>
          <w:rFonts w:ascii="Times New Roman" w:hAnsi="Times New Roman" w:cs="Times New Roman"/>
          <w:color w:val="999999"/>
          <w:sz w:val="24"/>
          <w:szCs w:val="24"/>
        </w:rPr>
        <w:t>}</w:t>
      </w:r>
    </w:p>
    <w:p w14:paraId="2C905A88" w14:textId="3CDD35A0" w:rsidR="00795112" w:rsidRPr="0056169E" w:rsidRDefault="00795112" w:rsidP="004D39D5">
      <w:pPr>
        <w:spacing w:line="360" w:lineRule="auto"/>
        <w:ind w:left="-432"/>
        <w:jc w:val="center"/>
        <w:rPr>
          <w:rFonts w:ascii="Times New Roman" w:eastAsia="Times New Roman" w:hAnsi="Times New Roman" w:cs="Times New Roman"/>
          <w:color w:val="ED0000"/>
          <w:sz w:val="24"/>
          <w:szCs w:val="24"/>
          <w:bdr w:val="none" w:sz="0" w:space="0" w:color="auto" w:frame="1"/>
        </w:rPr>
      </w:pPr>
      <w:r w:rsidRPr="0056169E">
        <w:rPr>
          <w:rFonts w:ascii="Times New Roman" w:eastAsia="Times New Roman" w:hAnsi="Times New Roman" w:cs="Times New Roman"/>
          <w:color w:val="ED0000"/>
          <w:sz w:val="24"/>
          <w:szCs w:val="24"/>
          <w:bdr w:val="none" w:sz="0" w:space="0" w:color="auto" w:frame="1"/>
        </w:rPr>
        <w:t>Loop</w:t>
      </w:r>
      <w:r w:rsidR="00EC21DF" w:rsidRPr="0056169E">
        <w:rPr>
          <w:rFonts w:ascii="Times New Roman" w:eastAsia="Times New Roman" w:hAnsi="Times New Roman" w:cs="Times New Roman"/>
          <w:color w:val="ED0000"/>
          <w:sz w:val="24"/>
          <w:szCs w:val="24"/>
          <w:bdr w:val="none" w:sz="0" w:space="0" w:color="auto" w:frame="1"/>
        </w:rPr>
        <w:t xml:space="preserve"> </w:t>
      </w:r>
      <w:r w:rsidRPr="0056169E">
        <w:rPr>
          <w:rFonts w:ascii="Times New Roman" w:eastAsia="Times New Roman" w:hAnsi="Times New Roman" w:cs="Times New Roman"/>
          <w:color w:val="ED0000"/>
          <w:sz w:val="24"/>
          <w:szCs w:val="24"/>
          <w:bdr w:val="none" w:sz="0" w:space="0" w:color="auto" w:frame="1"/>
        </w:rPr>
        <w:t>(Python)</w:t>
      </w:r>
    </w:p>
    <w:p w14:paraId="29279F31" w14:textId="6A0B7AB5" w:rsidR="00064DEA" w:rsidRPr="0056169E" w:rsidRDefault="00064DEA" w:rsidP="004D39D5">
      <w:pPr>
        <w:spacing w:line="360" w:lineRule="auto"/>
        <w:ind w:left="-432"/>
        <w:rPr>
          <w:rFonts w:ascii="Times New Roman" w:eastAsia="Times New Roman" w:hAnsi="Times New Roman" w:cs="Times New Roman"/>
          <w:color w:val="000000" w:themeColor="text1"/>
          <w:sz w:val="24"/>
          <w:szCs w:val="24"/>
          <w:bdr w:val="none" w:sz="0" w:space="0" w:color="auto" w:frame="1"/>
        </w:rPr>
      </w:pPr>
      <w:r w:rsidRPr="0056169E">
        <w:rPr>
          <w:rFonts w:ascii="Times New Roman" w:eastAsia="Times New Roman" w:hAnsi="Times New Roman" w:cs="Times New Roman"/>
          <w:color w:val="000000" w:themeColor="text1"/>
          <w:sz w:val="24"/>
          <w:szCs w:val="24"/>
          <w:bdr w:val="none" w:sz="0" w:space="0" w:color="auto" w:frame="1"/>
        </w:rPr>
        <w:t xml:space="preserve">There are two types loops </w:t>
      </w:r>
      <w:r w:rsidR="004D5992" w:rsidRPr="0056169E">
        <w:rPr>
          <w:rFonts w:ascii="Times New Roman" w:eastAsia="Times New Roman" w:hAnsi="Times New Roman" w:cs="Times New Roman"/>
          <w:color w:val="000000" w:themeColor="text1"/>
          <w:sz w:val="24"/>
          <w:szCs w:val="24"/>
          <w:bdr w:val="none" w:sz="0" w:space="0" w:color="auto" w:frame="1"/>
        </w:rPr>
        <w:t>present:</w:t>
      </w:r>
    </w:p>
    <w:p w14:paraId="792543F6" w14:textId="357FF3CF" w:rsidR="00064DEA" w:rsidRPr="0056169E" w:rsidRDefault="00064DEA" w:rsidP="004D39D5">
      <w:pPr>
        <w:spacing w:line="360" w:lineRule="auto"/>
        <w:ind w:left="-432"/>
        <w:rPr>
          <w:rFonts w:ascii="Times New Roman" w:eastAsia="Times New Roman" w:hAnsi="Times New Roman" w:cs="Times New Roman"/>
          <w:color w:val="000000" w:themeColor="text1"/>
          <w:sz w:val="24"/>
          <w:szCs w:val="24"/>
          <w:bdr w:val="none" w:sz="0" w:space="0" w:color="auto" w:frame="1"/>
        </w:rPr>
      </w:pPr>
      <w:r w:rsidRPr="0056169E">
        <w:rPr>
          <w:rFonts w:ascii="Times New Roman" w:eastAsia="Times New Roman" w:hAnsi="Times New Roman" w:cs="Times New Roman"/>
          <w:color w:val="000000" w:themeColor="text1"/>
          <w:sz w:val="24"/>
          <w:szCs w:val="24"/>
          <w:bdr w:val="none" w:sz="0" w:space="0" w:color="auto" w:frame="1"/>
        </w:rPr>
        <w:t>Entry controlled loops (pretest):</w:t>
      </w:r>
    </w:p>
    <w:p w14:paraId="3FAAB9B0" w14:textId="773BE758" w:rsidR="00064DEA" w:rsidRPr="0056169E" w:rsidRDefault="00064DEA" w:rsidP="004D39D5">
      <w:pPr>
        <w:spacing w:line="360" w:lineRule="auto"/>
        <w:ind w:left="-432"/>
        <w:rPr>
          <w:rFonts w:ascii="Times New Roman" w:eastAsia="Times New Roman" w:hAnsi="Times New Roman" w:cs="Times New Roman"/>
          <w:color w:val="000000" w:themeColor="text1"/>
          <w:sz w:val="24"/>
          <w:szCs w:val="24"/>
          <w:bdr w:val="none" w:sz="0" w:space="0" w:color="auto" w:frame="1"/>
        </w:rPr>
      </w:pPr>
      <w:r w:rsidRPr="0056169E">
        <w:rPr>
          <w:rFonts w:ascii="Times New Roman" w:eastAsia="Times New Roman" w:hAnsi="Times New Roman" w:cs="Times New Roman"/>
          <w:color w:val="000000" w:themeColor="text1"/>
          <w:sz w:val="24"/>
          <w:szCs w:val="24"/>
          <w:bdr w:val="none" w:sz="0" w:space="0" w:color="auto" w:frame="1"/>
        </w:rPr>
        <w:t xml:space="preserve">Here the condition is tested before the start of the execution of </w:t>
      </w:r>
      <w:r w:rsidR="004D5992" w:rsidRPr="0056169E">
        <w:rPr>
          <w:rFonts w:ascii="Times New Roman" w:eastAsia="Times New Roman" w:hAnsi="Times New Roman" w:cs="Times New Roman"/>
          <w:color w:val="000000" w:themeColor="text1"/>
          <w:sz w:val="24"/>
          <w:szCs w:val="24"/>
          <w:bdr w:val="none" w:sz="0" w:space="0" w:color="auto" w:frame="1"/>
        </w:rPr>
        <w:t>statements</w:t>
      </w:r>
      <w:r w:rsidRPr="0056169E">
        <w:rPr>
          <w:rFonts w:ascii="Times New Roman" w:eastAsia="Times New Roman" w:hAnsi="Times New Roman" w:cs="Times New Roman"/>
          <w:color w:val="000000" w:themeColor="text1"/>
          <w:sz w:val="24"/>
          <w:szCs w:val="24"/>
          <w:bdr w:val="none" w:sz="0" w:space="0" w:color="auto" w:frame="1"/>
        </w:rPr>
        <w:t>.</w:t>
      </w:r>
    </w:p>
    <w:p w14:paraId="31637516" w14:textId="6754E698" w:rsidR="00064DEA" w:rsidRPr="0056169E" w:rsidRDefault="00064DEA" w:rsidP="004D39D5">
      <w:pPr>
        <w:spacing w:line="360" w:lineRule="auto"/>
        <w:ind w:left="-432"/>
        <w:rPr>
          <w:rFonts w:ascii="Times New Roman" w:eastAsia="Times New Roman" w:hAnsi="Times New Roman" w:cs="Times New Roman"/>
          <w:color w:val="000000" w:themeColor="text1"/>
          <w:sz w:val="24"/>
          <w:szCs w:val="24"/>
          <w:bdr w:val="none" w:sz="0" w:space="0" w:color="auto" w:frame="1"/>
        </w:rPr>
      </w:pPr>
      <w:r w:rsidRPr="0056169E">
        <w:rPr>
          <w:rFonts w:ascii="Times New Roman" w:eastAsia="Times New Roman" w:hAnsi="Times New Roman" w:cs="Times New Roman"/>
          <w:color w:val="000000" w:themeColor="text1"/>
          <w:sz w:val="24"/>
          <w:szCs w:val="24"/>
          <w:bdr w:val="none" w:sz="0" w:space="0" w:color="auto" w:frame="1"/>
        </w:rPr>
        <w:t>Exit controlled loops(posttest):</w:t>
      </w:r>
    </w:p>
    <w:p w14:paraId="2E84B446" w14:textId="0C1F3585" w:rsidR="00064DEA" w:rsidRPr="0056169E" w:rsidRDefault="00064DEA" w:rsidP="004D39D5">
      <w:pPr>
        <w:spacing w:line="360" w:lineRule="auto"/>
        <w:ind w:left="-432"/>
        <w:rPr>
          <w:rFonts w:ascii="Times New Roman" w:eastAsia="Times New Roman" w:hAnsi="Times New Roman" w:cs="Times New Roman"/>
          <w:color w:val="000000" w:themeColor="text1"/>
          <w:sz w:val="24"/>
          <w:szCs w:val="24"/>
          <w:bdr w:val="none" w:sz="0" w:space="0" w:color="auto" w:frame="1"/>
        </w:rPr>
      </w:pPr>
      <w:r w:rsidRPr="0056169E">
        <w:rPr>
          <w:rFonts w:ascii="Times New Roman" w:eastAsia="Times New Roman" w:hAnsi="Times New Roman" w:cs="Times New Roman"/>
          <w:color w:val="000000" w:themeColor="text1"/>
          <w:sz w:val="24"/>
          <w:szCs w:val="24"/>
          <w:bdr w:val="none" w:sz="0" w:space="0" w:color="auto" w:frame="1"/>
        </w:rPr>
        <w:t xml:space="preserve">Here the condition is tested at </w:t>
      </w:r>
      <w:r w:rsidR="004D5992" w:rsidRPr="0056169E">
        <w:rPr>
          <w:rFonts w:ascii="Times New Roman" w:eastAsia="Times New Roman" w:hAnsi="Times New Roman" w:cs="Times New Roman"/>
          <w:color w:val="000000" w:themeColor="text1"/>
          <w:sz w:val="24"/>
          <w:szCs w:val="24"/>
          <w:bdr w:val="none" w:sz="0" w:space="0" w:color="auto" w:frame="1"/>
        </w:rPr>
        <w:t>the</w:t>
      </w:r>
      <w:r w:rsidRPr="0056169E">
        <w:rPr>
          <w:rFonts w:ascii="Times New Roman" w:eastAsia="Times New Roman" w:hAnsi="Times New Roman" w:cs="Times New Roman"/>
          <w:color w:val="000000" w:themeColor="text1"/>
          <w:sz w:val="24"/>
          <w:szCs w:val="24"/>
          <w:bdr w:val="none" w:sz="0" w:space="0" w:color="auto" w:frame="1"/>
        </w:rPr>
        <w:t xml:space="preserve"> end of the program)</w:t>
      </w:r>
    </w:p>
    <w:p w14:paraId="137B78BE" w14:textId="77777777" w:rsidR="00064DEA" w:rsidRPr="0056169E" w:rsidRDefault="00064DEA" w:rsidP="004D39D5">
      <w:pPr>
        <w:spacing w:line="360" w:lineRule="auto"/>
        <w:ind w:left="-432"/>
        <w:rPr>
          <w:rFonts w:ascii="Times New Roman" w:eastAsia="Times New Roman" w:hAnsi="Times New Roman" w:cs="Times New Roman"/>
          <w:color w:val="000000" w:themeColor="text1"/>
          <w:sz w:val="24"/>
          <w:szCs w:val="24"/>
          <w:bdr w:val="none" w:sz="0" w:space="0" w:color="auto" w:frame="1"/>
        </w:rPr>
      </w:pPr>
    </w:p>
    <w:p w14:paraId="2C879856" w14:textId="77777777" w:rsidR="00064DEA" w:rsidRPr="0056169E" w:rsidRDefault="00064DEA" w:rsidP="004D39D5">
      <w:pPr>
        <w:spacing w:line="360" w:lineRule="auto"/>
        <w:ind w:left="-432"/>
        <w:rPr>
          <w:rFonts w:ascii="Times New Roman" w:eastAsia="Times New Roman" w:hAnsi="Times New Roman" w:cs="Times New Roman"/>
          <w:color w:val="ED0000"/>
          <w:sz w:val="24"/>
          <w:szCs w:val="24"/>
          <w:bdr w:val="none" w:sz="0" w:space="0" w:color="auto" w:frame="1"/>
        </w:rPr>
      </w:pPr>
    </w:p>
    <w:p w14:paraId="775DF7D3" w14:textId="77777777" w:rsidR="00795112" w:rsidRPr="0056169E" w:rsidRDefault="00795112" w:rsidP="004D39D5">
      <w:pPr>
        <w:spacing w:line="360" w:lineRule="auto"/>
        <w:ind w:left="-288"/>
        <w:rPr>
          <w:rFonts w:ascii="Times New Roman" w:eastAsia="Times New Roman" w:hAnsi="Times New Roman" w:cs="Times New Roman"/>
          <w:color w:val="ED0000"/>
          <w:sz w:val="24"/>
          <w:szCs w:val="24"/>
          <w:bdr w:val="none" w:sz="0" w:space="0" w:color="auto" w:frame="1"/>
        </w:rPr>
      </w:pPr>
    </w:p>
    <w:p w14:paraId="258D1E57" w14:textId="5C8586D2" w:rsidR="00773F58" w:rsidRPr="0056169E" w:rsidRDefault="00795112" w:rsidP="004D39D5">
      <w:pPr>
        <w:spacing w:line="360" w:lineRule="auto"/>
        <w:ind w:left="-432"/>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While</w:t>
      </w:r>
    </w:p>
    <w:p w14:paraId="3F7A2581" w14:textId="5D32594E" w:rsidR="00795112" w:rsidRPr="0056169E" w:rsidRDefault="00795112" w:rsidP="004D39D5">
      <w:pPr>
        <w:spacing w:line="360" w:lineRule="auto"/>
        <w:ind w:left="-432"/>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For</w:t>
      </w:r>
    </w:p>
    <w:p w14:paraId="7E67E978" w14:textId="49100205" w:rsidR="00795112" w:rsidRPr="0056169E" w:rsidRDefault="00064DEA" w:rsidP="004D39D5">
      <w:pPr>
        <w:spacing w:line="360" w:lineRule="auto"/>
        <w:ind w:left="-432"/>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Syntax</w:t>
      </w:r>
      <w:r w:rsidR="00795112" w:rsidRPr="0056169E">
        <w:rPr>
          <w:rFonts w:ascii="Times New Roman" w:eastAsia="Times New Roman" w:hAnsi="Times New Roman" w:cs="Times New Roman"/>
          <w:color w:val="212121"/>
          <w:sz w:val="24"/>
          <w:szCs w:val="24"/>
          <w:bdr w:val="none" w:sz="0" w:space="0" w:color="auto" w:frame="1"/>
        </w:rPr>
        <w:t>:</w:t>
      </w:r>
    </w:p>
    <w:p w14:paraId="1B0A68FB" w14:textId="4E59543A" w:rsidR="00795112" w:rsidRPr="0056169E" w:rsidRDefault="00795112" w:rsidP="004D39D5">
      <w:pPr>
        <w:spacing w:line="360" w:lineRule="auto"/>
        <w:ind w:left="-432"/>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 xml:space="preserve">For </w:t>
      </w:r>
      <w:r w:rsidR="00064DEA" w:rsidRPr="0056169E">
        <w:rPr>
          <w:rFonts w:ascii="Times New Roman" w:eastAsia="Times New Roman" w:hAnsi="Times New Roman" w:cs="Times New Roman"/>
          <w:color w:val="212121"/>
          <w:sz w:val="24"/>
          <w:szCs w:val="24"/>
          <w:bdr w:val="none" w:sz="0" w:space="0" w:color="auto" w:frame="1"/>
        </w:rPr>
        <w:t>iterator Var</w:t>
      </w:r>
      <w:r w:rsidRPr="0056169E">
        <w:rPr>
          <w:rFonts w:ascii="Times New Roman" w:eastAsia="Times New Roman" w:hAnsi="Times New Roman" w:cs="Times New Roman"/>
          <w:color w:val="212121"/>
          <w:sz w:val="24"/>
          <w:szCs w:val="24"/>
          <w:bdr w:val="none" w:sz="0" w:space="0" w:color="auto" w:frame="1"/>
        </w:rPr>
        <w:t xml:space="preserve"> in sequence:</w:t>
      </w:r>
    </w:p>
    <w:p w14:paraId="04427336" w14:textId="58F37852" w:rsidR="00795112" w:rsidRPr="0056169E" w:rsidRDefault="00795112" w:rsidP="004D39D5">
      <w:pPr>
        <w:spacing w:line="360" w:lineRule="auto"/>
        <w:ind w:left="-432"/>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Statements(s)</w:t>
      </w:r>
      <w:r w:rsidRPr="0056169E">
        <w:rPr>
          <w:rFonts w:ascii="Times New Roman" w:eastAsia="Times New Roman" w:hAnsi="Times New Roman" w:cs="Times New Roman"/>
          <w:color w:val="212121"/>
          <w:sz w:val="24"/>
          <w:szCs w:val="24"/>
          <w:bdr w:val="none" w:sz="0" w:space="0" w:color="auto" w:frame="1"/>
        </w:rPr>
        <w:br/>
        <w:t xml:space="preserve">Here in </w:t>
      </w:r>
      <w:r w:rsidR="00064DEA" w:rsidRPr="0056169E">
        <w:rPr>
          <w:rFonts w:ascii="Times New Roman" w:eastAsia="Times New Roman" w:hAnsi="Times New Roman" w:cs="Times New Roman"/>
          <w:color w:val="212121"/>
          <w:sz w:val="24"/>
          <w:szCs w:val="24"/>
          <w:bdr w:val="none" w:sz="0" w:space="0" w:color="auto" w:frame="1"/>
        </w:rPr>
        <w:t>python</w:t>
      </w:r>
      <w:r w:rsidRPr="0056169E">
        <w:rPr>
          <w:rFonts w:ascii="Times New Roman" w:eastAsia="Times New Roman" w:hAnsi="Times New Roman" w:cs="Times New Roman"/>
          <w:color w:val="212121"/>
          <w:sz w:val="24"/>
          <w:szCs w:val="24"/>
          <w:bdr w:val="none" w:sz="0" w:space="0" w:color="auto" w:frame="1"/>
        </w:rPr>
        <w:t xml:space="preserve"> language </w:t>
      </w:r>
      <w:r w:rsidR="00064DEA" w:rsidRPr="0056169E">
        <w:rPr>
          <w:rFonts w:ascii="Times New Roman" w:eastAsia="Times New Roman" w:hAnsi="Times New Roman" w:cs="Times New Roman"/>
          <w:color w:val="212121"/>
          <w:sz w:val="24"/>
          <w:szCs w:val="24"/>
          <w:bdr w:val="none" w:sz="0" w:space="0" w:color="auto" w:frame="1"/>
        </w:rPr>
        <w:t>indentation</w:t>
      </w:r>
      <w:r w:rsidRPr="0056169E">
        <w:rPr>
          <w:rFonts w:ascii="Times New Roman" w:eastAsia="Times New Roman" w:hAnsi="Times New Roman" w:cs="Times New Roman"/>
          <w:color w:val="212121"/>
          <w:sz w:val="24"/>
          <w:szCs w:val="24"/>
          <w:bdr w:val="none" w:sz="0" w:space="0" w:color="auto" w:frame="1"/>
        </w:rPr>
        <w:t xml:space="preserve"> will be followed.</w:t>
      </w:r>
      <w:r w:rsidR="00064DEA" w:rsidRPr="0056169E">
        <w:rPr>
          <w:rFonts w:ascii="Times New Roman" w:eastAsia="Times New Roman" w:hAnsi="Times New Roman" w:cs="Times New Roman"/>
          <w:color w:val="212121"/>
          <w:sz w:val="24"/>
          <w:szCs w:val="24"/>
          <w:bdr w:val="none" w:sz="0" w:space="0" w:color="auto" w:frame="1"/>
        </w:rPr>
        <w:t>\</w:t>
      </w:r>
    </w:p>
    <w:p w14:paraId="24E14762" w14:textId="16749C1C" w:rsidR="00064DEA" w:rsidRPr="0056169E" w:rsidRDefault="00064DEA" w:rsidP="004D39D5">
      <w:pPr>
        <w:spacing w:line="360" w:lineRule="auto"/>
        <w:ind w:left="-432"/>
        <w:jc w:val="both"/>
        <w:rPr>
          <w:rFonts w:ascii="Times New Roman" w:eastAsia="Times New Roman" w:hAnsi="Times New Roman" w:cs="Times New Roman"/>
          <w:color w:val="212121"/>
          <w:sz w:val="24"/>
          <w:szCs w:val="24"/>
          <w:bdr w:val="none" w:sz="0" w:space="0" w:color="auto" w:frame="1"/>
        </w:rPr>
      </w:pPr>
      <w:bookmarkStart w:id="11" w:name="_Hlk165055227"/>
      <w:r w:rsidRPr="0056169E">
        <w:rPr>
          <w:rFonts w:ascii="Times New Roman" w:eastAsia="Times New Roman" w:hAnsi="Times New Roman" w:cs="Times New Roman"/>
          <w:color w:val="212121"/>
          <w:sz w:val="24"/>
          <w:szCs w:val="24"/>
          <w:bdr w:val="none" w:sz="0" w:space="0" w:color="auto" w:frame="1"/>
        </w:rPr>
        <w:t>Jump or loop control or unconditional statements:</w:t>
      </w:r>
    </w:p>
    <w:p w14:paraId="10041357" w14:textId="12276D6D" w:rsidR="00064DEA" w:rsidRPr="0056169E" w:rsidRDefault="00064DEA">
      <w:pPr>
        <w:pStyle w:val="ListParagraph"/>
        <w:numPr>
          <w:ilvl w:val="0"/>
          <w:numId w:val="36"/>
        </w:numPr>
        <w:spacing w:line="360" w:lineRule="auto"/>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Break</w:t>
      </w:r>
    </w:p>
    <w:p w14:paraId="2E00779C" w14:textId="03DADDF3" w:rsidR="00064DEA" w:rsidRPr="0056169E" w:rsidRDefault="00064DEA">
      <w:pPr>
        <w:pStyle w:val="ListParagraph"/>
        <w:numPr>
          <w:ilvl w:val="0"/>
          <w:numId w:val="36"/>
        </w:numPr>
        <w:spacing w:line="360" w:lineRule="auto"/>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Continue</w:t>
      </w:r>
    </w:p>
    <w:p w14:paraId="5ECA9637" w14:textId="44191207" w:rsidR="00064DEA" w:rsidRPr="0056169E" w:rsidRDefault="00064DEA">
      <w:pPr>
        <w:pStyle w:val="ListParagraph"/>
        <w:numPr>
          <w:ilvl w:val="0"/>
          <w:numId w:val="36"/>
        </w:numPr>
        <w:spacing w:line="360" w:lineRule="auto"/>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Goto</w:t>
      </w:r>
    </w:p>
    <w:p w14:paraId="43E42923" w14:textId="48AFC342" w:rsidR="00064DEA" w:rsidRPr="0056169E" w:rsidRDefault="00064DEA" w:rsidP="004D39D5">
      <w:pPr>
        <w:pStyle w:val="ListParagraph"/>
        <w:spacing w:line="360" w:lineRule="auto"/>
        <w:ind w:left="288"/>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Break:</w:t>
      </w:r>
    </w:p>
    <w:p w14:paraId="26FD8A5F" w14:textId="062A650B" w:rsidR="00064DEA" w:rsidRPr="0056169E" w:rsidRDefault="00064DEA" w:rsidP="004D39D5">
      <w:pPr>
        <w:pStyle w:val="ListParagraph"/>
        <w:spacing w:line="360" w:lineRule="auto"/>
        <w:ind w:left="288"/>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By using these we can terminate the further execution of the program.</w:t>
      </w:r>
    </w:p>
    <w:p w14:paraId="3A35FE00" w14:textId="237307B4" w:rsidR="00064DEA" w:rsidRPr="0056169E" w:rsidRDefault="00064DEA" w:rsidP="004D39D5">
      <w:pPr>
        <w:pStyle w:val="ListParagraph"/>
        <w:spacing w:line="360" w:lineRule="auto"/>
        <w:ind w:left="288"/>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Syntax: break;</w:t>
      </w:r>
    </w:p>
    <w:p w14:paraId="56FCCCEC" w14:textId="13DFE830" w:rsidR="00064DEA" w:rsidRPr="0056169E" w:rsidRDefault="00064DEA" w:rsidP="004D39D5">
      <w:pPr>
        <w:pStyle w:val="ListParagraph"/>
        <w:spacing w:line="360" w:lineRule="auto"/>
        <w:ind w:left="288"/>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Continue:</w:t>
      </w:r>
    </w:p>
    <w:p w14:paraId="69AC9845" w14:textId="1E83B987" w:rsidR="00064DEA" w:rsidRPr="0056169E" w:rsidRDefault="00064DEA" w:rsidP="004D39D5">
      <w:pPr>
        <w:pStyle w:val="ListParagraph"/>
        <w:spacing w:line="360" w:lineRule="auto"/>
        <w:ind w:left="288"/>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Thes e is the fully opposite to break statement.</w:t>
      </w:r>
    </w:p>
    <w:p w14:paraId="189152C8" w14:textId="12B2ED1D" w:rsidR="00064DEA" w:rsidRPr="0056169E" w:rsidRDefault="00800160" w:rsidP="004D39D5">
      <w:pPr>
        <w:pStyle w:val="ListParagraph"/>
        <w:spacing w:line="360" w:lineRule="auto"/>
        <w:ind w:left="288"/>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It is used for continuing the next iteration of loop statements.</w:t>
      </w:r>
    </w:p>
    <w:p w14:paraId="3742A4A4" w14:textId="3DC02E9A" w:rsidR="00800160" w:rsidRPr="0056169E" w:rsidRDefault="00800160" w:rsidP="004D39D5">
      <w:pPr>
        <w:pStyle w:val="ListParagraph"/>
        <w:spacing w:line="360" w:lineRule="auto"/>
        <w:ind w:left="288"/>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lastRenderedPageBreak/>
        <w:t>When continue statement occurs in the loop it does not terminate but skips the statement after the continue statement.</w:t>
      </w:r>
    </w:p>
    <w:p w14:paraId="7CC7419C" w14:textId="60154F6C" w:rsidR="00800160" w:rsidRPr="0056169E" w:rsidRDefault="00800160" w:rsidP="004D39D5">
      <w:pPr>
        <w:pStyle w:val="ListParagraph"/>
        <w:spacing w:line="360" w:lineRule="auto"/>
        <w:ind w:left="288"/>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Goto: It does not require any condition in the loop.</w:t>
      </w:r>
    </w:p>
    <w:p w14:paraId="3C2BEC5D" w14:textId="77777777" w:rsidR="00800160" w:rsidRPr="0056169E" w:rsidRDefault="00800160" w:rsidP="004D39D5">
      <w:pPr>
        <w:pStyle w:val="ListParagraph"/>
        <w:spacing w:line="360" w:lineRule="auto"/>
        <w:ind w:left="288"/>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 xml:space="preserve">This </w:t>
      </w:r>
      <w:proofErr w:type="spellStart"/>
      <w:r w:rsidRPr="0056169E">
        <w:rPr>
          <w:rFonts w:ascii="Times New Roman" w:eastAsia="Times New Roman" w:hAnsi="Times New Roman" w:cs="Times New Roman"/>
          <w:color w:val="212121"/>
          <w:sz w:val="24"/>
          <w:szCs w:val="24"/>
          <w:bdr w:val="none" w:sz="0" w:space="0" w:color="auto" w:frame="1"/>
        </w:rPr>
        <w:t>attement</w:t>
      </w:r>
      <w:proofErr w:type="spellEnd"/>
      <w:r w:rsidRPr="0056169E">
        <w:rPr>
          <w:rFonts w:ascii="Times New Roman" w:eastAsia="Times New Roman" w:hAnsi="Times New Roman" w:cs="Times New Roman"/>
          <w:color w:val="212121"/>
          <w:sz w:val="24"/>
          <w:szCs w:val="24"/>
          <w:bdr w:val="none" w:sz="0" w:space="0" w:color="auto" w:frame="1"/>
        </w:rPr>
        <w:t xml:space="preserve"> passes control anywhere in the program </w:t>
      </w:r>
      <w:proofErr w:type="spellStart"/>
      <w:r w:rsidRPr="0056169E">
        <w:rPr>
          <w:rFonts w:ascii="Times New Roman" w:eastAsia="Times New Roman" w:hAnsi="Times New Roman" w:cs="Times New Roman"/>
          <w:color w:val="212121"/>
          <w:sz w:val="24"/>
          <w:szCs w:val="24"/>
          <w:bdr w:val="none" w:sz="0" w:space="0" w:color="auto" w:frame="1"/>
        </w:rPr>
        <w:t>i.e</w:t>
      </w:r>
      <w:proofErr w:type="spellEnd"/>
      <w:r w:rsidRPr="0056169E">
        <w:rPr>
          <w:rFonts w:ascii="Times New Roman" w:eastAsia="Times New Roman" w:hAnsi="Times New Roman" w:cs="Times New Roman"/>
          <w:color w:val="212121"/>
          <w:sz w:val="24"/>
          <w:szCs w:val="24"/>
          <w:bdr w:val="none" w:sz="0" w:space="0" w:color="auto" w:frame="1"/>
        </w:rPr>
        <w:t xml:space="preserve"> </w:t>
      </w:r>
      <w:proofErr w:type="spellStart"/>
      <w:r w:rsidRPr="0056169E">
        <w:rPr>
          <w:rFonts w:ascii="Times New Roman" w:eastAsia="Times New Roman" w:hAnsi="Times New Roman" w:cs="Times New Roman"/>
          <w:color w:val="212121"/>
          <w:sz w:val="24"/>
          <w:szCs w:val="24"/>
          <w:bdr w:val="none" w:sz="0" w:space="0" w:color="auto" w:frame="1"/>
        </w:rPr>
        <w:t>contro</w:t>
      </w:r>
      <w:proofErr w:type="spellEnd"/>
      <w:r w:rsidRPr="0056169E">
        <w:rPr>
          <w:rFonts w:ascii="Times New Roman" w:eastAsia="Times New Roman" w:hAnsi="Times New Roman" w:cs="Times New Roman"/>
          <w:color w:val="212121"/>
          <w:sz w:val="24"/>
          <w:szCs w:val="24"/>
          <w:bdr w:val="none" w:sz="0" w:space="0" w:color="auto" w:frame="1"/>
        </w:rPr>
        <w:t xml:space="preserve"> is </w:t>
      </w:r>
      <w:proofErr w:type="spellStart"/>
      <w:r w:rsidRPr="0056169E">
        <w:rPr>
          <w:rFonts w:ascii="Times New Roman" w:eastAsia="Times New Roman" w:hAnsi="Times New Roman" w:cs="Times New Roman"/>
          <w:color w:val="212121"/>
          <w:sz w:val="24"/>
          <w:szCs w:val="24"/>
          <w:bdr w:val="none" w:sz="0" w:space="0" w:color="auto" w:frame="1"/>
        </w:rPr>
        <w:t>transfereed</w:t>
      </w:r>
      <w:proofErr w:type="spellEnd"/>
      <w:r w:rsidRPr="0056169E">
        <w:rPr>
          <w:rFonts w:ascii="Times New Roman" w:eastAsia="Times New Roman" w:hAnsi="Times New Roman" w:cs="Times New Roman"/>
          <w:color w:val="212121"/>
          <w:sz w:val="24"/>
          <w:szCs w:val="24"/>
          <w:bdr w:val="none" w:sz="0" w:space="0" w:color="auto" w:frame="1"/>
        </w:rPr>
        <w:t xml:space="preserve"> to another part of program without testing any condition.</w:t>
      </w:r>
    </w:p>
    <w:p w14:paraId="3363826C" w14:textId="77777777" w:rsidR="00800160" w:rsidRPr="0056169E" w:rsidRDefault="00800160" w:rsidP="004D39D5">
      <w:pPr>
        <w:pStyle w:val="ListParagraph"/>
        <w:spacing w:line="360" w:lineRule="auto"/>
        <w:ind w:left="288"/>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 xml:space="preserve">The </w:t>
      </w:r>
      <w:proofErr w:type="spellStart"/>
      <w:r w:rsidRPr="0056169E">
        <w:rPr>
          <w:rFonts w:ascii="Times New Roman" w:eastAsia="Times New Roman" w:hAnsi="Times New Roman" w:cs="Times New Roman"/>
          <w:color w:val="212121"/>
          <w:sz w:val="24"/>
          <w:szCs w:val="24"/>
          <w:bdr w:val="none" w:sz="0" w:space="0" w:color="auto" w:frame="1"/>
        </w:rPr>
        <w:t>goto</w:t>
      </w:r>
      <w:proofErr w:type="spellEnd"/>
      <w:r w:rsidRPr="0056169E">
        <w:rPr>
          <w:rFonts w:ascii="Times New Roman" w:eastAsia="Times New Roman" w:hAnsi="Times New Roman" w:cs="Times New Roman"/>
          <w:color w:val="212121"/>
          <w:sz w:val="24"/>
          <w:szCs w:val="24"/>
          <w:bdr w:val="none" w:sz="0" w:space="0" w:color="auto" w:frame="1"/>
        </w:rPr>
        <w:t xml:space="preserve"> statement requires a label to identify the place to move to </w:t>
      </w:r>
      <w:proofErr w:type="spellStart"/>
      <w:proofErr w:type="gramStart"/>
      <w:r w:rsidRPr="0056169E">
        <w:rPr>
          <w:rFonts w:ascii="Times New Roman" w:eastAsia="Times New Roman" w:hAnsi="Times New Roman" w:cs="Times New Roman"/>
          <w:color w:val="212121"/>
          <w:sz w:val="24"/>
          <w:szCs w:val="24"/>
          <w:bdr w:val="none" w:sz="0" w:space="0" w:color="auto" w:frame="1"/>
        </w:rPr>
        <w:t>exection.a</w:t>
      </w:r>
      <w:proofErr w:type="spellEnd"/>
      <w:proofErr w:type="gramEnd"/>
      <w:r w:rsidRPr="0056169E">
        <w:rPr>
          <w:rFonts w:ascii="Times New Roman" w:eastAsia="Times New Roman" w:hAnsi="Times New Roman" w:cs="Times New Roman"/>
          <w:color w:val="212121"/>
          <w:sz w:val="24"/>
          <w:szCs w:val="24"/>
          <w:bdr w:val="none" w:sz="0" w:space="0" w:color="auto" w:frame="1"/>
        </w:rPr>
        <w:t xml:space="preserve"> label is valid </w:t>
      </w:r>
      <w:proofErr w:type="spellStart"/>
      <w:r w:rsidRPr="0056169E">
        <w:rPr>
          <w:rFonts w:ascii="Times New Roman" w:eastAsia="Times New Roman" w:hAnsi="Times New Roman" w:cs="Times New Roman"/>
          <w:color w:val="212121"/>
          <w:sz w:val="24"/>
          <w:szCs w:val="24"/>
          <w:bdr w:val="none" w:sz="0" w:space="0" w:color="auto" w:frame="1"/>
        </w:rPr>
        <w:t>varable</w:t>
      </w:r>
      <w:proofErr w:type="spellEnd"/>
      <w:r w:rsidRPr="0056169E">
        <w:rPr>
          <w:rFonts w:ascii="Times New Roman" w:eastAsia="Times New Roman" w:hAnsi="Times New Roman" w:cs="Times New Roman"/>
          <w:color w:val="212121"/>
          <w:sz w:val="24"/>
          <w:szCs w:val="24"/>
          <w:bdr w:val="none" w:sz="0" w:space="0" w:color="auto" w:frame="1"/>
        </w:rPr>
        <w:t xml:space="preserve"> name and must tended with colon.</w:t>
      </w:r>
    </w:p>
    <w:p w14:paraId="539993D7" w14:textId="77777777" w:rsidR="00800160" w:rsidRPr="0056169E" w:rsidRDefault="00800160" w:rsidP="004D39D5">
      <w:pPr>
        <w:pStyle w:val="ListParagraph"/>
        <w:spacing w:line="360" w:lineRule="auto"/>
        <w:ind w:left="288"/>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 xml:space="preserve">      Goto label;</w:t>
      </w:r>
    </w:p>
    <w:p w14:paraId="6564C44F" w14:textId="77777777" w:rsidR="00800160" w:rsidRPr="0056169E" w:rsidRDefault="00800160" w:rsidP="004D39D5">
      <w:pPr>
        <w:spacing w:line="360" w:lineRule="auto"/>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 xml:space="preserve">          -------</w:t>
      </w:r>
    </w:p>
    <w:p w14:paraId="21AA908C" w14:textId="017E7AB8" w:rsidR="00800160" w:rsidRPr="0056169E" w:rsidRDefault="00800160" w:rsidP="004D39D5">
      <w:pPr>
        <w:tabs>
          <w:tab w:val="left" w:pos="6315"/>
        </w:tabs>
        <w:spacing w:line="360" w:lineRule="auto"/>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noProof/>
          <w:color w:val="212121"/>
          <w:sz w:val="24"/>
          <w:szCs w:val="24"/>
        </w:rPr>
        <mc:AlternateContent>
          <mc:Choice Requires="wps">
            <w:drawing>
              <wp:anchor distT="0" distB="0" distL="114300" distR="114300" simplePos="0" relativeHeight="251659267" behindDoc="0" locked="0" layoutInCell="1" allowOverlap="1" wp14:anchorId="4B906F13" wp14:editId="48FDBC83">
                <wp:simplePos x="0" y="0"/>
                <wp:positionH relativeFrom="column">
                  <wp:posOffset>1619250</wp:posOffset>
                </wp:positionH>
                <wp:positionV relativeFrom="paragraph">
                  <wp:posOffset>27940</wp:posOffset>
                </wp:positionV>
                <wp:extent cx="1943100" cy="45719"/>
                <wp:effectExtent l="0" t="76200" r="0" b="50165"/>
                <wp:wrapNone/>
                <wp:docPr id="44713850" name="Straight Arrow Connector 1"/>
                <wp:cNvGraphicFramePr/>
                <a:graphic xmlns:a="http://schemas.openxmlformats.org/drawingml/2006/main">
                  <a:graphicData uri="http://schemas.microsoft.com/office/word/2010/wordprocessingShape">
                    <wps:wsp>
                      <wps:cNvCnPr/>
                      <wps:spPr>
                        <a:xfrm flipV="1">
                          <a:off x="0" y="0"/>
                          <a:ext cx="1943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082487" id="_x0000_t32" coordsize="21600,21600" o:spt="32" o:oned="t" path="m,l21600,21600e" filled="f">
                <v:path arrowok="t" fillok="f" o:connecttype="none"/>
                <o:lock v:ext="edit" shapetype="t"/>
              </v:shapetype>
              <v:shape id="Straight Arrow Connector 1" o:spid="_x0000_s1026" type="#_x0000_t32" style="position:absolute;margin-left:127.5pt;margin-top:2.2pt;width:153pt;height:3.6pt;flip:y;z-index:251659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" strokecolor="#6d509b [3204]" strokeweight=".5pt">
                <v:stroke endarrow="block" joinstyle="miter"/>
              </v:shape>
            </w:pict>
          </mc:Fallback>
        </mc:AlternateContent>
      </w:r>
      <w:r w:rsidRPr="0056169E">
        <w:rPr>
          <w:rFonts w:ascii="Times New Roman" w:eastAsia="Times New Roman" w:hAnsi="Times New Roman" w:cs="Times New Roman"/>
          <w:color w:val="212121"/>
          <w:sz w:val="24"/>
          <w:szCs w:val="24"/>
          <w:bdr w:val="none" w:sz="0" w:space="0" w:color="auto" w:frame="1"/>
        </w:rPr>
        <w:t xml:space="preserve">          -------</w:t>
      </w:r>
      <w:r w:rsidRPr="0056169E">
        <w:rPr>
          <w:rFonts w:ascii="Times New Roman" w:eastAsia="Times New Roman" w:hAnsi="Times New Roman" w:cs="Times New Roman"/>
          <w:color w:val="212121"/>
          <w:sz w:val="24"/>
          <w:szCs w:val="24"/>
          <w:bdr w:val="none" w:sz="0" w:space="0" w:color="auto" w:frame="1"/>
        </w:rPr>
        <w:tab/>
        <w:t>forward branching</w:t>
      </w:r>
    </w:p>
    <w:p w14:paraId="54A4BB7C" w14:textId="77777777" w:rsidR="00800160" w:rsidRPr="0056169E" w:rsidRDefault="00800160" w:rsidP="004D39D5">
      <w:pPr>
        <w:spacing w:line="360" w:lineRule="auto"/>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 xml:space="preserve">          Label:</w:t>
      </w:r>
    </w:p>
    <w:p w14:paraId="1F01B5FC" w14:textId="236EC2A6" w:rsidR="00800160" w:rsidRPr="0056169E" w:rsidRDefault="00800160" w:rsidP="004D39D5">
      <w:pPr>
        <w:spacing w:line="360" w:lineRule="auto"/>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Label:</w:t>
      </w:r>
    </w:p>
    <w:p w14:paraId="4C77257D" w14:textId="7CAA083C" w:rsidR="00800160" w:rsidRPr="0056169E" w:rsidRDefault="00800160" w:rsidP="004D39D5">
      <w:pPr>
        <w:tabs>
          <w:tab w:val="left" w:pos="720"/>
          <w:tab w:val="left" w:pos="5940"/>
        </w:tabs>
        <w:spacing w:line="360" w:lineRule="auto"/>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noProof/>
          <w:color w:val="212121"/>
          <w:sz w:val="24"/>
          <w:szCs w:val="24"/>
        </w:rPr>
        <mc:AlternateContent>
          <mc:Choice Requires="wps">
            <w:drawing>
              <wp:anchor distT="0" distB="0" distL="114300" distR="114300" simplePos="0" relativeHeight="251660291" behindDoc="0" locked="0" layoutInCell="1" allowOverlap="1" wp14:anchorId="41E11FF7" wp14:editId="1A31B05F">
                <wp:simplePos x="0" y="0"/>
                <wp:positionH relativeFrom="column">
                  <wp:posOffset>1362075</wp:posOffset>
                </wp:positionH>
                <wp:positionV relativeFrom="paragraph">
                  <wp:posOffset>152400</wp:posOffset>
                </wp:positionV>
                <wp:extent cx="2095500" cy="19050"/>
                <wp:effectExtent l="0" t="76200" r="19050" b="76200"/>
                <wp:wrapNone/>
                <wp:docPr id="780409483" name="Straight Arrow Connector 5"/>
                <wp:cNvGraphicFramePr/>
                <a:graphic xmlns:a="http://schemas.openxmlformats.org/drawingml/2006/main">
                  <a:graphicData uri="http://schemas.microsoft.com/office/word/2010/wordprocessingShape">
                    <wps:wsp>
                      <wps:cNvCnPr/>
                      <wps:spPr>
                        <a:xfrm flipV="1">
                          <a:off x="0" y="0"/>
                          <a:ext cx="20955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0466E" id="Straight Arrow Connector 5" o:spid="_x0000_s1026" type="#_x0000_t32" style="position:absolute;margin-left:107.25pt;margin-top:12pt;width:165pt;height:1.5pt;flip:y;z-index:25166029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" strokecolor="#6d509b [3204]" strokeweight=".5pt">
                <v:stroke endarrow="block" joinstyle="miter"/>
              </v:shape>
            </w:pict>
          </mc:Fallback>
        </mc:AlternateContent>
      </w:r>
      <w:r w:rsidRPr="0056169E">
        <w:rPr>
          <w:rFonts w:ascii="Times New Roman" w:eastAsia="Times New Roman" w:hAnsi="Times New Roman" w:cs="Times New Roman"/>
          <w:color w:val="212121"/>
          <w:sz w:val="24"/>
          <w:szCs w:val="24"/>
          <w:bdr w:val="none" w:sz="0" w:space="0" w:color="auto" w:frame="1"/>
        </w:rPr>
        <w:t>------</w:t>
      </w:r>
      <w:r w:rsidRPr="0056169E">
        <w:rPr>
          <w:rFonts w:ascii="Times New Roman" w:eastAsia="Times New Roman" w:hAnsi="Times New Roman" w:cs="Times New Roman"/>
          <w:color w:val="212121"/>
          <w:sz w:val="24"/>
          <w:szCs w:val="24"/>
          <w:bdr w:val="none" w:sz="0" w:space="0" w:color="auto" w:frame="1"/>
        </w:rPr>
        <w:tab/>
      </w:r>
      <w:r w:rsidRPr="0056169E">
        <w:rPr>
          <w:rFonts w:ascii="Times New Roman" w:eastAsia="Times New Roman" w:hAnsi="Times New Roman" w:cs="Times New Roman"/>
          <w:color w:val="212121"/>
          <w:sz w:val="24"/>
          <w:szCs w:val="24"/>
          <w:bdr w:val="none" w:sz="0" w:space="0" w:color="auto" w:frame="1"/>
        </w:rPr>
        <w:tab/>
        <w:t>backward branching</w:t>
      </w:r>
    </w:p>
    <w:p w14:paraId="65B2C361" w14:textId="5A84F850" w:rsidR="00064DEA" w:rsidRPr="0056169E" w:rsidRDefault="00064DEA" w:rsidP="004D39D5">
      <w:pPr>
        <w:spacing w:line="360" w:lineRule="auto"/>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 xml:space="preserve">  </w:t>
      </w:r>
      <w:r w:rsidR="00800160" w:rsidRPr="0056169E">
        <w:rPr>
          <w:rFonts w:ascii="Times New Roman" w:eastAsia="Times New Roman" w:hAnsi="Times New Roman" w:cs="Times New Roman"/>
          <w:color w:val="212121"/>
          <w:sz w:val="24"/>
          <w:szCs w:val="24"/>
          <w:bdr w:val="none" w:sz="0" w:space="0" w:color="auto" w:frame="1"/>
        </w:rPr>
        <w:t>-------</w:t>
      </w:r>
    </w:p>
    <w:p w14:paraId="6C7457AD" w14:textId="5B8E715F" w:rsidR="00800160" w:rsidRPr="0056169E" w:rsidRDefault="00800160" w:rsidP="004D39D5">
      <w:pPr>
        <w:spacing w:line="360" w:lineRule="auto"/>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Goto label;</w:t>
      </w:r>
    </w:p>
    <w:p w14:paraId="2AD0AD33" w14:textId="229143D0" w:rsidR="00064DEA" w:rsidRPr="0056169E" w:rsidRDefault="00064DEA" w:rsidP="004D39D5">
      <w:pPr>
        <w:pStyle w:val="ListParagraph"/>
        <w:spacing w:line="360" w:lineRule="auto"/>
        <w:ind w:left="288"/>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 xml:space="preserve"> </w:t>
      </w:r>
    </w:p>
    <w:p w14:paraId="4D2D3846" w14:textId="35B31147" w:rsidR="00064DEA" w:rsidRPr="0056169E" w:rsidRDefault="006D7B5F" w:rsidP="004D39D5">
      <w:pPr>
        <w:pStyle w:val="ListParagraph"/>
        <w:spacing w:line="360" w:lineRule="auto"/>
        <w:ind w:left="288"/>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 xml:space="preserve">Use of </w:t>
      </w:r>
      <w:proofErr w:type="spellStart"/>
      <w:r w:rsidRPr="0056169E">
        <w:rPr>
          <w:rFonts w:ascii="Times New Roman" w:eastAsia="Times New Roman" w:hAnsi="Times New Roman" w:cs="Times New Roman"/>
          <w:color w:val="212121"/>
          <w:sz w:val="24"/>
          <w:szCs w:val="24"/>
          <w:bdr w:val="none" w:sz="0" w:space="0" w:color="auto" w:frame="1"/>
        </w:rPr>
        <w:t>goto</w:t>
      </w:r>
      <w:proofErr w:type="spellEnd"/>
      <w:r w:rsidRPr="0056169E">
        <w:rPr>
          <w:rFonts w:ascii="Times New Roman" w:eastAsia="Times New Roman" w:hAnsi="Times New Roman" w:cs="Times New Roman"/>
          <w:color w:val="212121"/>
          <w:sz w:val="24"/>
          <w:szCs w:val="24"/>
          <w:bdr w:val="none" w:sz="0" w:space="0" w:color="auto" w:frame="1"/>
        </w:rPr>
        <w:t xml:space="preserve"> statement is highly discouraged in any programming language because it makes difficult to trace t eh control flow of a program making the program hard to understand and hard to modify.</w:t>
      </w:r>
    </w:p>
    <w:p w14:paraId="6442AA58" w14:textId="77777777" w:rsidR="006D7B5F" w:rsidRPr="0056169E" w:rsidRDefault="006D7B5F" w:rsidP="004D39D5">
      <w:pPr>
        <w:pStyle w:val="ListParagraph"/>
        <w:spacing w:line="360" w:lineRule="auto"/>
        <w:ind w:left="288"/>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 xml:space="preserve">Here label can be any plain text except c keyword and it can be set anywhere in the program </w:t>
      </w:r>
    </w:p>
    <w:p w14:paraId="0412D420" w14:textId="77777777" w:rsidR="006D7B5F" w:rsidRPr="0056169E" w:rsidRDefault="006D7B5F" w:rsidP="004D39D5">
      <w:pPr>
        <w:pStyle w:val="ListParagraph"/>
        <w:spacing w:line="360" w:lineRule="auto"/>
        <w:ind w:left="288"/>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A loop becomes infinite if a condition never becomes false.</w:t>
      </w:r>
    </w:p>
    <w:p w14:paraId="32468408" w14:textId="77777777" w:rsidR="006D7B5F" w:rsidRPr="0056169E" w:rsidRDefault="006D7B5F" w:rsidP="004D39D5">
      <w:pPr>
        <w:pStyle w:val="ListParagraph"/>
        <w:spacing w:line="360" w:lineRule="auto"/>
        <w:ind w:left="288"/>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 xml:space="preserve">      </w:t>
      </w:r>
      <w:proofErr w:type="gramStart"/>
      <w:r w:rsidRPr="0056169E">
        <w:rPr>
          <w:rFonts w:ascii="Times New Roman" w:eastAsia="Times New Roman" w:hAnsi="Times New Roman" w:cs="Times New Roman"/>
          <w:color w:val="212121"/>
          <w:sz w:val="24"/>
          <w:szCs w:val="24"/>
          <w:bdr w:val="none" w:sz="0" w:space="0" w:color="auto" w:frame="1"/>
        </w:rPr>
        <w:t>For(</w:t>
      </w:r>
      <w:proofErr w:type="gramEnd"/>
      <w:r w:rsidRPr="0056169E">
        <w:rPr>
          <w:rFonts w:ascii="Times New Roman" w:eastAsia="Times New Roman" w:hAnsi="Times New Roman" w:cs="Times New Roman"/>
          <w:color w:val="212121"/>
          <w:sz w:val="24"/>
          <w:szCs w:val="24"/>
          <w:bdr w:val="none" w:sz="0" w:space="0" w:color="auto" w:frame="1"/>
        </w:rPr>
        <w:t xml:space="preserve">; ;) </w:t>
      </w:r>
    </w:p>
    <w:p w14:paraId="5AE3E46E" w14:textId="77777777" w:rsidR="006D7B5F" w:rsidRPr="0056169E" w:rsidRDefault="006D7B5F" w:rsidP="004D39D5">
      <w:pPr>
        <w:pStyle w:val="ListParagraph"/>
        <w:spacing w:line="360" w:lineRule="auto"/>
        <w:ind w:left="288"/>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 xml:space="preserve">You can terminate the infinite loop by using </w:t>
      </w:r>
      <w:proofErr w:type="spellStart"/>
      <w:r w:rsidRPr="0056169E">
        <w:rPr>
          <w:rFonts w:ascii="Times New Roman" w:eastAsia="Times New Roman" w:hAnsi="Times New Roman" w:cs="Times New Roman"/>
          <w:color w:val="212121"/>
          <w:sz w:val="24"/>
          <w:szCs w:val="24"/>
          <w:bdr w:val="none" w:sz="0" w:space="0" w:color="auto" w:frame="1"/>
        </w:rPr>
        <w:t>ctrl+c</w:t>
      </w:r>
      <w:proofErr w:type="spellEnd"/>
      <w:r w:rsidRPr="0056169E">
        <w:rPr>
          <w:rFonts w:ascii="Times New Roman" w:eastAsia="Times New Roman" w:hAnsi="Times New Roman" w:cs="Times New Roman"/>
          <w:color w:val="212121"/>
          <w:sz w:val="24"/>
          <w:szCs w:val="24"/>
          <w:bdr w:val="none" w:sz="0" w:space="0" w:color="auto" w:frame="1"/>
        </w:rPr>
        <w:t xml:space="preserve"> keys.</w:t>
      </w:r>
    </w:p>
    <w:p w14:paraId="537C2C7C" w14:textId="77777777" w:rsidR="006D7B5F" w:rsidRPr="0056169E" w:rsidRDefault="006D7B5F" w:rsidP="004D39D5">
      <w:pPr>
        <w:pStyle w:val="ListParagraph"/>
        <w:spacing w:line="360" w:lineRule="auto"/>
        <w:ind w:left="288"/>
        <w:jc w:val="both"/>
        <w:rPr>
          <w:rFonts w:ascii="Times New Roman" w:eastAsia="Times New Roman" w:hAnsi="Times New Roman" w:cs="Times New Roman"/>
          <w:color w:val="212121"/>
          <w:sz w:val="24"/>
          <w:szCs w:val="24"/>
          <w:bdr w:val="none" w:sz="0" w:space="0" w:color="auto" w:frame="1"/>
        </w:rPr>
      </w:pPr>
      <w:bookmarkStart w:id="12" w:name="_Hlk165053739"/>
      <w:bookmarkEnd w:id="11"/>
      <w:r w:rsidRPr="0056169E">
        <w:rPr>
          <w:rFonts w:ascii="Times New Roman" w:eastAsia="Times New Roman" w:hAnsi="Times New Roman" w:cs="Times New Roman"/>
          <w:color w:val="212121"/>
          <w:sz w:val="24"/>
          <w:szCs w:val="24"/>
          <w:bdr w:val="none" w:sz="0" w:space="0" w:color="auto" w:frame="1"/>
        </w:rPr>
        <w:t xml:space="preserve">How does a computer </w:t>
      </w:r>
      <w:proofErr w:type="gramStart"/>
      <w:r w:rsidRPr="0056169E">
        <w:rPr>
          <w:rFonts w:ascii="Times New Roman" w:eastAsia="Times New Roman" w:hAnsi="Times New Roman" w:cs="Times New Roman"/>
          <w:color w:val="212121"/>
          <w:sz w:val="24"/>
          <w:szCs w:val="24"/>
          <w:bdr w:val="none" w:sz="0" w:space="0" w:color="auto" w:frame="1"/>
        </w:rPr>
        <w:t>works</w:t>
      </w:r>
      <w:proofErr w:type="gramEnd"/>
      <w:r w:rsidRPr="0056169E">
        <w:rPr>
          <w:rFonts w:ascii="Times New Roman" w:eastAsia="Times New Roman" w:hAnsi="Times New Roman" w:cs="Times New Roman"/>
          <w:color w:val="212121"/>
          <w:sz w:val="24"/>
          <w:szCs w:val="24"/>
          <w:bdr w:val="none" w:sz="0" w:space="0" w:color="auto" w:frame="1"/>
        </w:rPr>
        <w:t>?</w:t>
      </w:r>
    </w:p>
    <w:p w14:paraId="7AC0882B" w14:textId="5252FCDD" w:rsidR="006D7B5F" w:rsidRPr="0056169E" w:rsidRDefault="006D7B5F" w:rsidP="004D39D5">
      <w:pPr>
        <w:pStyle w:val="ListParagraph"/>
        <w:spacing w:line="360" w:lineRule="auto"/>
        <w:ind w:left="288"/>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 xml:space="preserve">        User</w:t>
      </w:r>
    </w:p>
    <w:p w14:paraId="286FB5B4" w14:textId="77777777" w:rsidR="006D7B5F" w:rsidRPr="0056169E" w:rsidRDefault="006D7B5F" w:rsidP="004D39D5">
      <w:pPr>
        <w:pStyle w:val="ListParagraph"/>
        <w:spacing w:line="360" w:lineRule="auto"/>
        <w:ind w:left="288"/>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 xml:space="preserve">     </w:t>
      </w:r>
    </w:p>
    <w:p w14:paraId="2574AA43" w14:textId="77777777" w:rsidR="006D7B5F" w:rsidRPr="0056169E" w:rsidRDefault="006D7B5F" w:rsidP="004D39D5">
      <w:pPr>
        <w:pStyle w:val="ListParagraph"/>
        <w:spacing w:line="360" w:lineRule="auto"/>
        <w:ind w:left="288"/>
        <w:jc w:val="both"/>
        <w:rPr>
          <w:rFonts w:ascii="Times New Roman" w:eastAsia="Times New Roman" w:hAnsi="Times New Roman" w:cs="Times New Roman"/>
          <w:color w:val="212121"/>
          <w:sz w:val="24"/>
          <w:szCs w:val="24"/>
          <w:bdr w:val="none" w:sz="0" w:space="0" w:color="auto" w:frame="1"/>
        </w:rPr>
      </w:pPr>
    </w:p>
    <w:p w14:paraId="59599AA6" w14:textId="7D713B82" w:rsidR="006D7B5F" w:rsidRPr="0056169E" w:rsidRDefault="006D7B5F" w:rsidP="004D39D5">
      <w:pPr>
        <w:pStyle w:val="ListParagraph"/>
        <w:spacing w:line="360" w:lineRule="auto"/>
        <w:ind w:left="288"/>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 xml:space="preserve">    Application</w:t>
      </w:r>
    </w:p>
    <w:p w14:paraId="64182A54" w14:textId="77777777" w:rsidR="006D7B5F" w:rsidRPr="0056169E" w:rsidRDefault="006D7B5F" w:rsidP="004D39D5">
      <w:pPr>
        <w:pStyle w:val="ListParagraph"/>
        <w:spacing w:line="360" w:lineRule="auto"/>
        <w:ind w:left="288"/>
        <w:jc w:val="both"/>
        <w:rPr>
          <w:rFonts w:ascii="Times New Roman" w:eastAsia="Times New Roman" w:hAnsi="Times New Roman" w:cs="Times New Roman"/>
          <w:color w:val="212121"/>
          <w:sz w:val="24"/>
          <w:szCs w:val="24"/>
          <w:bdr w:val="none" w:sz="0" w:space="0" w:color="auto" w:frame="1"/>
        </w:rPr>
      </w:pPr>
    </w:p>
    <w:p w14:paraId="015177F0" w14:textId="77777777" w:rsidR="006D7B5F" w:rsidRPr="0056169E" w:rsidRDefault="006D7B5F" w:rsidP="004D39D5">
      <w:pPr>
        <w:pStyle w:val="ListParagraph"/>
        <w:spacing w:line="360" w:lineRule="auto"/>
        <w:ind w:left="288"/>
        <w:jc w:val="both"/>
        <w:rPr>
          <w:rFonts w:ascii="Times New Roman" w:eastAsia="Times New Roman" w:hAnsi="Times New Roman" w:cs="Times New Roman"/>
          <w:color w:val="212121"/>
          <w:sz w:val="24"/>
          <w:szCs w:val="24"/>
          <w:bdr w:val="none" w:sz="0" w:space="0" w:color="auto" w:frame="1"/>
        </w:rPr>
      </w:pPr>
    </w:p>
    <w:p w14:paraId="1CA1C489" w14:textId="77777777" w:rsidR="006D7B5F" w:rsidRPr="0056169E" w:rsidRDefault="006D7B5F" w:rsidP="004D39D5">
      <w:pPr>
        <w:pStyle w:val="ListParagraph"/>
        <w:spacing w:line="360" w:lineRule="auto"/>
        <w:ind w:left="288"/>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Operating system</w:t>
      </w:r>
    </w:p>
    <w:p w14:paraId="0DA3C765" w14:textId="77777777" w:rsidR="006D7B5F" w:rsidRPr="0056169E" w:rsidRDefault="006D7B5F" w:rsidP="004D39D5">
      <w:pPr>
        <w:pStyle w:val="ListParagraph"/>
        <w:spacing w:line="360" w:lineRule="auto"/>
        <w:ind w:left="288"/>
        <w:jc w:val="both"/>
        <w:rPr>
          <w:rFonts w:ascii="Times New Roman" w:eastAsia="Times New Roman" w:hAnsi="Times New Roman" w:cs="Times New Roman"/>
          <w:color w:val="212121"/>
          <w:sz w:val="24"/>
          <w:szCs w:val="24"/>
          <w:bdr w:val="none" w:sz="0" w:space="0" w:color="auto" w:frame="1"/>
        </w:rPr>
      </w:pPr>
    </w:p>
    <w:p w14:paraId="2C627838" w14:textId="77777777" w:rsidR="006D7B5F" w:rsidRPr="0056169E" w:rsidRDefault="006D7B5F" w:rsidP="004D39D5">
      <w:pPr>
        <w:pStyle w:val="ListParagraph"/>
        <w:spacing w:line="360" w:lineRule="auto"/>
        <w:ind w:left="288"/>
        <w:jc w:val="both"/>
        <w:rPr>
          <w:rFonts w:ascii="Times New Roman" w:eastAsia="Times New Roman" w:hAnsi="Times New Roman" w:cs="Times New Roman"/>
          <w:color w:val="212121"/>
          <w:sz w:val="24"/>
          <w:szCs w:val="24"/>
          <w:bdr w:val="none" w:sz="0" w:space="0" w:color="auto" w:frame="1"/>
        </w:rPr>
      </w:pPr>
    </w:p>
    <w:p w14:paraId="45041BDF" w14:textId="35E9079E" w:rsidR="006D7B5F" w:rsidRPr="0056169E" w:rsidRDefault="006D7B5F" w:rsidP="004D39D5">
      <w:pPr>
        <w:pStyle w:val="ListParagraph"/>
        <w:spacing w:line="360" w:lineRule="auto"/>
        <w:ind w:left="288"/>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Hardware</w:t>
      </w:r>
    </w:p>
    <w:bookmarkEnd w:id="12"/>
    <w:p w14:paraId="7747A9B9" w14:textId="3BC66456" w:rsidR="006D7B5F" w:rsidRPr="0056169E" w:rsidRDefault="006D7B5F" w:rsidP="004D39D5">
      <w:pPr>
        <w:pStyle w:val="ListParagraph"/>
        <w:spacing w:line="360" w:lineRule="auto"/>
        <w:ind w:left="288"/>
        <w:jc w:val="both"/>
        <w:rPr>
          <w:rFonts w:ascii="Times New Roman" w:eastAsia="Times New Roman" w:hAnsi="Times New Roman" w:cs="Times New Roman"/>
          <w:color w:val="212121"/>
          <w:sz w:val="24"/>
          <w:szCs w:val="24"/>
          <w:bdr w:val="none" w:sz="0" w:space="0" w:color="auto" w:frame="1"/>
        </w:rPr>
      </w:pPr>
      <w:r w:rsidRPr="0056169E">
        <w:rPr>
          <w:rFonts w:ascii="Times New Roman" w:eastAsia="Times New Roman" w:hAnsi="Times New Roman" w:cs="Times New Roman"/>
          <w:color w:val="212121"/>
          <w:sz w:val="24"/>
          <w:szCs w:val="24"/>
          <w:bdr w:val="none" w:sz="0" w:space="0" w:color="auto" w:frame="1"/>
        </w:rPr>
        <w:t xml:space="preserve"> </w:t>
      </w:r>
    </w:p>
    <w:p w14:paraId="5717C311" w14:textId="5F17170A" w:rsidR="00773F58" w:rsidRPr="0056169E" w:rsidRDefault="006D7B5F" w:rsidP="004D39D5">
      <w:pPr>
        <w:spacing w:line="360" w:lineRule="auto"/>
        <w:ind w:left="-432"/>
        <w:jc w:val="both"/>
        <w:rPr>
          <w:rFonts w:ascii="Times New Roman" w:eastAsia="Times New Roman" w:hAnsi="Times New Roman" w:cs="Times New Roman"/>
          <w:color w:val="212121"/>
          <w:sz w:val="24"/>
          <w:szCs w:val="24"/>
          <w:bdr w:val="none" w:sz="0" w:space="0" w:color="auto" w:frame="1"/>
        </w:rPr>
      </w:pPr>
      <w:bookmarkStart w:id="13" w:name="_Hlk165053863"/>
      <w:r w:rsidRPr="0056169E">
        <w:rPr>
          <w:rFonts w:ascii="Times New Roman" w:eastAsia="Times New Roman" w:hAnsi="Times New Roman" w:cs="Times New Roman"/>
          <w:color w:val="212121"/>
          <w:sz w:val="24"/>
          <w:szCs w:val="24"/>
          <w:bdr w:val="none" w:sz="0" w:space="0" w:color="auto" w:frame="1"/>
        </w:rPr>
        <w:t>#include&lt;stdio.h&gt; is preprocessor complier directive it is n</w:t>
      </w:r>
      <w:r w:rsidR="0027568C">
        <w:rPr>
          <w:rFonts w:ascii="Times New Roman" w:eastAsia="Times New Roman" w:hAnsi="Times New Roman" w:cs="Times New Roman"/>
          <w:color w:val="212121"/>
          <w:sz w:val="24"/>
          <w:szCs w:val="24"/>
          <w:bdr w:val="none" w:sz="0" w:space="0" w:color="auto" w:frame="1"/>
        </w:rPr>
        <w:t>o</w:t>
      </w:r>
      <w:r w:rsidRPr="0056169E">
        <w:rPr>
          <w:rFonts w:ascii="Times New Roman" w:eastAsia="Times New Roman" w:hAnsi="Times New Roman" w:cs="Times New Roman"/>
          <w:color w:val="212121"/>
          <w:sz w:val="24"/>
          <w:szCs w:val="24"/>
          <w:bdr w:val="none" w:sz="0" w:space="0" w:color="auto" w:frame="1"/>
        </w:rPr>
        <w:t>t the statement so is does not end with semicolon.</w:t>
      </w:r>
    </w:p>
    <w:p w14:paraId="384C4AD5" w14:textId="77777777" w:rsidR="00773F58" w:rsidRPr="0056169E" w:rsidRDefault="00773F58" w:rsidP="004D39D5">
      <w:pPr>
        <w:spacing w:line="360" w:lineRule="auto"/>
        <w:ind w:left="-432"/>
        <w:jc w:val="both"/>
        <w:rPr>
          <w:rFonts w:ascii="Times New Roman" w:eastAsia="Times New Roman" w:hAnsi="Times New Roman" w:cs="Times New Roman"/>
          <w:color w:val="212121"/>
          <w:sz w:val="24"/>
          <w:szCs w:val="24"/>
          <w:bdr w:val="none" w:sz="0" w:space="0" w:color="auto" w:frame="1"/>
        </w:rPr>
      </w:pPr>
    </w:p>
    <w:p w14:paraId="3D28F7F7" w14:textId="77777777" w:rsidR="00B843FF" w:rsidRPr="0056169E" w:rsidRDefault="00B843FF" w:rsidP="004D39D5">
      <w:pPr>
        <w:shd w:val="clear" w:color="auto" w:fill="FFFFFF"/>
        <w:spacing w:before="60" w:after="100" w:afterAutospacing="1" w:line="360" w:lineRule="auto"/>
        <w:ind w:left="-432"/>
        <w:jc w:val="both"/>
        <w:rPr>
          <w:rFonts w:ascii="Times New Roman" w:hAnsi="Times New Roman" w:cs="Times New Roman"/>
          <w:color w:val="333333"/>
          <w:sz w:val="24"/>
          <w:szCs w:val="24"/>
          <w:shd w:val="clear" w:color="auto" w:fill="FFFFFF"/>
        </w:rPr>
      </w:pPr>
    </w:p>
    <w:p w14:paraId="062681EA" w14:textId="77777777" w:rsidR="00B843FF" w:rsidRPr="0056169E" w:rsidRDefault="00B843FF" w:rsidP="004D39D5">
      <w:pPr>
        <w:shd w:val="clear" w:color="auto" w:fill="FFFFFF"/>
        <w:spacing w:before="60" w:after="100" w:afterAutospacing="1" w:line="360" w:lineRule="auto"/>
        <w:ind w:left="-432"/>
        <w:jc w:val="both"/>
        <w:rPr>
          <w:rFonts w:ascii="Times New Roman" w:hAnsi="Times New Roman" w:cs="Times New Roman"/>
          <w:color w:val="333333"/>
          <w:sz w:val="24"/>
          <w:szCs w:val="24"/>
          <w:shd w:val="clear" w:color="auto" w:fill="FFFFFF"/>
        </w:rPr>
      </w:pPr>
    </w:p>
    <w:p w14:paraId="07E61504" w14:textId="70B50DF8" w:rsidR="00AB0502" w:rsidRPr="0056169E" w:rsidRDefault="00AB0502" w:rsidP="004D39D5">
      <w:pPr>
        <w:shd w:val="clear" w:color="auto" w:fill="FFFFFF"/>
        <w:spacing w:before="60"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We know that computer only understands 0’s and 1’s </w:t>
      </w:r>
      <w:r w:rsidR="002054D6" w:rsidRPr="0056169E">
        <w:rPr>
          <w:rFonts w:ascii="Times New Roman" w:hAnsi="Times New Roman" w:cs="Times New Roman"/>
          <w:color w:val="333333"/>
          <w:sz w:val="24"/>
          <w:szCs w:val="24"/>
          <w:shd w:val="clear" w:color="auto" w:fill="FFFFFF"/>
        </w:rPr>
        <w:t>when</w:t>
      </w:r>
      <w:r w:rsidRPr="0056169E">
        <w:rPr>
          <w:rFonts w:ascii="Times New Roman" w:hAnsi="Times New Roman" w:cs="Times New Roman"/>
          <w:color w:val="333333"/>
          <w:sz w:val="24"/>
          <w:szCs w:val="24"/>
          <w:shd w:val="clear" w:color="auto" w:fill="FFFFFF"/>
        </w:rPr>
        <w:t xml:space="preserve"> we give a variable how can </w:t>
      </w:r>
      <w:r w:rsidR="002054D6" w:rsidRPr="0056169E">
        <w:rPr>
          <w:rFonts w:ascii="Times New Roman" w:hAnsi="Times New Roman" w:cs="Times New Roman"/>
          <w:color w:val="333333"/>
          <w:sz w:val="24"/>
          <w:szCs w:val="24"/>
          <w:shd w:val="clear" w:color="auto" w:fill="FFFFFF"/>
        </w:rPr>
        <w:t>it convert</w:t>
      </w:r>
      <w:r w:rsidRPr="0056169E">
        <w:rPr>
          <w:rFonts w:ascii="Times New Roman" w:hAnsi="Times New Roman" w:cs="Times New Roman"/>
          <w:color w:val="333333"/>
          <w:sz w:val="24"/>
          <w:szCs w:val="24"/>
          <w:shd w:val="clear" w:color="auto" w:fill="FFFFFF"/>
        </w:rPr>
        <w:t xml:space="preserve"> to machine language.</w:t>
      </w:r>
    </w:p>
    <w:p w14:paraId="0223ACA1" w14:textId="6F132CA4" w:rsidR="00AB0502" w:rsidRPr="0056169E" w:rsidRDefault="00AB0502" w:rsidP="004D39D5">
      <w:pPr>
        <w:shd w:val="clear" w:color="auto" w:fill="FFFFFF"/>
        <w:spacing w:before="60"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Bu using ASCII American </w:t>
      </w:r>
      <w:r w:rsidR="002054D6" w:rsidRPr="0056169E">
        <w:rPr>
          <w:rFonts w:ascii="Times New Roman" w:hAnsi="Times New Roman" w:cs="Times New Roman"/>
          <w:color w:val="333333"/>
          <w:sz w:val="24"/>
          <w:szCs w:val="24"/>
          <w:shd w:val="clear" w:color="auto" w:fill="FFFFFF"/>
        </w:rPr>
        <w:t>Standard</w:t>
      </w:r>
      <w:r w:rsidRPr="0056169E">
        <w:rPr>
          <w:rFonts w:ascii="Times New Roman" w:hAnsi="Times New Roman" w:cs="Times New Roman"/>
          <w:color w:val="333333"/>
          <w:sz w:val="24"/>
          <w:szCs w:val="24"/>
          <w:shd w:val="clear" w:color="auto" w:fill="FFFFFF"/>
        </w:rPr>
        <w:t xml:space="preserve"> code for Information Interchange </w:t>
      </w:r>
    </w:p>
    <w:p w14:paraId="2CC5B6B9" w14:textId="77777777" w:rsidR="00AB0502" w:rsidRPr="0056169E" w:rsidRDefault="00AB0502" w:rsidP="004D39D5">
      <w:pPr>
        <w:shd w:val="clear" w:color="auto" w:fill="FFFFFF"/>
        <w:spacing w:before="60"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Why we are using return 0?</w:t>
      </w:r>
    </w:p>
    <w:p w14:paraId="6700BF00" w14:textId="75F96069" w:rsidR="00AB0502" w:rsidRPr="0056169E" w:rsidRDefault="00AB0502" w:rsidP="004D39D5">
      <w:pPr>
        <w:shd w:val="clear" w:color="auto" w:fill="FFFFFF"/>
        <w:spacing w:before="60"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The return 0 value tells us that the program has completed all its task and has terminated successfully and the hardware resources that has been </w:t>
      </w:r>
      <w:r w:rsidR="002054D6" w:rsidRPr="0056169E">
        <w:rPr>
          <w:rFonts w:ascii="Times New Roman" w:hAnsi="Times New Roman" w:cs="Times New Roman"/>
          <w:color w:val="333333"/>
          <w:sz w:val="24"/>
          <w:szCs w:val="24"/>
          <w:shd w:val="clear" w:color="auto" w:fill="FFFFFF"/>
        </w:rPr>
        <w:t>allocated</w:t>
      </w:r>
      <w:r w:rsidRPr="0056169E">
        <w:rPr>
          <w:rFonts w:ascii="Times New Roman" w:hAnsi="Times New Roman" w:cs="Times New Roman"/>
          <w:color w:val="333333"/>
          <w:sz w:val="24"/>
          <w:szCs w:val="24"/>
          <w:shd w:val="clear" w:color="auto" w:fill="FFFFFF"/>
        </w:rPr>
        <w:t xml:space="preserve"> to the </w:t>
      </w:r>
      <w:r w:rsidR="002054D6" w:rsidRPr="0056169E">
        <w:rPr>
          <w:rFonts w:ascii="Times New Roman" w:hAnsi="Times New Roman" w:cs="Times New Roman"/>
          <w:color w:val="333333"/>
          <w:sz w:val="24"/>
          <w:szCs w:val="24"/>
          <w:shd w:val="clear" w:color="auto" w:fill="FFFFFF"/>
        </w:rPr>
        <w:t>program</w:t>
      </w:r>
      <w:r w:rsidRPr="0056169E">
        <w:rPr>
          <w:rFonts w:ascii="Times New Roman" w:hAnsi="Times New Roman" w:cs="Times New Roman"/>
          <w:color w:val="333333"/>
          <w:sz w:val="24"/>
          <w:szCs w:val="24"/>
          <w:shd w:val="clear" w:color="auto" w:fill="FFFFFF"/>
        </w:rPr>
        <w:t xml:space="preserve"> can be now freed and it will be </w:t>
      </w:r>
      <w:r w:rsidR="002054D6" w:rsidRPr="0056169E">
        <w:rPr>
          <w:rFonts w:ascii="Times New Roman" w:hAnsi="Times New Roman" w:cs="Times New Roman"/>
          <w:color w:val="333333"/>
          <w:sz w:val="24"/>
          <w:szCs w:val="24"/>
          <w:shd w:val="clear" w:color="auto" w:fill="FFFFFF"/>
        </w:rPr>
        <w:t>reallocated</w:t>
      </w:r>
      <w:r w:rsidRPr="0056169E">
        <w:rPr>
          <w:rFonts w:ascii="Times New Roman" w:hAnsi="Times New Roman" w:cs="Times New Roman"/>
          <w:color w:val="333333"/>
          <w:sz w:val="24"/>
          <w:szCs w:val="24"/>
          <w:shd w:val="clear" w:color="auto" w:fill="FFFFFF"/>
        </w:rPr>
        <w:t xml:space="preserve"> to other </w:t>
      </w:r>
      <w:r w:rsidR="002054D6" w:rsidRPr="0056169E">
        <w:rPr>
          <w:rFonts w:ascii="Times New Roman" w:hAnsi="Times New Roman" w:cs="Times New Roman"/>
          <w:color w:val="333333"/>
          <w:sz w:val="24"/>
          <w:szCs w:val="24"/>
          <w:shd w:val="clear" w:color="auto" w:fill="FFFFFF"/>
        </w:rPr>
        <w:t>program. Here</w:t>
      </w:r>
      <w:r w:rsidRPr="0056169E">
        <w:rPr>
          <w:rFonts w:ascii="Times New Roman" w:hAnsi="Times New Roman" w:cs="Times New Roman"/>
          <w:color w:val="333333"/>
          <w:sz w:val="24"/>
          <w:szCs w:val="24"/>
          <w:shd w:val="clear" w:color="auto" w:fill="FFFFFF"/>
        </w:rPr>
        <w:t xml:space="preserve"> we can put any number in </w:t>
      </w:r>
      <w:r w:rsidR="002054D6" w:rsidRPr="0056169E">
        <w:rPr>
          <w:rFonts w:ascii="Times New Roman" w:hAnsi="Times New Roman" w:cs="Times New Roman"/>
          <w:color w:val="333333"/>
          <w:sz w:val="24"/>
          <w:szCs w:val="24"/>
          <w:shd w:val="clear" w:color="auto" w:fill="FFFFFF"/>
        </w:rPr>
        <w:t>place</w:t>
      </w:r>
      <w:r w:rsidRPr="0056169E">
        <w:rPr>
          <w:rFonts w:ascii="Times New Roman" w:hAnsi="Times New Roman" w:cs="Times New Roman"/>
          <w:color w:val="333333"/>
          <w:sz w:val="24"/>
          <w:szCs w:val="24"/>
          <w:shd w:val="clear" w:color="auto" w:fill="FFFFFF"/>
        </w:rPr>
        <w:t xml:space="preserve"> of zero either </w:t>
      </w:r>
      <w:r w:rsidR="002054D6" w:rsidRPr="0056169E">
        <w:rPr>
          <w:rFonts w:ascii="Times New Roman" w:hAnsi="Times New Roman" w:cs="Times New Roman"/>
          <w:color w:val="333333"/>
          <w:sz w:val="24"/>
          <w:szCs w:val="24"/>
          <w:shd w:val="clear" w:color="auto" w:fill="FFFFFF"/>
        </w:rPr>
        <w:t>positive</w:t>
      </w:r>
      <w:r w:rsidRPr="0056169E">
        <w:rPr>
          <w:rFonts w:ascii="Times New Roman" w:hAnsi="Times New Roman" w:cs="Times New Roman"/>
          <w:color w:val="333333"/>
          <w:sz w:val="24"/>
          <w:szCs w:val="24"/>
          <w:shd w:val="clear" w:color="auto" w:fill="FFFFFF"/>
        </w:rPr>
        <w:t xml:space="preserve"> or negative it will send the message that the program has been terminated </w:t>
      </w:r>
      <w:proofErr w:type="gramStart"/>
      <w:r w:rsidRPr="0056169E">
        <w:rPr>
          <w:rFonts w:ascii="Times New Roman" w:hAnsi="Times New Roman" w:cs="Times New Roman"/>
          <w:color w:val="333333"/>
          <w:sz w:val="24"/>
          <w:szCs w:val="24"/>
          <w:shd w:val="clear" w:color="auto" w:fill="FFFFFF"/>
        </w:rPr>
        <w:t>But</w:t>
      </w:r>
      <w:proofErr w:type="gramEnd"/>
      <w:r w:rsidRPr="0056169E">
        <w:rPr>
          <w:rFonts w:ascii="Times New Roman" w:hAnsi="Times New Roman" w:cs="Times New Roman"/>
          <w:color w:val="333333"/>
          <w:sz w:val="24"/>
          <w:szCs w:val="24"/>
          <w:shd w:val="clear" w:color="auto" w:fill="FFFFFF"/>
        </w:rPr>
        <w:t xml:space="preserve"> only zero will send a successful and error free termination message.</w:t>
      </w:r>
    </w:p>
    <w:bookmarkEnd w:id="13"/>
    <w:p w14:paraId="19EB5E1F" w14:textId="0DBDDF13" w:rsidR="004D39D5" w:rsidRPr="0056169E" w:rsidRDefault="004D5992"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c</w:t>
      </w:r>
    </w:p>
    <w:p w14:paraId="49D00310" w14:textId="274B96F8" w:rsidR="004D39D5" w:rsidRPr="0056169E" w:rsidRDefault="004D39D5"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w:t>
      </w:r>
    </w:p>
    <w:p w14:paraId="2D204719" w14:textId="6BB567AF" w:rsidR="005B7382" w:rsidRPr="0056169E" w:rsidRDefault="005B7382"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w:t>
      </w:r>
    </w:p>
    <w:p w14:paraId="43E54CC2" w14:textId="236BC189" w:rsidR="00C021ED" w:rsidRPr="0056169E" w:rsidRDefault="00C021ED" w:rsidP="004D39D5">
      <w:pPr>
        <w:spacing w:line="360" w:lineRule="auto"/>
        <w:ind w:left="-432"/>
        <w:jc w:val="both"/>
        <w:rPr>
          <w:rFonts w:ascii="Times New Roman" w:eastAsia="Times New Roman" w:hAnsi="Times New Roman" w:cs="Times New Roman"/>
          <w:color w:val="000000"/>
          <w:sz w:val="24"/>
          <w:szCs w:val="24"/>
          <w:bdr w:val="none" w:sz="0" w:space="0" w:color="auto" w:frame="1"/>
        </w:rPr>
      </w:pPr>
      <w:proofErr w:type="spellStart"/>
      <w:r w:rsidRPr="0056169E">
        <w:rPr>
          <w:rFonts w:ascii="Times New Roman" w:eastAsia="Times New Roman" w:hAnsi="Times New Roman" w:cs="Times New Roman"/>
          <w:color w:val="000000"/>
          <w:sz w:val="24"/>
          <w:szCs w:val="24"/>
          <w:bdr w:val="none" w:sz="0" w:space="0" w:color="auto" w:frame="1"/>
        </w:rPr>
        <w:t>Ja</w:t>
      </w:r>
      <w:r w:rsidR="00692D70" w:rsidRPr="0056169E">
        <w:rPr>
          <w:rFonts w:ascii="Times New Roman" w:eastAsia="Times New Roman" w:hAnsi="Times New Roman" w:cs="Times New Roman"/>
          <w:color w:val="000000"/>
          <w:sz w:val="24"/>
          <w:szCs w:val="24"/>
          <w:bdr w:val="none" w:sz="0" w:space="0" w:color="auto" w:frame="1"/>
        </w:rPr>
        <w:t>va</w:t>
      </w:r>
      <w:r w:rsidRPr="0056169E">
        <w:rPr>
          <w:rFonts w:ascii="Times New Roman" w:eastAsia="Times New Roman" w:hAnsi="Times New Roman" w:cs="Times New Roman"/>
          <w:color w:val="000000"/>
          <w:sz w:val="24"/>
          <w:szCs w:val="24"/>
          <w:bdr w:val="none" w:sz="0" w:space="0" w:color="auto" w:frame="1"/>
        </w:rPr>
        <w:t>script</w:t>
      </w:r>
      <w:ins w:id="14" w:author="Microsoft Word" w:date="2024-03-26T21:13:00Z">
        <w:r w:rsidR="005E2285" w:rsidRPr="0056169E">
          <w:rPr>
            <w:rFonts w:ascii="Times New Roman" w:eastAsia="Times New Roman" w:hAnsi="Times New Roman" w:cs="Times New Roman"/>
            <w:color w:val="000000"/>
            <w:sz w:val="24"/>
            <w:szCs w:val="24"/>
            <w:bdr w:val="none" w:sz="0" w:space="0" w:color="auto" w:frame="1"/>
          </w:rPr>
          <w:t>JavaScript</w:t>
        </w:r>
      </w:ins>
      <w:proofErr w:type="spellEnd"/>
      <w:r w:rsidRPr="0056169E">
        <w:rPr>
          <w:rFonts w:ascii="Times New Roman" w:eastAsia="Times New Roman" w:hAnsi="Times New Roman" w:cs="Times New Roman"/>
          <w:color w:val="000000"/>
          <w:sz w:val="24"/>
          <w:szCs w:val="24"/>
          <w:bdr w:val="none" w:sz="0" w:space="0" w:color="auto" w:frame="1"/>
        </w:rPr>
        <w:t xml:space="preserve"> function example:</w:t>
      </w:r>
    </w:p>
    <w:p w14:paraId="7C0E1736" w14:textId="77777777" w:rsidR="004857A4" w:rsidRPr="0056169E" w:rsidRDefault="004857A4" w:rsidP="004D39D5">
      <w:pPr>
        <w:spacing w:line="360" w:lineRule="auto"/>
        <w:ind w:left="-432"/>
        <w:jc w:val="both"/>
        <w:rPr>
          <w:rFonts w:ascii="Times New Roman" w:eastAsia="Times New Roman" w:hAnsi="Times New Roman" w:cs="Times New Roman"/>
          <w:color w:val="000000"/>
          <w:sz w:val="24"/>
          <w:szCs w:val="24"/>
          <w:bdr w:val="none" w:sz="0" w:space="0" w:color="auto" w:frame="1"/>
        </w:rPr>
      </w:pPr>
      <w:r w:rsidRPr="0056169E">
        <w:rPr>
          <w:rFonts w:ascii="Times New Roman" w:eastAsia="Times New Roman" w:hAnsi="Times New Roman" w:cs="Times New Roman"/>
          <w:color w:val="000000"/>
          <w:sz w:val="24"/>
          <w:szCs w:val="24"/>
          <w:bdr w:val="none" w:sz="0" w:space="0" w:color="auto" w:frame="1"/>
        </w:rPr>
        <w:t>&lt;html&gt;</w:t>
      </w:r>
    </w:p>
    <w:p w14:paraId="439D7538" w14:textId="77777777" w:rsidR="004857A4" w:rsidRPr="0056169E" w:rsidRDefault="004857A4" w:rsidP="004D39D5">
      <w:pPr>
        <w:spacing w:line="360" w:lineRule="auto"/>
        <w:ind w:left="-432"/>
        <w:jc w:val="both"/>
        <w:rPr>
          <w:rFonts w:ascii="Times New Roman" w:eastAsia="Times New Roman" w:hAnsi="Times New Roman" w:cs="Times New Roman"/>
          <w:color w:val="000000"/>
          <w:sz w:val="24"/>
          <w:szCs w:val="24"/>
          <w:bdr w:val="none" w:sz="0" w:space="0" w:color="auto" w:frame="1"/>
        </w:rPr>
      </w:pPr>
      <w:r w:rsidRPr="0056169E">
        <w:rPr>
          <w:rFonts w:ascii="Times New Roman" w:eastAsia="Times New Roman" w:hAnsi="Times New Roman" w:cs="Times New Roman"/>
          <w:color w:val="000000"/>
          <w:sz w:val="24"/>
          <w:szCs w:val="24"/>
          <w:bdr w:val="none" w:sz="0" w:space="0" w:color="auto" w:frame="1"/>
        </w:rPr>
        <w:t>&lt;body&gt;</w:t>
      </w:r>
    </w:p>
    <w:p w14:paraId="0AA6AFE7" w14:textId="77777777" w:rsidR="004857A4" w:rsidRPr="0056169E" w:rsidRDefault="004857A4" w:rsidP="004D39D5">
      <w:pPr>
        <w:spacing w:line="360" w:lineRule="auto"/>
        <w:ind w:left="-432"/>
        <w:jc w:val="both"/>
        <w:rPr>
          <w:rFonts w:ascii="Times New Roman" w:eastAsia="Times New Roman" w:hAnsi="Times New Roman" w:cs="Times New Roman"/>
          <w:color w:val="000000"/>
          <w:sz w:val="24"/>
          <w:szCs w:val="24"/>
          <w:bdr w:val="none" w:sz="0" w:space="0" w:color="auto" w:frame="1"/>
        </w:rPr>
      </w:pPr>
      <w:r w:rsidRPr="0056169E">
        <w:rPr>
          <w:rFonts w:ascii="Times New Roman" w:eastAsia="Times New Roman" w:hAnsi="Times New Roman" w:cs="Times New Roman"/>
          <w:color w:val="000000"/>
          <w:sz w:val="24"/>
          <w:szCs w:val="24"/>
          <w:bdr w:val="none" w:sz="0" w:space="0" w:color="auto" w:frame="1"/>
        </w:rPr>
        <w:t xml:space="preserve">&lt;script&gt;  </w:t>
      </w:r>
    </w:p>
    <w:p w14:paraId="37B6DA21" w14:textId="0D5F1784" w:rsidR="004857A4" w:rsidRPr="0056169E" w:rsidRDefault="004857A4" w:rsidP="004D39D5">
      <w:pPr>
        <w:spacing w:line="360" w:lineRule="auto"/>
        <w:ind w:left="-432"/>
        <w:jc w:val="both"/>
        <w:rPr>
          <w:rFonts w:ascii="Times New Roman" w:eastAsia="Times New Roman" w:hAnsi="Times New Roman" w:cs="Times New Roman"/>
          <w:color w:val="000000"/>
          <w:sz w:val="24"/>
          <w:szCs w:val="24"/>
          <w:bdr w:val="none" w:sz="0" w:space="0" w:color="auto" w:frame="1"/>
        </w:rPr>
      </w:pPr>
      <w:r w:rsidRPr="0056169E">
        <w:rPr>
          <w:rFonts w:ascii="Times New Roman" w:eastAsia="Times New Roman" w:hAnsi="Times New Roman" w:cs="Times New Roman"/>
          <w:color w:val="000000"/>
          <w:sz w:val="24"/>
          <w:szCs w:val="24"/>
          <w:bdr w:val="none" w:sz="0" w:space="0" w:color="auto" w:frame="1"/>
        </w:rPr>
        <w:lastRenderedPageBreak/>
        <w:t>function msg</w:t>
      </w:r>
      <w:r w:rsidR="00EC21DF" w:rsidRPr="0056169E">
        <w:rPr>
          <w:rFonts w:ascii="Times New Roman" w:eastAsia="Times New Roman" w:hAnsi="Times New Roman" w:cs="Times New Roman"/>
          <w:color w:val="000000"/>
          <w:sz w:val="24"/>
          <w:szCs w:val="24"/>
          <w:bdr w:val="none" w:sz="0" w:space="0" w:color="auto" w:frame="1"/>
        </w:rPr>
        <w:t xml:space="preserve"> </w:t>
      </w:r>
      <w:proofErr w:type="gramStart"/>
      <w:r w:rsidRPr="0056169E">
        <w:rPr>
          <w:rFonts w:ascii="Times New Roman" w:eastAsia="Times New Roman" w:hAnsi="Times New Roman" w:cs="Times New Roman"/>
          <w:color w:val="000000"/>
          <w:sz w:val="24"/>
          <w:szCs w:val="24"/>
          <w:bdr w:val="none" w:sz="0" w:space="0" w:color="auto" w:frame="1"/>
        </w:rPr>
        <w:t>(){</w:t>
      </w:r>
      <w:proofErr w:type="gramEnd"/>
      <w:r w:rsidRPr="0056169E">
        <w:rPr>
          <w:rFonts w:ascii="Times New Roman" w:eastAsia="Times New Roman" w:hAnsi="Times New Roman" w:cs="Times New Roman"/>
          <w:color w:val="000000"/>
          <w:sz w:val="24"/>
          <w:szCs w:val="24"/>
          <w:bdr w:val="none" w:sz="0" w:space="0" w:color="auto" w:frame="1"/>
        </w:rPr>
        <w:t xml:space="preserve">  </w:t>
      </w:r>
    </w:p>
    <w:p w14:paraId="7CDAFA14" w14:textId="77777777" w:rsidR="004857A4" w:rsidRPr="0056169E" w:rsidRDefault="004857A4" w:rsidP="004D39D5">
      <w:pPr>
        <w:spacing w:line="360" w:lineRule="auto"/>
        <w:ind w:left="-432"/>
        <w:jc w:val="both"/>
        <w:rPr>
          <w:rFonts w:ascii="Times New Roman" w:eastAsia="Times New Roman" w:hAnsi="Times New Roman" w:cs="Times New Roman"/>
          <w:color w:val="000000"/>
          <w:sz w:val="24"/>
          <w:szCs w:val="24"/>
          <w:bdr w:val="none" w:sz="0" w:space="0" w:color="auto" w:frame="1"/>
        </w:rPr>
      </w:pPr>
      <w:proofErr w:type="gramStart"/>
      <w:r w:rsidRPr="0056169E">
        <w:rPr>
          <w:rFonts w:ascii="Times New Roman" w:eastAsia="Times New Roman" w:hAnsi="Times New Roman" w:cs="Times New Roman"/>
          <w:color w:val="000000"/>
          <w:sz w:val="24"/>
          <w:szCs w:val="24"/>
          <w:bdr w:val="none" w:sz="0" w:space="0" w:color="auto" w:frame="1"/>
        </w:rPr>
        <w:t>alert(</w:t>
      </w:r>
      <w:proofErr w:type="gramEnd"/>
      <w:r w:rsidRPr="0056169E">
        <w:rPr>
          <w:rFonts w:ascii="Times New Roman" w:eastAsia="Times New Roman" w:hAnsi="Times New Roman" w:cs="Times New Roman"/>
          <w:color w:val="000000"/>
          <w:sz w:val="24"/>
          <w:szCs w:val="24"/>
          <w:bdr w:val="none" w:sz="0" w:space="0" w:color="auto" w:frame="1"/>
        </w:rPr>
        <w:t xml:space="preserve">"hello! this is message");  </w:t>
      </w:r>
    </w:p>
    <w:p w14:paraId="77B8C627" w14:textId="77777777" w:rsidR="004857A4" w:rsidRPr="0056169E" w:rsidRDefault="004857A4" w:rsidP="004D39D5">
      <w:pPr>
        <w:spacing w:line="360" w:lineRule="auto"/>
        <w:ind w:left="-432"/>
        <w:jc w:val="both"/>
        <w:rPr>
          <w:rFonts w:ascii="Times New Roman" w:eastAsia="Times New Roman" w:hAnsi="Times New Roman" w:cs="Times New Roman"/>
          <w:color w:val="000000"/>
          <w:sz w:val="24"/>
          <w:szCs w:val="24"/>
          <w:bdr w:val="none" w:sz="0" w:space="0" w:color="auto" w:frame="1"/>
        </w:rPr>
      </w:pPr>
      <w:r w:rsidRPr="0056169E">
        <w:rPr>
          <w:rFonts w:ascii="Times New Roman" w:eastAsia="Times New Roman" w:hAnsi="Times New Roman" w:cs="Times New Roman"/>
          <w:color w:val="000000"/>
          <w:sz w:val="24"/>
          <w:szCs w:val="24"/>
          <w:bdr w:val="none" w:sz="0" w:space="0" w:color="auto" w:frame="1"/>
        </w:rPr>
        <w:t xml:space="preserve">}  </w:t>
      </w:r>
    </w:p>
    <w:p w14:paraId="0696ADCC" w14:textId="77777777" w:rsidR="004857A4" w:rsidRPr="0056169E" w:rsidRDefault="004857A4" w:rsidP="004D39D5">
      <w:pPr>
        <w:spacing w:line="360" w:lineRule="auto"/>
        <w:ind w:left="-432"/>
        <w:jc w:val="both"/>
        <w:rPr>
          <w:rFonts w:ascii="Times New Roman" w:eastAsia="Times New Roman" w:hAnsi="Times New Roman" w:cs="Times New Roman"/>
          <w:color w:val="000000"/>
          <w:sz w:val="24"/>
          <w:szCs w:val="24"/>
          <w:bdr w:val="none" w:sz="0" w:space="0" w:color="auto" w:frame="1"/>
        </w:rPr>
      </w:pPr>
      <w:r w:rsidRPr="0056169E">
        <w:rPr>
          <w:rFonts w:ascii="Times New Roman" w:eastAsia="Times New Roman" w:hAnsi="Times New Roman" w:cs="Times New Roman"/>
          <w:color w:val="000000"/>
          <w:sz w:val="24"/>
          <w:szCs w:val="24"/>
          <w:bdr w:val="none" w:sz="0" w:space="0" w:color="auto" w:frame="1"/>
        </w:rPr>
        <w:t xml:space="preserve">&lt;/script&gt;  </w:t>
      </w:r>
    </w:p>
    <w:p w14:paraId="5D9626AD" w14:textId="77777777" w:rsidR="004857A4" w:rsidRPr="0056169E" w:rsidRDefault="004857A4" w:rsidP="004D39D5">
      <w:pPr>
        <w:spacing w:line="360" w:lineRule="auto"/>
        <w:ind w:left="-432"/>
        <w:jc w:val="both"/>
        <w:rPr>
          <w:rFonts w:ascii="Times New Roman" w:eastAsia="Times New Roman" w:hAnsi="Times New Roman" w:cs="Times New Roman"/>
          <w:color w:val="000000"/>
          <w:sz w:val="24"/>
          <w:szCs w:val="24"/>
          <w:bdr w:val="none" w:sz="0" w:space="0" w:color="auto" w:frame="1"/>
        </w:rPr>
      </w:pPr>
      <w:r w:rsidRPr="0056169E">
        <w:rPr>
          <w:rFonts w:ascii="Times New Roman" w:eastAsia="Times New Roman" w:hAnsi="Times New Roman" w:cs="Times New Roman"/>
          <w:color w:val="000000"/>
          <w:sz w:val="24"/>
          <w:szCs w:val="24"/>
          <w:bdr w:val="none" w:sz="0" w:space="0" w:color="auto" w:frame="1"/>
        </w:rPr>
        <w:t>&lt;input type="button" onclick="</w:t>
      </w:r>
      <w:proofErr w:type="gramStart"/>
      <w:r w:rsidRPr="0056169E">
        <w:rPr>
          <w:rFonts w:ascii="Times New Roman" w:eastAsia="Times New Roman" w:hAnsi="Times New Roman" w:cs="Times New Roman"/>
          <w:color w:val="000000"/>
          <w:sz w:val="24"/>
          <w:szCs w:val="24"/>
          <w:bdr w:val="none" w:sz="0" w:space="0" w:color="auto" w:frame="1"/>
        </w:rPr>
        <w:t>msg(</w:t>
      </w:r>
      <w:proofErr w:type="gramEnd"/>
      <w:r w:rsidRPr="0056169E">
        <w:rPr>
          <w:rFonts w:ascii="Times New Roman" w:eastAsia="Times New Roman" w:hAnsi="Times New Roman" w:cs="Times New Roman"/>
          <w:color w:val="000000"/>
          <w:sz w:val="24"/>
          <w:szCs w:val="24"/>
          <w:bdr w:val="none" w:sz="0" w:space="0" w:color="auto" w:frame="1"/>
        </w:rPr>
        <w:t xml:space="preserve">)" value="call function"/&gt;  </w:t>
      </w:r>
    </w:p>
    <w:p w14:paraId="6456A432" w14:textId="77777777" w:rsidR="004857A4" w:rsidRPr="0056169E" w:rsidRDefault="004857A4" w:rsidP="004D39D5">
      <w:pPr>
        <w:spacing w:line="360" w:lineRule="auto"/>
        <w:ind w:left="-432"/>
        <w:jc w:val="both"/>
        <w:rPr>
          <w:rFonts w:ascii="Times New Roman" w:eastAsia="Times New Roman" w:hAnsi="Times New Roman" w:cs="Times New Roman"/>
          <w:color w:val="000000"/>
          <w:sz w:val="24"/>
          <w:szCs w:val="24"/>
          <w:bdr w:val="none" w:sz="0" w:space="0" w:color="auto" w:frame="1"/>
        </w:rPr>
      </w:pPr>
      <w:r w:rsidRPr="0056169E">
        <w:rPr>
          <w:rFonts w:ascii="Times New Roman" w:eastAsia="Times New Roman" w:hAnsi="Times New Roman" w:cs="Times New Roman"/>
          <w:color w:val="000000"/>
          <w:sz w:val="24"/>
          <w:szCs w:val="24"/>
          <w:bdr w:val="none" w:sz="0" w:space="0" w:color="auto" w:frame="1"/>
        </w:rPr>
        <w:t>&lt;/body&gt;</w:t>
      </w:r>
    </w:p>
    <w:p w14:paraId="04B344B9" w14:textId="6AE5FAD6" w:rsidR="00692D70" w:rsidRPr="0056169E" w:rsidRDefault="004857A4" w:rsidP="004D39D5">
      <w:pPr>
        <w:spacing w:line="360" w:lineRule="auto"/>
        <w:ind w:left="-432"/>
        <w:jc w:val="both"/>
        <w:rPr>
          <w:rFonts w:ascii="Times New Roman" w:eastAsia="Times New Roman" w:hAnsi="Times New Roman" w:cs="Times New Roman"/>
          <w:color w:val="000000"/>
          <w:sz w:val="24"/>
          <w:szCs w:val="24"/>
          <w:bdr w:val="none" w:sz="0" w:space="0" w:color="auto" w:frame="1"/>
        </w:rPr>
      </w:pPr>
      <w:r w:rsidRPr="0056169E">
        <w:rPr>
          <w:rFonts w:ascii="Times New Roman" w:eastAsia="Times New Roman" w:hAnsi="Times New Roman" w:cs="Times New Roman"/>
          <w:color w:val="000000"/>
          <w:sz w:val="24"/>
          <w:szCs w:val="24"/>
          <w:bdr w:val="none" w:sz="0" w:space="0" w:color="auto" w:frame="1"/>
        </w:rPr>
        <w:t>&lt;/html&gt;</w:t>
      </w:r>
    </w:p>
    <w:p w14:paraId="427509E0" w14:textId="376B5E91" w:rsidR="005E2285" w:rsidRPr="0056169E" w:rsidRDefault="00EC7A97" w:rsidP="004D39D5">
      <w:pPr>
        <w:spacing w:line="360" w:lineRule="auto"/>
        <w:ind w:left="-432"/>
        <w:jc w:val="both"/>
        <w:rPr>
          <w:rFonts w:ascii="Times New Roman" w:eastAsia="Times New Roman" w:hAnsi="Times New Roman" w:cs="Times New Roman"/>
          <w:color w:val="000000"/>
          <w:sz w:val="24"/>
          <w:szCs w:val="24"/>
          <w:bdr w:val="none" w:sz="0" w:space="0" w:color="auto" w:frame="1"/>
        </w:rPr>
      </w:pPr>
      <w:r w:rsidRPr="0056169E">
        <w:rPr>
          <w:rFonts w:ascii="Times New Roman" w:eastAsia="Times New Roman" w:hAnsi="Times New Roman" w:cs="Times New Roman"/>
          <w:color w:val="000000"/>
          <w:sz w:val="24"/>
          <w:szCs w:val="24"/>
          <w:bdr w:val="none" w:sz="0" w:space="0" w:color="auto" w:frame="1"/>
        </w:rPr>
        <w:t>JavaScript</w:t>
      </w:r>
      <w:r w:rsidR="005E2285" w:rsidRPr="0056169E">
        <w:rPr>
          <w:rFonts w:ascii="Times New Roman" w:eastAsia="Times New Roman" w:hAnsi="Times New Roman" w:cs="Times New Roman"/>
          <w:color w:val="000000"/>
          <w:sz w:val="24"/>
          <w:szCs w:val="24"/>
          <w:bdr w:val="none" w:sz="0" w:space="0" w:color="auto" w:frame="1"/>
        </w:rPr>
        <w:t xml:space="preserve"> </w:t>
      </w:r>
      <w:r w:rsidR="00361EDD" w:rsidRPr="0056169E">
        <w:rPr>
          <w:rFonts w:ascii="Times New Roman" w:eastAsia="Times New Roman" w:hAnsi="Times New Roman" w:cs="Times New Roman"/>
          <w:color w:val="000000"/>
          <w:sz w:val="24"/>
          <w:szCs w:val="24"/>
          <w:bdr w:val="none" w:sz="0" w:space="0" w:color="auto" w:frame="1"/>
        </w:rPr>
        <w:t>function</w:t>
      </w:r>
      <w:r w:rsidR="005E2285" w:rsidRPr="0056169E">
        <w:rPr>
          <w:rFonts w:ascii="Times New Roman" w:eastAsia="Times New Roman" w:hAnsi="Times New Roman" w:cs="Times New Roman"/>
          <w:color w:val="000000"/>
          <w:sz w:val="24"/>
          <w:szCs w:val="24"/>
          <w:bdr w:val="none" w:sz="0" w:space="0" w:color="auto" w:frame="1"/>
        </w:rPr>
        <w:t xml:space="preserve"> </w:t>
      </w:r>
    </w:p>
    <w:p w14:paraId="4EABC1D8" w14:textId="77777777" w:rsidR="00EC7A97" w:rsidRPr="0056169E" w:rsidRDefault="00EC7A97" w:rsidP="004D39D5">
      <w:pPr>
        <w:spacing w:line="360" w:lineRule="auto"/>
        <w:ind w:left="-432"/>
        <w:jc w:val="both"/>
        <w:rPr>
          <w:rFonts w:ascii="Times New Roman" w:eastAsia="Times New Roman" w:hAnsi="Times New Roman" w:cs="Times New Roman"/>
          <w:color w:val="000000"/>
          <w:sz w:val="24"/>
          <w:szCs w:val="24"/>
          <w:bdr w:val="none" w:sz="0" w:space="0" w:color="auto" w:frame="1"/>
        </w:rPr>
      </w:pPr>
      <w:r w:rsidRPr="0056169E">
        <w:rPr>
          <w:rFonts w:ascii="Times New Roman" w:eastAsia="Times New Roman" w:hAnsi="Times New Roman" w:cs="Times New Roman"/>
          <w:color w:val="000000"/>
          <w:sz w:val="24"/>
          <w:szCs w:val="24"/>
          <w:bdr w:val="none" w:sz="0" w:space="0" w:color="auto" w:frame="1"/>
        </w:rPr>
        <w:t>&lt;html&gt;</w:t>
      </w:r>
    </w:p>
    <w:p w14:paraId="2E38662B" w14:textId="77777777" w:rsidR="00EC7A97" w:rsidRPr="0056169E" w:rsidRDefault="00EC7A97" w:rsidP="004D39D5">
      <w:pPr>
        <w:spacing w:line="360" w:lineRule="auto"/>
        <w:ind w:left="-432"/>
        <w:jc w:val="both"/>
        <w:rPr>
          <w:rFonts w:ascii="Times New Roman" w:eastAsia="Times New Roman" w:hAnsi="Times New Roman" w:cs="Times New Roman"/>
          <w:color w:val="000000"/>
          <w:sz w:val="24"/>
          <w:szCs w:val="24"/>
          <w:bdr w:val="none" w:sz="0" w:space="0" w:color="auto" w:frame="1"/>
        </w:rPr>
      </w:pPr>
      <w:r w:rsidRPr="0056169E">
        <w:rPr>
          <w:rFonts w:ascii="Times New Roman" w:eastAsia="Times New Roman" w:hAnsi="Times New Roman" w:cs="Times New Roman"/>
          <w:color w:val="000000"/>
          <w:sz w:val="24"/>
          <w:szCs w:val="24"/>
          <w:bdr w:val="none" w:sz="0" w:space="0" w:color="auto" w:frame="1"/>
        </w:rPr>
        <w:t>&lt;body&gt;</w:t>
      </w:r>
    </w:p>
    <w:p w14:paraId="44B44C46" w14:textId="77777777" w:rsidR="00EC7A97" w:rsidRPr="0056169E" w:rsidRDefault="00EC7A97" w:rsidP="004D39D5">
      <w:pPr>
        <w:spacing w:line="360" w:lineRule="auto"/>
        <w:ind w:left="-432"/>
        <w:jc w:val="both"/>
        <w:rPr>
          <w:rFonts w:ascii="Times New Roman" w:eastAsia="Times New Roman" w:hAnsi="Times New Roman" w:cs="Times New Roman"/>
          <w:color w:val="000000"/>
          <w:sz w:val="24"/>
          <w:szCs w:val="24"/>
          <w:bdr w:val="none" w:sz="0" w:space="0" w:color="auto" w:frame="1"/>
        </w:rPr>
      </w:pPr>
      <w:r w:rsidRPr="0056169E">
        <w:rPr>
          <w:rFonts w:ascii="Times New Roman" w:eastAsia="Times New Roman" w:hAnsi="Times New Roman" w:cs="Times New Roman"/>
          <w:color w:val="000000"/>
          <w:sz w:val="24"/>
          <w:szCs w:val="24"/>
          <w:bdr w:val="none" w:sz="0" w:space="0" w:color="auto" w:frame="1"/>
        </w:rPr>
        <w:t xml:space="preserve">&lt;script&gt;  </w:t>
      </w:r>
    </w:p>
    <w:p w14:paraId="53DEEC4D" w14:textId="663980AB" w:rsidR="00EC7A97" w:rsidRPr="0056169E" w:rsidRDefault="00EC7A97" w:rsidP="004D39D5">
      <w:pPr>
        <w:spacing w:line="360" w:lineRule="auto"/>
        <w:ind w:left="-432"/>
        <w:jc w:val="both"/>
        <w:rPr>
          <w:rFonts w:ascii="Times New Roman" w:eastAsia="Times New Roman" w:hAnsi="Times New Roman" w:cs="Times New Roman"/>
          <w:color w:val="000000"/>
          <w:sz w:val="24"/>
          <w:szCs w:val="24"/>
          <w:bdr w:val="none" w:sz="0" w:space="0" w:color="auto" w:frame="1"/>
        </w:rPr>
      </w:pPr>
      <w:r w:rsidRPr="0056169E">
        <w:rPr>
          <w:rFonts w:ascii="Times New Roman" w:eastAsia="Times New Roman" w:hAnsi="Times New Roman" w:cs="Times New Roman"/>
          <w:color w:val="000000"/>
          <w:sz w:val="24"/>
          <w:szCs w:val="24"/>
          <w:bdr w:val="none" w:sz="0" w:space="0" w:color="auto" w:frame="1"/>
        </w:rPr>
        <w:t xml:space="preserve">function </w:t>
      </w:r>
      <w:proofErr w:type="spellStart"/>
      <w:r w:rsidR="006F18C8" w:rsidRPr="0056169E">
        <w:rPr>
          <w:rFonts w:ascii="Times New Roman" w:eastAsia="Times New Roman" w:hAnsi="Times New Roman" w:cs="Times New Roman"/>
          <w:color w:val="000000"/>
          <w:sz w:val="24"/>
          <w:szCs w:val="24"/>
          <w:bdr w:val="none" w:sz="0" w:space="0" w:color="auto" w:frame="1"/>
        </w:rPr>
        <w:t>getcube</w:t>
      </w:r>
      <w:proofErr w:type="spellEnd"/>
      <w:r w:rsidRPr="0056169E">
        <w:rPr>
          <w:rFonts w:ascii="Times New Roman" w:eastAsia="Times New Roman" w:hAnsi="Times New Roman" w:cs="Times New Roman"/>
          <w:color w:val="000000"/>
          <w:sz w:val="24"/>
          <w:szCs w:val="24"/>
          <w:bdr w:val="none" w:sz="0" w:space="0" w:color="auto" w:frame="1"/>
        </w:rPr>
        <w:t>(number</w:t>
      </w:r>
      <w:proofErr w:type="gramStart"/>
      <w:r w:rsidRPr="0056169E">
        <w:rPr>
          <w:rFonts w:ascii="Times New Roman" w:eastAsia="Times New Roman" w:hAnsi="Times New Roman" w:cs="Times New Roman"/>
          <w:color w:val="000000"/>
          <w:sz w:val="24"/>
          <w:szCs w:val="24"/>
          <w:bdr w:val="none" w:sz="0" w:space="0" w:color="auto" w:frame="1"/>
        </w:rPr>
        <w:t>){</w:t>
      </w:r>
      <w:proofErr w:type="gramEnd"/>
      <w:r w:rsidRPr="0056169E">
        <w:rPr>
          <w:rFonts w:ascii="Times New Roman" w:eastAsia="Times New Roman" w:hAnsi="Times New Roman" w:cs="Times New Roman"/>
          <w:color w:val="000000"/>
          <w:sz w:val="24"/>
          <w:szCs w:val="24"/>
          <w:bdr w:val="none" w:sz="0" w:space="0" w:color="auto" w:frame="1"/>
        </w:rPr>
        <w:t xml:space="preserve">  </w:t>
      </w:r>
    </w:p>
    <w:p w14:paraId="2A1C1BC4" w14:textId="77777777" w:rsidR="00EC7A97" w:rsidRPr="0056169E" w:rsidRDefault="00EC7A97" w:rsidP="004D39D5">
      <w:pPr>
        <w:spacing w:line="360" w:lineRule="auto"/>
        <w:ind w:left="-432"/>
        <w:jc w:val="both"/>
        <w:rPr>
          <w:rFonts w:ascii="Times New Roman" w:eastAsia="Times New Roman" w:hAnsi="Times New Roman" w:cs="Times New Roman"/>
          <w:color w:val="000000"/>
          <w:sz w:val="24"/>
          <w:szCs w:val="24"/>
          <w:bdr w:val="none" w:sz="0" w:space="0" w:color="auto" w:frame="1"/>
        </w:rPr>
      </w:pPr>
      <w:r w:rsidRPr="0056169E">
        <w:rPr>
          <w:rFonts w:ascii="Times New Roman" w:eastAsia="Times New Roman" w:hAnsi="Times New Roman" w:cs="Times New Roman"/>
          <w:color w:val="000000"/>
          <w:sz w:val="24"/>
          <w:szCs w:val="24"/>
          <w:bdr w:val="none" w:sz="0" w:space="0" w:color="auto" w:frame="1"/>
        </w:rPr>
        <w:t xml:space="preserve">alert(number*number*number);  </w:t>
      </w:r>
    </w:p>
    <w:p w14:paraId="13620739" w14:textId="77777777" w:rsidR="00EC7A97" w:rsidRPr="0056169E" w:rsidRDefault="00EC7A97" w:rsidP="004D39D5">
      <w:pPr>
        <w:spacing w:line="360" w:lineRule="auto"/>
        <w:ind w:left="-432"/>
        <w:jc w:val="both"/>
        <w:rPr>
          <w:rFonts w:ascii="Times New Roman" w:eastAsia="Times New Roman" w:hAnsi="Times New Roman" w:cs="Times New Roman"/>
          <w:color w:val="000000"/>
          <w:sz w:val="24"/>
          <w:szCs w:val="24"/>
          <w:bdr w:val="none" w:sz="0" w:space="0" w:color="auto" w:frame="1"/>
        </w:rPr>
      </w:pPr>
      <w:r w:rsidRPr="0056169E">
        <w:rPr>
          <w:rFonts w:ascii="Times New Roman" w:eastAsia="Times New Roman" w:hAnsi="Times New Roman" w:cs="Times New Roman"/>
          <w:color w:val="000000"/>
          <w:sz w:val="24"/>
          <w:szCs w:val="24"/>
          <w:bdr w:val="none" w:sz="0" w:space="0" w:color="auto" w:frame="1"/>
        </w:rPr>
        <w:t xml:space="preserve">}  </w:t>
      </w:r>
    </w:p>
    <w:p w14:paraId="32BBC117" w14:textId="77777777" w:rsidR="00EC7A97" w:rsidRPr="0056169E" w:rsidRDefault="00EC7A97" w:rsidP="004D39D5">
      <w:pPr>
        <w:spacing w:line="360" w:lineRule="auto"/>
        <w:ind w:left="-432"/>
        <w:jc w:val="both"/>
        <w:rPr>
          <w:rFonts w:ascii="Times New Roman" w:eastAsia="Times New Roman" w:hAnsi="Times New Roman" w:cs="Times New Roman"/>
          <w:color w:val="000000"/>
          <w:sz w:val="24"/>
          <w:szCs w:val="24"/>
          <w:bdr w:val="none" w:sz="0" w:space="0" w:color="auto" w:frame="1"/>
        </w:rPr>
      </w:pPr>
      <w:r w:rsidRPr="0056169E">
        <w:rPr>
          <w:rFonts w:ascii="Times New Roman" w:eastAsia="Times New Roman" w:hAnsi="Times New Roman" w:cs="Times New Roman"/>
          <w:color w:val="000000"/>
          <w:sz w:val="24"/>
          <w:szCs w:val="24"/>
          <w:bdr w:val="none" w:sz="0" w:space="0" w:color="auto" w:frame="1"/>
        </w:rPr>
        <w:t xml:space="preserve">&lt;/script&gt;  </w:t>
      </w:r>
    </w:p>
    <w:p w14:paraId="67EB6FB6" w14:textId="77777777" w:rsidR="00EC7A97" w:rsidRPr="0056169E" w:rsidRDefault="00EC7A97" w:rsidP="004D39D5">
      <w:pPr>
        <w:spacing w:line="360" w:lineRule="auto"/>
        <w:ind w:left="-432"/>
        <w:jc w:val="both"/>
        <w:rPr>
          <w:rFonts w:ascii="Times New Roman" w:eastAsia="Times New Roman" w:hAnsi="Times New Roman" w:cs="Times New Roman"/>
          <w:color w:val="000000"/>
          <w:sz w:val="24"/>
          <w:szCs w:val="24"/>
          <w:bdr w:val="none" w:sz="0" w:space="0" w:color="auto" w:frame="1"/>
        </w:rPr>
      </w:pPr>
      <w:r w:rsidRPr="0056169E">
        <w:rPr>
          <w:rFonts w:ascii="Times New Roman" w:eastAsia="Times New Roman" w:hAnsi="Times New Roman" w:cs="Times New Roman"/>
          <w:color w:val="000000"/>
          <w:sz w:val="24"/>
          <w:szCs w:val="24"/>
          <w:bdr w:val="none" w:sz="0" w:space="0" w:color="auto" w:frame="1"/>
        </w:rPr>
        <w:t xml:space="preserve">&lt;form&gt;  </w:t>
      </w:r>
    </w:p>
    <w:p w14:paraId="4E298996" w14:textId="77777777" w:rsidR="00EC7A97" w:rsidRPr="0056169E" w:rsidRDefault="00EC7A97" w:rsidP="004D39D5">
      <w:pPr>
        <w:spacing w:line="360" w:lineRule="auto"/>
        <w:ind w:left="-432"/>
        <w:jc w:val="both"/>
        <w:rPr>
          <w:rFonts w:ascii="Times New Roman" w:eastAsia="Times New Roman" w:hAnsi="Times New Roman" w:cs="Times New Roman"/>
          <w:color w:val="000000"/>
          <w:sz w:val="24"/>
          <w:szCs w:val="24"/>
          <w:bdr w:val="none" w:sz="0" w:space="0" w:color="auto" w:frame="1"/>
        </w:rPr>
      </w:pPr>
      <w:r w:rsidRPr="0056169E">
        <w:rPr>
          <w:rFonts w:ascii="Times New Roman" w:eastAsia="Times New Roman" w:hAnsi="Times New Roman" w:cs="Times New Roman"/>
          <w:color w:val="000000"/>
          <w:sz w:val="24"/>
          <w:szCs w:val="24"/>
          <w:bdr w:val="none" w:sz="0" w:space="0" w:color="auto" w:frame="1"/>
        </w:rPr>
        <w:t>&lt;input type="button" value="click" onclick="</w:t>
      </w:r>
      <w:proofErr w:type="spellStart"/>
      <w:proofErr w:type="gramStart"/>
      <w:r w:rsidRPr="0056169E">
        <w:rPr>
          <w:rFonts w:ascii="Times New Roman" w:eastAsia="Times New Roman" w:hAnsi="Times New Roman" w:cs="Times New Roman"/>
          <w:color w:val="000000"/>
          <w:sz w:val="24"/>
          <w:szCs w:val="24"/>
          <w:bdr w:val="none" w:sz="0" w:space="0" w:color="auto" w:frame="1"/>
        </w:rPr>
        <w:t>getcube</w:t>
      </w:r>
      <w:proofErr w:type="spellEnd"/>
      <w:r w:rsidRPr="0056169E">
        <w:rPr>
          <w:rFonts w:ascii="Times New Roman" w:eastAsia="Times New Roman" w:hAnsi="Times New Roman" w:cs="Times New Roman"/>
          <w:color w:val="000000"/>
          <w:sz w:val="24"/>
          <w:szCs w:val="24"/>
          <w:bdr w:val="none" w:sz="0" w:space="0" w:color="auto" w:frame="1"/>
        </w:rPr>
        <w:t>(</w:t>
      </w:r>
      <w:proofErr w:type="gramEnd"/>
      <w:r w:rsidRPr="0056169E">
        <w:rPr>
          <w:rFonts w:ascii="Times New Roman" w:eastAsia="Times New Roman" w:hAnsi="Times New Roman" w:cs="Times New Roman"/>
          <w:color w:val="000000"/>
          <w:sz w:val="24"/>
          <w:szCs w:val="24"/>
          <w:bdr w:val="none" w:sz="0" w:space="0" w:color="auto" w:frame="1"/>
        </w:rPr>
        <w:t xml:space="preserve">4)"/&gt;  </w:t>
      </w:r>
    </w:p>
    <w:p w14:paraId="2A900B9F" w14:textId="77777777" w:rsidR="00EC7A97" w:rsidRPr="0056169E" w:rsidRDefault="00EC7A97" w:rsidP="004D39D5">
      <w:pPr>
        <w:spacing w:line="360" w:lineRule="auto"/>
        <w:ind w:left="-432"/>
        <w:jc w:val="both"/>
        <w:rPr>
          <w:rFonts w:ascii="Times New Roman" w:eastAsia="Times New Roman" w:hAnsi="Times New Roman" w:cs="Times New Roman"/>
          <w:color w:val="000000"/>
          <w:sz w:val="24"/>
          <w:szCs w:val="24"/>
          <w:bdr w:val="none" w:sz="0" w:space="0" w:color="auto" w:frame="1"/>
        </w:rPr>
      </w:pPr>
      <w:r w:rsidRPr="0056169E">
        <w:rPr>
          <w:rFonts w:ascii="Times New Roman" w:eastAsia="Times New Roman" w:hAnsi="Times New Roman" w:cs="Times New Roman"/>
          <w:color w:val="000000"/>
          <w:sz w:val="24"/>
          <w:szCs w:val="24"/>
          <w:bdr w:val="none" w:sz="0" w:space="0" w:color="auto" w:frame="1"/>
        </w:rPr>
        <w:t xml:space="preserve">&lt;/form&gt;  </w:t>
      </w:r>
    </w:p>
    <w:p w14:paraId="731A9B37" w14:textId="77777777" w:rsidR="00EC7A97" w:rsidRPr="0056169E" w:rsidRDefault="00EC7A97" w:rsidP="004D39D5">
      <w:pPr>
        <w:spacing w:line="360" w:lineRule="auto"/>
        <w:ind w:left="-432"/>
        <w:jc w:val="both"/>
        <w:rPr>
          <w:rFonts w:ascii="Times New Roman" w:eastAsia="Times New Roman" w:hAnsi="Times New Roman" w:cs="Times New Roman"/>
          <w:color w:val="000000"/>
          <w:sz w:val="24"/>
          <w:szCs w:val="24"/>
          <w:bdr w:val="none" w:sz="0" w:space="0" w:color="auto" w:frame="1"/>
        </w:rPr>
      </w:pPr>
      <w:r w:rsidRPr="0056169E">
        <w:rPr>
          <w:rFonts w:ascii="Times New Roman" w:eastAsia="Times New Roman" w:hAnsi="Times New Roman" w:cs="Times New Roman"/>
          <w:color w:val="000000"/>
          <w:sz w:val="24"/>
          <w:szCs w:val="24"/>
          <w:bdr w:val="none" w:sz="0" w:space="0" w:color="auto" w:frame="1"/>
        </w:rPr>
        <w:t>&lt;/body&gt;</w:t>
      </w:r>
    </w:p>
    <w:p w14:paraId="0207CF61" w14:textId="5EC17F9F" w:rsidR="00EC7A97" w:rsidRPr="0056169E" w:rsidRDefault="00EC7A97" w:rsidP="004D39D5">
      <w:pPr>
        <w:spacing w:line="360" w:lineRule="auto"/>
        <w:ind w:left="-432"/>
        <w:jc w:val="both"/>
        <w:rPr>
          <w:rFonts w:ascii="Times New Roman" w:eastAsia="Times New Roman" w:hAnsi="Times New Roman" w:cs="Times New Roman"/>
          <w:color w:val="000000"/>
          <w:sz w:val="24"/>
          <w:szCs w:val="24"/>
          <w:bdr w:val="none" w:sz="0" w:space="0" w:color="auto" w:frame="1"/>
        </w:rPr>
      </w:pPr>
      <w:r w:rsidRPr="0056169E">
        <w:rPr>
          <w:rFonts w:ascii="Times New Roman" w:eastAsia="Times New Roman" w:hAnsi="Times New Roman" w:cs="Times New Roman"/>
          <w:color w:val="000000"/>
          <w:sz w:val="24"/>
          <w:szCs w:val="24"/>
          <w:bdr w:val="none" w:sz="0" w:space="0" w:color="auto" w:frame="1"/>
        </w:rPr>
        <w:t>&lt;/html&gt;</w:t>
      </w:r>
    </w:p>
    <w:p w14:paraId="43F931B8" w14:textId="1817E30B" w:rsidR="00C021ED" w:rsidRPr="0056169E" w:rsidRDefault="006F18C8"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rPr>
        <w:t>Function with return value:</w:t>
      </w:r>
    </w:p>
    <w:p w14:paraId="2AD5B7FD" w14:textId="77777777" w:rsidR="006F18C8" w:rsidRPr="0056169E" w:rsidRDefault="006F18C8"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rPr>
        <w:t>&lt;html&gt;</w:t>
      </w:r>
    </w:p>
    <w:p w14:paraId="64002978" w14:textId="77777777" w:rsidR="006F18C8" w:rsidRPr="0056169E" w:rsidRDefault="006F18C8"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rPr>
        <w:t>&lt;body&gt;</w:t>
      </w:r>
    </w:p>
    <w:p w14:paraId="7543C226" w14:textId="77777777" w:rsidR="006F18C8" w:rsidRPr="0056169E" w:rsidRDefault="006F18C8"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rPr>
        <w:t xml:space="preserve">&lt;script&gt;  </w:t>
      </w:r>
    </w:p>
    <w:p w14:paraId="437C18AD" w14:textId="77777777" w:rsidR="006F18C8" w:rsidRPr="0056169E" w:rsidRDefault="006F18C8"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rPr>
        <w:t xml:space="preserve">function </w:t>
      </w:r>
      <w:proofErr w:type="spellStart"/>
      <w:proofErr w:type="gramStart"/>
      <w:r w:rsidRPr="0056169E">
        <w:rPr>
          <w:rFonts w:ascii="Times New Roman" w:eastAsia="Times New Roman" w:hAnsi="Times New Roman" w:cs="Times New Roman"/>
          <w:color w:val="000000"/>
          <w:sz w:val="24"/>
          <w:szCs w:val="24"/>
        </w:rPr>
        <w:t>getInfo</w:t>
      </w:r>
      <w:proofErr w:type="spellEnd"/>
      <w:r w:rsidRPr="0056169E">
        <w:rPr>
          <w:rFonts w:ascii="Times New Roman" w:eastAsia="Times New Roman" w:hAnsi="Times New Roman" w:cs="Times New Roman"/>
          <w:color w:val="000000"/>
          <w:sz w:val="24"/>
          <w:szCs w:val="24"/>
        </w:rPr>
        <w:t>(</w:t>
      </w:r>
      <w:proofErr w:type="gramEnd"/>
      <w:r w:rsidRPr="0056169E">
        <w:rPr>
          <w:rFonts w:ascii="Times New Roman" w:eastAsia="Times New Roman" w:hAnsi="Times New Roman" w:cs="Times New Roman"/>
          <w:color w:val="000000"/>
          <w:sz w:val="24"/>
          <w:szCs w:val="24"/>
        </w:rPr>
        <w:t xml:space="preserve">){  </w:t>
      </w:r>
    </w:p>
    <w:p w14:paraId="0ACB7BD8" w14:textId="77777777" w:rsidR="006F18C8" w:rsidRPr="0056169E" w:rsidRDefault="006F18C8"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rPr>
        <w:t xml:space="preserve">return "hello </w:t>
      </w:r>
      <w:proofErr w:type="spellStart"/>
      <w:r w:rsidRPr="0056169E">
        <w:rPr>
          <w:rFonts w:ascii="Times New Roman" w:eastAsia="Times New Roman" w:hAnsi="Times New Roman" w:cs="Times New Roman"/>
          <w:color w:val="000000"/>
          <w:sz w:val="24"/>
          <w:szCs w:val="24"/>
        </w:rPr>
        <w:t>javatpoint</w:t>
      </w:r>
      <w:proofErr w:type="spellEnd"/>
      <w:r w:rsidRPr="0056169E">
        <w:rPr>
          <w:rFonts w:ascii="Times New Roman" w:eastAsia="Times New Roman" w:hAnsi="Times New Roman" w:cs="Times New Roman"/>
          <w:color w:val="000000"/>
          <w:sz w:val="24"/>
          <w:szCs w:val="24"/>
        </w:rPr>
        <w:t xml:space="preserve">! How r u?";  </w:t>
      </w:r>
    </w:p>
    <w:p w14:paraId="3B5ABC86" w14:textId="77777777" w:rsidR="006F18C8" w:rsidRPr="0056169E" w:rsidRDefault="006F18C8"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rPr>
        <w:t xml:space="preserve">}  </w:t>
      </w:r>
    </w:p>
    <w:p w14:paraId="22FF3D38" w14:textId="77777777" w:rsidR="006F18C8" w:rsidRPr="0056169E" w:rsidRDefault="006F18C8"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rPr>
        <w:t xml:space="preserve">&lt;/script&gt;  </w:t>
      </w:r>
    </w:p>
    <w:p w14:paraId="34DC4D55" w14:textId="77777777" w:rsidR="006F18C8" w:rsidRPr="0056169E" w:rsidRDefault="006F18C8"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rPr>
        <w:t xml:space="preserve">&lt;script&gt;  </w:t>
      </w:r>
    </w:p>
    <w:p w14:paraId="028F945E" w14:textId="77777777" w:rsidR="006F18C8" w:rsidRPr="0056169E" w:rsidRDefault="006F18C8" w:rsidP="004D39D5">
      <w:pPr>
        <w:spacing w:line="360" w:lineRule="auto"/>
        <w:ind w:left="-432"/>
        <w:jc w:val="both"/>
        <w:rPr>
          <w:rFonts w:ascii="Times New Roman" w:eastAsia="Times New Roman" w:hAnsi="Times New Roman" w:cs="Times New Roman"/>
          <w:color w:val="000000"/>
          <w:sz w:val="24"/>
          <w:szCs w:val="24"/>
        </w:rPr>
      </w:pPr>
      <w:proofErr w:type="spellStart"/>
      <w:proofErr w:type="gramStart"/>
      <w:r w:rsidRPr="0056169E">
        <w:rPr>
          <w:rFonts w:ascii="Times New Roman" w:eastAsia="Times New Roman" w:hAnsi="Times New Roman" w:cs="Times New Roman"/>
          <w:color w:val="000000"/>
          <w:sz w:val="24"/>
          <w:szCs w:val="24"/>
        </w:rPr>
        <w:t>document.write</w:t>
      </w:r>
      <w:proofErr w:type="spellEnd"/>
      <w:proofErr w:type="gramEnd"/>
      <w:r w:rsidRPr="0056169E">
        <w:rPr>
          <w:rFonts w:ascii="Times New Roman" w:eastAsia="Times New Roman" w:hAnsi="Times New Roman" w:cs="Times New Roman"/>
          <w:color w:val="000000"/>
          <w:sz w:val="24"/>
          <w:szCs w:val="24"/>
        </w:rPr>
        <w:t>(</w:t>
      </w:r>
      <w:proofErr w:type="spellStart"/>
      <w:r w:rsidRPr="0056169E">
        <w:rPr>
          <w:rFonts w:ascii="Times New Roman" w:eastAsia="Times New Roman" w:hAnsi="Times New Roman" w:cs="Times New Roman"/>
          <w:color w:val="000000"/>
          <w:sz w:val="24"/>
          <w:szCs w:val="24"/>
        </w:rPr>
        <w:t>getInfo</w:t>
      </w:r>
      <w:proofErr w:type="spellEnd"/>
      <w:r w:rsidRPr="0056169E">
        <w:rPr>
          <w:rFonts w:ascii="Times New Roman" w:eastAsia="Times New Roman" w:hAnsi="Times New Roman" w:cs="Times New Roman"/>
          <w:color w:val="000000"/>
          <w:sz w:val="24"/>
          <w:szCs w:val="24"/>
        </w:rPr>
        <w:t xml:space="preserve">());  </w:t>
      </w:r>
    </w:p>
    <w:p w14:paraId="593B8F7F" w14:textId="77777777" w:rsidR="006F18C8" w:rsidRPr="0056169E" w:rsidRDefault="006F18C8"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rPr>
        <w:t xml:space="preserve">&lt;/script&gt;  </w:t>
      </w:r>
    </w:p>
    <w:p w14:paraId="5CFCE191" w14:textId="77777777" w:rsidR="006F18C8" w:rsidRPr="0056169E" w:rsidRDefault="006F18C8"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rPr>
        <w:lastRenderedPageBreak/>
        <w:t>&lt;/body&gt;</w:t>
      </w:r>
    </w:p>
    <w:p w14:paraId="6C664DC4" w14:textId="77777777" w:rsidR="006F18C8" w:rsidRPr="0056169E" w:rsidRDefault="006F18C8"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rPr>
        <w:t>&lt;/html&gt;</w:t>
      </w:r>
    </w:p>
    <w:p w14:paraId="2BC24D18" w14:textId="77777777" w:rsidR="006F18C8" w:rsidRPr="0056169E" w:rsidRDefault="006F18C8" w:rsidP="004D39D5">
      <w:pPr>
        <w:spacing w:line="360" w:lineRule="auto"/>
        <w:ind w:left="-432"/>
        <w:jc w:val="both"/>
        <w:rPr>
          <w:rFonts w:ascii="Times New Roman" w:eastAsia="Times New Roman" w:hAnsi="Times New Roman" w:cs="Times New Roman"/>
          <w:color w:val="000000"/>
          <w:sz w:val="24"/>
          <w:szCs w:val="24"/>
        </w:rPr>
      </w:pPr>
    </w:p>
    <w:p w14:paraId="66E0C2DB" w14:textId="3DE451C8" w:rsidR="006F18C8" w:rsidRPr="0056169E" w:rsidRDefault="006F18C8" w:rsidP="004D39D5">
      <w:pPr>
        <w:spacing w:line="360" w:lineRule="auto"/>
        <w:ind w:left="-432"/>
        <w:jc w:val="both"/>
        <w:rPr>
          <w:rFonts w:ascii="Times New Roman" w:eastAsia="Times New Roman" w:hAnsi="Times New Roman" w:cs="Times New Roman"/>
          <w:color w:val="000000"/>
          <w:sz w:val="24"/>
          <w:szCs w:val="24"/>
        </w:rPr>
      </w:pPr>
      <w:proofErr w:type="spellStart"/>
      <w:r w:rsidRPr="0056169E">
        <w:rPr>
          <w:rFonts w:ascii="Times New Roman" w:eastAsia="Times New Roman" w:hAnsi="Times New Roman" w:cs="Times New Roman"/>
          <w:color w:val="000000"/>
          <w:sz w:val="24"/>
          <w:szCs w:val="24"/>
        </w:rPr>
        <w:t>Javascript</w:t>
      </w:r>
      <w:proofErr w:type="spellEnd"/>
      <w:r w:rsidRPr="0056169E">
        <w:rPr>
          <w:rFonts w:ascii="Times New Roman" w:eastAsia="Times New Roman" w:hAnsi="Times New Roman" w:cs="Times New Roman"/>
          <w:color w:val="000000"/>
          <w:sz w:val="24"/>
          <w:szCs w:val="24"/>
        </w:rPr>
        <w:t xml:space="preserve"> function object</w:t>
      </w:r>
    </w:p>
    <w:p w14:paraId="687564A4" w14:textId="77777777" w:rsidR="006F18C8" w:rsidRPr="0056169E" w:rsidRDefault="006F18C8" w:rsidP="004D39D5">
      <w:pPr>
        <w:spacing w:line="360" w:lineRule="auto"/>
        <w:ind w:left="-432"/>
        <w:jc w:val="both"/>
        <w:rPr>
          <w:rFonts w:ascii="Times New Roman" w:eastAsia="Times New Roman" w:hAnsi="Times New Roman" w:cs="Times New Roman"/>
          <w:color w:val="000000"/>
          <w:sz w:val="24"/>
          <w:szCs w:val="24"/>
        </w:rPr>
      </w:pPr>
    </w:p>
    <w:p w14:paraId="7B288086" w14:textId="6BF5909C" w:rsidR="006F18C8" w:rsidRPr="0056169E" w:rsidRDefault="006F18C8" w:rsidP="004D39D5">
      <w:pPr>
        <w:spacing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In JavaScript, the purpose of </w:t>
      </w:r>
      <w:r w:rsidRPr="0056169E">
        <w:rPr>
          <w:rStyle w:val="Strong"/>
          <w:rFonts w:ascii="Times New Roman" w:hAnsi="Times New Roman" w:cs="Times New Roman"/>
          <w:color w:val="333333"/>
          <w:sz w:val="24"/>
          <w:szCs w:val="24"/>
          <w:shd w:val="clear" w:color="auto" w:fill="FFFFFF"/>
        </w:rPr>
        <w:t>Function constructor</w:t>
      </w:r>
      <w:r w:rsidRPr="0056169E">
        <w:rPr>
          <w:rFonts w:ascii="Times New Roman" w:hAnsi="Times New Roman" w:cs="Times New Roman"/>
          <w:color w:val="333333"/>
          <w:sz w:val="24"/>
          <w:szCs w:val="24"/>
          <w:shd w:val="clear" w:color="auto" w:fill="FFFFFF"/>
        </w:rPr>
        <w:t> is to create a new Function object. It executes the code globally. However, if we call the constructor directly, a function is created dynamically but in an unsecured way.</w:t>
      </w:r>
    </w:p>
    <w:p w14:paraId="25156879" w14:textId="1578D3CA" w:rsidR="006F18C8" w:rsidRPr="0056169E" w:rsidRDefault="006F18C8" w:rsidP="004D39D5">
      <w:pPr>
        <w:spacing w:line="360" w:lineRule="auto"/>
        <w:ind w:left="-432"/>
        <w:jc w:val="both"/>
        <w:rPr>
          <w:rFonts w:ascii="Times New Roman" w:hAnsi="Times New Roman" w:cs="Times New Roman"/>
          <w:color w:val="000000"/>
          <w:sz w:val="24"/>
          <w:szCs w:val="24"/>
        </w:rPr>
      </w:pPr>
      <w:r w:rsidRPr="0056169E">
        <w:rPr>
          <w:rFonts w:ascii="Times New Roman" w:hAnsi="Times New Roman" w:cs="Times New Roman"/>
          <w:color w:val="000000"/>
          <w:sz w:val="24"/>
          <w:szCs w:val="24"/>
        </w:rPr>
        <w:t>new Function ([arg1[, arg2[, </w:t>
      </w:r>
      <w:proofErr w:type="gramStart"/>
      <w:r w:rsidRPr="0056169E">
        <w:rPr>
          <w:rFonts w:ascii="Times New Roman" w:hAnsi="Times New Roman" w:cs="Times New Roman"/>
          <w:color w:val="000000"/>
          <w:sz w:val="24"/>
          <w:szCs w:val="24"/>
        </w:rPr>
        <w:t>....</w:t>
      </w:r>
      <w:proofErr w:type="spellStart"/>
      <w:r w:rsidRPr="0056169E">
        <w:rPr>
          <w:rFonts w:ascii="Times New Roman" w:hAnsi="Times New Roman" w:cs="Times New Roman"/>
          <w:color w:val="000000"/>
          <w:sz w:val="24"/>
          <w:szCs w:val="24"/>
        </w:rPr>
        <w:t>argn</w:t>
      </w:r>
      <w:proofErr w:type="spellEnd"/>
      <w:proofErr w:type="gramEnd"/>
      <w:r w:rsidRPr="0056169E">
        <w:rPr>
          <w:rFonts w:ascii="Times New Roman" w:hAnsi="Times New Roman" w:cs="Times New Roman"/>
          <w:color w:val="000000"/>
          <w:sz w:val="24"/>
          <w:szCs w:val="24"/>
        </w:rPr>
        <w:t>]],] </w:t>
      </w:r>
      <w:proofErr w:type="spellStart"/>
      <w:r w:rsidR="006B4BCA" w:rsidRPr="0056169E">
        <w:rPr>
          <w:rFonts w:ascii="Times New Roman" w:hAnsi="Times New Roman" w:cs="Times New Roman"/>
          <w:color w:val="000000"/>
          <w:sz w:val="24"/>
          <w:szCs w:val="24"/>
        </w:rPr>
        <w:t>functionBody</w:t>
      </w:r>
      <w:proofErr w:type="spellEnd"/>
      <w:r w:rsidRPr="0056169E">
        <w:rPr>
          <w:rFonts w:ascii="Times New Roman" w:hAnsi="Times New Roman" w:cs="Times New Roman"/>
          <w:color w:val="000000"/>
          <w:sz w:val="24"/>
          <w:szCs w:val="24"/>
        </w:rPr>
        <w:t>) </w:t>
      </w:r>
    </w:p>
    <w:p w14:paraId="574447E8" w14:textId="77777777" w:rsidR="006F18C8" w:rsidRPr="0056169E" w:rsidRDefault="006F18C8" w:rsidP="004D39D5">
      <w:pPr>
        <w:pStyle w:val="NormalWeb"/>
        <w:shd w:val="clear" w:color="auto" w:fill="FFFFFF"/>
        <w:spacing w:line="360" w:lineRule="auto"/>
        <w:ind w:left="-432"/>
        <w:jc w:val="both"/>
        <w:rPr>
          <w:color w:val="333333"/>
        </w:rPr>
      </w:pPr>
      <w:r w:rsidRPr="0056169E">
        <w:rPr>
          <w:rStyle w:val="Strong"/>
          <w:color w:val="333333"/>
        </w:rPr>
        <w:t>arg1, arg2, ...</w:t>
      </w:r>
      <w:proofErr w:type="gramStart"/>
      <w:r w:rsidRPr="0056169E">
        <w:rPr>
          <w:rStyle w:val="Strong"/>
          <w:color w:val="333333"/>
        </w:rPr>
        <w:t>. ,</w:t>
      </w:r>
      <w:proofErr w:type="gramEnd"/>
      <w:r w:rsidRPr="0056169E">
        <w:rPr>
          <w:rStyle w:val="Strong"/>
          <w:color w:val="333333"/>
        </w:rPr>
        <w:t xml:space="preserve"> </w:t>
      </w:r>
      <w:proofErr w:type="spellStart"/>
      <w:r w:rsidRPr="0056169E">
        <w:rPr>
          <w:rStyle w:val="Strong"/>
          <w:color w:val="333333"/>
        </w:rPr>
        <w:t>argn</w:t>
      </w:r>
      <w:proofErr w:type="spellEnd"/>
      <w:r w:rsidRPr="0056169E">
        <w:rPr>
          <w:color w:val="333333"/>
        </w:rPr>
        <w:t> - It represents the argument used by function.</w:t>
      </w:r>
    </w:p>
    <w:p w14:paraId="71877628" w14:textId="36E0F7C6" w:rsidR="006F18C8" w:rsidRPr="0056169E" w:rsidRDefault="006F18C8" w:rsidP="004D39D5">
      <w:pPr>
        <w:pStyle w:val="NormalWeb"/>
        <w:shd w:val="clear" w:color="auto" w:fill="FFFFFF"/>
        <w:spacing w:line="360" w:lineRule="auto"/>
        <w:ind w:left="-432"/>
        <w:jc w:val="both"/>
        <w:rPr>
          <w:color w:val="333333"/>
        </w:rPr>
      </w:pPr>
      <w:proofErr w:type="spellStart"/>
      <w:r w:rsidRPr="0056169E">
        <w:rPr>
          <w:rStyle w:val="Strong"/>
          <w:color w:val="333333"/>
        </w:rPr>
        <w:t>functionBody</w:t>
      </w:r>
      <w:proofErr w:type="spellEnd"/>
      <w:r w:rsidRPr="0056169E">
        <w:rPr>
          <w:color w:val="333333"/>
        </w:rPr>
        <w:t> - It represents the function definition.</w:t>
      </w:r>
    </w:p>
    <w:p w14:paraId="4009CF38" w14:textId="7B2267CF" w:rsidR="006F18C8" w:rsidRPr="0056169E" w:rsidRDefault="006F18C8" w:rsidP="004D39D5">
      <w:pPr>
        <w:pStyle w:val="NormalWeb"/>
        <w:shd w:val="clear" w:color="auto" w:fill="FFFFFF"/>
        <w:spacing w:line="360" w:lineRule="auto"/>
        <w:ind w:left="-432"/>
        <w:jc w:val="both"/>
        <w:rPr>
          <w:color w:val="333333"/>
        </w:rPr>
      </w:pPr>
      <w:proofErr w:type="spellStart"/>
      <w:r w:rsidRPr="0056169E">
        <w:rPr>
          <w:color w:val="333333"/>
        </w:rPr>
        <w:t>Javacsript</w:t>
      </w:r>
      <w:proofErr w:type="spellEnd"/>
      <w:r w:rsidRPr="0056169E">
        <w:rPr>
          <w:color w:val="333333"/>
        </w:rPr>
        <w:t xml:space="preserve"> function methods:</w:t>
      </w:r>
    </w:p>
    <w:p w14:paraId="7144A162" w14:textId="176D2C5A" w:rsidR="006F18C8" w:rsidRPr="0056169E" w:rsidRDefault="006F18C8" w:rsidP="004D39D5">
      <w:pPr>
        <w:pStyle w:val="NormalWeb"/>
        <w:shd w:val="clear" w:color="auto" w:fill="FFFFFF"/>
        <w:spacing w:line="360" w:lineRule="auto"/>
        <w:ind w:left="-432"/>
        <w:jc w:val="both"/>
        <w:rPr>
          <w:color w:val="333333"/>
        </w:rPr>
      </w:pPr>
      <w:proofErr w:type="gramStart"/>
      <w:r w:rsidRPr="0056169E">
        <w:rPr>
          <w:color w:val="333333"/>
        </w:rPr>
        <w:t>Apply(</w:t>
      </w:r>
      <w:proofErr w:type="gramEnd"/>
      <w:r w:rsidRPr="0056169E">
        <w:rPr>
          <w:color w:val="333333"/>
        </w:rPr>
        <w:t xml:space="preserve">) it is used to call </w:t>
      </w:r>
      <w:proofErr w:type="spellStart"/>
      <w:r w:rsidRPr="0056169E">
        <w:rPr>
          <w:color w:val="333333"/>
        </w:rPr>
        <w:t>afunction</w:t>
      </w:r>
      <w:proofErr w:type="spellEnd"/>
      <w:r w:rsidRPr="0056169E">
        <w:rPr>
          <w:color w:val="333333"/>
        </w:rPr>
        <w:t xml:space="preserve"> contains this value and a single array of arguments</w:t>
      </w:r>
    </w:p>
    <w:p w14:paraId="2CD87865" w14:textId="7B2B929D" w:rsidR="006F18C8" w:rsidRPr="0056169E" w:rsidRDefault="006F18C8" w:rsidP="004D39D5">
      <w:pPr>
        <w:pStyle w:val="NormalWeb"/>
        <w:shd w:val="clear" w:color="auto" w:fill="FFFFFF"/>
        <w:spacing w:line="360" w:lineRule="auto"/>
        <w:ind w:left="-432"/>
        <w:jc w:val="both"/>
        <w:rPr>
          <w:color w:val="333333"/>
        </w:rPr>
      </w:pPr>
      <w:proofErr w:type="gramStart"/>
      <w:r w:rsidRPr="0056169E">
        <w:rPr>
          <w:color w:val="333333"/>
        </w:rPr>
        <w:t>Bind(</w:t>
      </w:r>
      <w:proofErr w:type="gramEnd"/>
      <w:r w:rsidRPr="0056169E">
        <w:rPr>
          <w:color w:val="333333"/>
        </w:rPr>
        <w:t>) it is used to create a new function</w:t>
      </w:r>
    </w:p>
    <w:p w14:paraId="2F22DCFA" w14:textId="5225C257" w:rsidR="006F18C8" w:rsidRPr="0056169E" w:rsidRDefault="006F18C8" w:rsidP="004D39D5">
      <w:pPr>
        <w:pStyle w:val="NormalWeb"/>
        <w:shd w:val="clear" w:color="auto" w:fill="FFFFFF"/>
        <w:spacing w:line="360" w:lineRule="auto"/>
        <w:ind w:left="-432"/>
        <w:jc w:val="both"/>
        <w:rPr>
          <w:color w:val="333333"/>
        </w:rPr>
      </w:pPr>
      <w:proofErr w:type="gramStart"/>
      <w:r w:rsidRPr="0056169E">
        <w:rPr>
          <w:color w:val="333333"/>
        </w:rPr>
        <w:t>Call(</w:t>
      </w:r>
      <w:proofErr w:type="gramEnd"/>
      <w:r w:rsidRPr="0056169E">
        <w:rPr>
          <w:color w:val="333333"/>
        </w:rPr>
        <w:t>) it is used to call a function contains this value and an argument list.</w:t>
      </w:r>
    </w:p>
    <w:p w14:paraId="6A2AA3AB" w14:textId="12E18248" w:rsidR="006F18C8" w:rsidRPr="0056169E" w:rsidRDefault="006F18C8" w:rsidP="004D39D5">
      <w:pPr>
        <w:pStyle w:val="NormalWeb"/>
        <w:shd w:val="clear" w:color="auto" w:fill="FFFFFF"/>
        <w:spacing w:line="360" w:lineRule="auto"/>
        <w:ind w:left="-432"/>
        <w:jc w:val="both"/>
        <w:rPr>
          <w:color w:val="333333"/>
        </w:rPr>
      </w:pPr>
      <w:proofErr w:type="spellStart"/>
      <w:proofErr w:type="gramStart"/>
      <w:r w:rsidRPr="0056169E">
        <w:rPr>
          <w:color w:val="333333"/>
        </w:rPr>
        <w:t>toString</w:t>
      </w:r>
      <w:proofErr w:type="spellEnd"/>
      <w:r w:rsidRPr="0056169E">
        <w:rPr>
          <w:color w:val="333333"/>
        </w:rPr>
        <w:t>(</w:t>
      </w:r>
      <w:proofErr w:type="gramEnd"/>
      <w:r w:rsidRPr="0056169E">
        <w:rPr>
          <w:color w:val="333333"/>
        </w:rPr>
        <w:t>) It returns the result in a form of a string</w:t>
      </w:r>
    </w:p>
    <w:p w14:paraId="5CAA0302" w14:textId="77777777" w:rsidR="00286FD7" w:rsidRPr="0056169E" w:rsidRDefault="00286FD7" w:rsidP="004D39D5">
      <w:pPr>
        <w:pStyle w:val="NormalWeb"/>
        <w:shd w:val="clear" w:color="auto" w:fill="FFFFFF"/>
        <w:spacing w:line="360" w:lineRule="auto"/>
        <w:ind w:left="-432"/>
        <w:jc w:val="both"/>
        <w:rPr>
          <w:color w:val="333333"/>
        </w:rPr>
      </w:pPr>
      <w:r w:rsidRPr="0056169E">
        <w:rPr>
          <w:color w:val="333333"/>
        </w:rPr>
        <w:t>&lt;!DOCTYPE html&gt;</w:t>
      </w:r>
    </w:p>
    <w:p w14:paraId="01425459" w14:textId="77777777" w:rsidR="00286FD7" w:rsidRPr="0056169E" w:rsidRDefault="00286FD7" w:rsidP="004D39D5">
      <w:pPr>
        <w:pStyle w:val="NormalWeb"/>
        <w:shd w:val="clear" w:color="auto" w:fill="FFFFFF"/>
        <w:spacing w:line="360" w:lineRule="auto"/>
        <w:ind w:left="-432"/>
        <w:jc w:val="both"/>
        <w:rPr>
          <w:color w:val="333333"/>
        </w:rPr>
      </w:pPr>
      <w:r w:rsidRPr="0056169E">
        <w:rPr>
          <w:color w:val="333333"/>
        </w:rPr>
        <w:t>&lt;html&gt;</w:t>
      </w:r>
    </w:p>
    <w:p w14:paraId="68AA8E08" w14:textId="77777777" w:rsidR="00286FD7" w:rsidRPr="0056169E" w:rsidRDefault="00286FD7" w:rsidP="004D39D5">
      <w:pPr>
        <w:pStyle w:val="NormalWeb"/>
        <w:shd w:val="clear" w:color="auto" w:fill="FFFFFF"/>
        <w:spacing w:line="360" w:lineRule="auto"/>
        <w:ind w:left="-432"/>
        <w:jc w:val="both"/>
        <w:rPr>
          <w:color w:val="333333"/>
        </w:rPr>
      </w:pPr>
      <w:r w:rsidRPr="0056169E">
        <w:rPr>
          <w:color w:val="333333"/>
        </w:rPr>
        <w:t>&lt;body&gt;</w:t>
      </w:r>
    </w:p>
    <w:p w14:paraId="7217AF7B" w14:textId="77777777" w:rsidR="00286FD7" w:rsidRPr="0056169E" w:rsidRDefault="00286FD7" w:rsidP="004D39D5">
      <w:pPr>
        <w:pStyle w:val="NormalWeb"/>
        <w:shd w:val="clear" w:color="auto" w:fill="FFFFFF"/>
        <w:spacing w:line="360" w:lineRule="auto"/>
        <w:ind w:left="-432"/>
        <w:jc w:val="both"/>
        <w:rPr>
          <w:color w:val="333333"/>
        </w:rPr>
      </w:pPr>
    </w:p>
    <w:p w14:paraId="11B4008A" w14:textId="77777777" w:rsidR="00286FD7" w:rsidRPr="0056169E" w:rsidRDefault="00286FD7" w:rsidP="004D39D5">
      <w:pPr>
        <w:pStyle w:val="NormalWeb"/>
        <w:shd w:val="clear" w:color="auto" w:fill="FFFFFF"/>
        <w:spacing w:line="360" w:lineRule="auto"/>
        <w:ind w:left="-432"/>
        <w:jc w:val="both"/>
        <w:rPr>
          <w:color w:val="333333"/>
        </w:rPr>
      </w:pPr>
      <w:r w:rsidRPr="0056169E">
        <w:rPr>
          <w:color w:val="333333"/>
        </w:rPr>
        <w:t>&lt;script&gt;</w:t>
      </w:r>
    </w:p>
    <w:p w14:paraId="4185758A" w14:textId="77777777" w:rsidR="00286FD7" w:rsidRPr="0056169E" w:rsidRDefault="00286FD7" w:rsidP="004D39D5">
      <w:pPr>
        <w:pStyle w:val="NormalWeb"/>
        <w:shd w:val="clear" w:color="auto" w:fill="FFFFFF"/>
        <w:spacing w:line="360" w:lineRule="auto"/>
        <w:ind w:left="-432"/>
        <w:jc w:val="both"/>
        <w:rPr>
          <w:color w:val="333333"/>
        </w:rPr>
      </w:pPr>
      <w:r w:rsidRPr="0056169E">
        <w:rPr>
          <w:color w:val="333333"/>
        </w:rPr>
        <w:t xml:space="preserve">var add=new </w:t>
      </w:r>
      <w:proofErr w:type="gramStart"/>
      <w:r w:rsidRPr="0056169E">
        <w:rPr>
          <w:color w:val="333333"/>
        </w:rPr>
        <w:t>Function(</w:t>
      </w:r>
      <w:proofErr w:type="gramEnd"/>
      <w:r w:rsidRPr="0056169E">
        <w:rPr>
          <w:color w:val="333333"/>
        </w:rPr>
        <w:t>"num1","num2","return num1+num2");</w:t>
      </w:r>
    </w:p>
    <w:p w14:paraId="37FB0CF2" w14:textId="77777777" w:rsidR="00286FD7" w:rsidRPr="0056169E" w:rsidRDefault="00286FD7" w:rsidP="004D39D5">
      <w:pPr>
        <w:pStyle w:val="NormalWeb"/>
        <w:shd w:val="clear" w:color="auto" w:fill="FFFFFF"/>
        <w:spacing w:line="360" w:lineRule="auto"/>
        <w:ind w:left="-432"/>
        <w:jc w:val="both"/>
        <w:rPr>
          <w:color w:val="333333"/>
        </w:rPr>
      </w:pPr>
      <w:proofErr w:type="spellStart"/>
      <w:proofErr w:type="gramStart"/>
      <w:r w:rsidRPr="0056169E">
        <w:rPr>
          <w:color w:val="333333"/>
        </w:rPr>
        <w:lastRenderedPageBreak/>
        <w:t>document.writeln</w:t>
      </w:r>
      <w:proofErr w:type="spellEnd"/>
      <w:proofErr w:type="gramEnd"/>
      <w:r w:rsidRPr="0056169E">
        <w:rPr>
          <w:color w:val="333333"/>
        </w:rPr>
        <w:t>(add(2,5));</w:t>
      </w:r>
    </w:p>
    <w:p w14:paraId="352C6347" w14:textId="77777777" w:rsidR="00286FD7" w:rsidRPr="0056169E" w:rsidRDefault="00286FD7" w:rsidP="004D39D5">
      <w:pPr>
        <w:pStyle w:val="NormalWeb"/>
        <w:shd w:val="clear" w:color="auto" w:fill="FFFFFF"/>
        <w:spacing w:line="360" w:lineRule="auto"/>
        <w:ind w:left="-432"/>
        <w:jc w:val="both"/>
        <w:rPr>
          <w:color w:val="333333"/>
        </w:rPr>
      </w:pPr>
      <w:r w:rsidRPr="0056169E">
        <w:rPr>
          <w:color w:val="333333"/>
        </w:rPr>
        <w:t>&lt;/script&gt;</w:t>
      </w:r>
    </w:p>
    <w:p w14:paraId="02E95996" w14:textId="77777777" w:rsidR="00286FD7" w:rsidRPr="0056169E" w:rsidRDefault="00286FD7" w:rsidP="004D39D5">
      <w:pPr>
        <w:pStyle w:val="NormalWeb"/>
        <w:shd w:val="clear" w:color="auto" w:fill="FFFFFF"/>
        <w:spacing w:line="360" w:lineRule="auto"/>
        <w:ind w:left="-432"/>
        <w:jc w:val="both"/>
        <w:rPr>
          <w:color w:val="333333"/>
        </w:rPr>
      </w:pPr>
    </w:p>
    <w:p w14:paraId="4D1E8B36" w14:textId="77777777" w:rsidR="00286FD7" w:rsidRPr="0056169E" w:rsidRDefault="00286FD7" w:rsidP="004D39D5">
      <w:pPr>
        <w:pStyle w:val="NormalWeb"/>
        <w:shd w:val="clear" w:color="auto" w:fill="FFFFFF"/>
        <w:spacing w:line="360" w:lineRule="auto"/>
        <w:ind w:left="-432"/>
        <w:jc w:val="both"/>
        <w:rPr>
          <w:color w:val="333333"/>
        </w:rPr>
      </w:pPr>
      <w:r w:rsidRPr="0056169E">
        <w:rPr>
          <w:color w:val="333333"/>
        </w:rPr>
        <w:t>&lt;/body&gt;</w:t>
      </w:r>
    </w:p>
    <w:p w14:paraId="27CF678B" w14:textId="77777777" w:rsidR="00286FD7" w:rsidRPr="0056169E" w:rsidRDefault="00286FD7" w:rsidP="004D39D5">
      <w:pPr>
        <w:pStyle w:val="NormalWeb"/>
        <w:shd w:val="clear" w:color="auto" w:fill="FFFFFF"/>
        <w:spacing w:line="360" w:lineRule="auto"/>
        <w:ind w:left="-432"/>
        <w:jc w:val="both"/>
        <w:rPr>
          <w:color w:val="333333"/>
        </w:rPr>
      </w:pPr>
      <w:r w:rsidRPr="0056169E">
        <w:rPr>
          <w:color w:val="333333"/>
        </w:rPr>
        <w:t>&lt;/html&gt;</w:t>
      </w:r>
    </w:p>
    <w:p w14:paraId="5AC41091" w14:textId="77777777" w:rsidR="00286FD7" w:rsidRPr="0056169E" w:rsidRDefault="00286FD7" w:rsidP="004D39D5">
      <w:pPr>
        <w:pStyle w:val="NormalWeb"/>
        <w:shd w:val="clear" w:color="auto" w:fill="FFFFFF"/>
        <w:spacing w:line="360" w:lineRule="auto"/>
        <w:ind w:left="-432"/>
        <w:jc w:val="both"/>
        <w:rPr>
          <w:color w:val="333333"/>
        </w:rPr>
      </w:pPr>
    </w:p>
    <w:p w14:paraId="1EB9F252" w14:textId="77777777" w:rsidR="00286FD7" w:rsidRPr="0056169E" w:rsidRDefault="00286FD7" w:rsidP="004D39D5">
      <w:pPr>
        <w:numPr>
          <w:ilvl w:val="0"/>
          <w:numId w:val="4"/>
        </w:num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b/>
          <w:bCs/>
          <w:color w:val="006699"/>
          <w:sz w:val="24"/>
          <w:szCs w:val="24"/>
          <w:bdr w:val="none" w:sz="0" w:space="0" w:color="auto" w:frame="1"/>
        </w:rPr>
        <w:t>&lt;script&gt;</w:t>
      </w:r>
      <w:r w:rsidRPr="0056169E">
        <w:rPr>
          <w:rFonts w:ascii="Times New Roman" w:eastAsia="Times New Roman" w:hAnsi="Times New Roman" w:cs="Times New Roman"/>
          <w:color w:val="000000"/>
          <w:sz w:val="24"/>
          <w:szCs w:val="24"/>
          <w:bdr w:val="none" w:sz="0" w:space="0" w:color="auto" w:frame="1"/>
        </w:rPr>
        <w:t>  </w:t>
      </w:r>
    </w:p>
    <w:p w14:paraId="5E91F20E" w14:textId="77777777" w:rsidR="00286FD7" w:rsidRPr="0056169E" w:rsidRDefault="00286FD7" w:rsidP="004D39D5">
      <w:pPr>
        <w:numPr>
          <w:ilvl w:val="0"/>
          <w:numId w:val="4"/>
        </w:num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var </w:t>
      </w:r>
      <w:r w:rsidRPr="0056169E">
        <w:rPr>
          <w:rFonts w:ascii="Times New Roman" w:eastAsia="Times New Roman" w:hAnsi="Times New Roman" w:cs="Times New Roman"/>
          <w:color w:val="FF0000"/>
          <w:sz w:val="24"/>
          <w:szCs w:val="24"/>
          <w:bdr w:val="none" w:sz="0" w:space="0" w:color="auto" w:frame="1"/>
        </w:rPr>
        <w:t>pow</w:t>
      </w:r>
      <w:r w:rsidRPr="0056169E">
        <w:rPr>
          <w:rFonts w:ascii="Times New Roman" w:eastAsia="Times New Roman" w:hAnsi="Times New Roman" w:cs="Times New Roman"/>
          <w:color w:val="000000"/>
          <w:sz w:val="24"/>
          <w:szCs w:val="24"/>
          <w:bdr w:val="none" w:sz="0" w:space="0" w:color="auto" w:frame="1"/>
        </w:rPr>
        <w:t>=</w:t>
      </w:r>
      <w:r w:rsidRPr="0056169E">
        <w:rPr>
          <w:rFonts w:ascii="Times New Roman" w:eastAsia="Times New Roman" w:hAnsi="Times New Roman" w:cs="Times New Roman"/>
          <w:color w:val="0000FF"/>
          <w:sz w:val="24"/>
          <w:szCs w:val="24"/>
          <w:bdr w:val="none" w:sz="0" w:space="0" w:color="auto" w:frame="1"/>
        </w:rPr>
        <w:t>new</w:t>
      </w:r>
      <w:r w:rsidRPr="0056169E">
        <w:rPr>
          <w:rFonts w:ascii="Times New Roman" w:eastAsia="Times New Roman" w:hAnsi="Times New Roman" w:cs="Times New Roman"/>
          <w:color w:val="000000"/>
          <w:sz w:val="24"/>
          <w:szCs w:val="24"/>
          <w:bdr w:val="none" w:sz="0" w:space="0" w:color="auto" w:frame="1"/>
        </w:rPr>
        <w:t> </w:t>
      </w:r>
      <w:proofErr w:type="gramStart"/>
      <w:r w:rsidRPr="0056169E">
        <w:rPr>
          <w:rFonts w:ascii="Times New Roman" w:eastAsia="Times New Roman" w:hAnsi="Times New Roman" w:cs="Times New Roman"/>
          <w:color w:val="000000"/>
          <w:sz w:val="24"/>
          <w:szCs w:val="24"/>
          <w:bdr w:val="none" w:sz="0" w:space="0" w:color="auto" w:frame="1"/>
        </w:rPr>
        <w:t>Function(</w:t>
      </w:r>
      <w:proofErr w:type="gramEnd"/>
      <w:r w:rsidRPr="0056169E">
        <w:rPr>
          <w:rFonts w:ascii="Times New Roman" w:eastAsia="Times New Roman" w:hAnsi="Times New Roman" w:cs="Times New Roman"/>
          <w:color w:val="000000"/>
          <w:sz w:val="24"/>
          <w:szCs w:val="24"/>
          <w:bdr w:val="none" w:sz="0" w:space="0" w:color="auto" w:frame="1"/>
        </w:rPr>
        <w:t>"num1","num2","return Math.pow(num1,num2)");  </w:t>
      </w:r>
    </w:p>
    <w:p w14:paraId="1FFFDAC1" w14:textId="77777777" w:rsidR="00286FD7" w:rsidRPr="0056169E" w:rsidRDefault="00286FD7" w:rsidP="004D39D5">
      <w:pPr>
        <w:numPr>
          <w:ilvl w:val="0"/>
          <w:numId w:val="4"/>
        </w:numPr>
        <w:spacing w:line="360" w:lineRule="auto"/>
        <w:ind w:left="-432"/>
        <w:jc w:val="both"/>
        <w:rPr>
          <w:rFonts w:ascii="Times New Roman" w:eastAsia="Times New Roman" w:hAnsi="Times New Roman" w:cs="Times New Roman"/>
          <w:color w:val="000000"/>
          <w:sz w:val="24"/>
          <w:szCs w:val="24"/>
        </w:rPr>
      </w:pPr>
      <w:proofErr w:type="spellStart"/>
      <w:proofErr w:type="gramStart"/>
      <w:r w:rsidRPr="0056169E">
        <w:rPr>
          <w:rFonts w:ascii="Times New Roman" w:eastAsia="Times New Roman" w:hAnsi="Times New Roman" w:cs="Times New Roman"/>
          <w:color w:val="000000"/>
          <w:sz w:val="24"/>
          <w:szCs w:val="24"/>
          <w:bdr w:val="none" w:sz="0" w:space="0" w:color="auto" w:frame="1"/>
        </w:rPr>
        <w:t>document.writeln</w:t>
      </w:r>
      <w:proofErr w:type="spellEnd"/>
      <w:proofErr w:type="gramEnd"/>
      <w:r w:rsidRPr="0056169E">
        <w:rPr>
          <w:rFonts w:ascii="Times New Roman" w:eastAsia="Times New Roman" w:hAnsi="Times New Roman" w:cs="Times New Roman"/>
          <w:color w:val="000000"/>
          <w:sz w:val="24"/>
          <w:szCs w:val="24"/>
          <w:bdr w:val="none" w:sz="0" w:space="0" w:color="auto" w:frame="1"/>
        </w:rPr>
        <w:t>(pow(2,3));  </w:t>
      </w:r>
    </w:p>
    <w:p w14:paraId="3577E585" w14:textId="77777777" w:rsidR="00286FD7" w:rsidRPr="0056169E" w:rsidRDefault="00286FD7" w:rsidP="004D39D5">
      <w:pPr>
        <w:numPr>
          <w:ilvl w:val="0"/>
          <w:numId w:val="4"/>
        </w:num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b/>
          <w:bCs/>
          <w:color w:val="006699"/>
          <w:sz w:val="24"/>
          <w:szCs w:val="24"/>
          <w:bdr w:val="none" w:sz="0" w:space="0" w:color="auto" w:frame="1"/>
        </w:rPr>
        <w:t>&lt;/script&gt;</w:t>
      </w:r>
      <w:r w:rsidRPr="0056169E">
        <w:rPr>
          <w:rFonts w:ascii="Times New Roman" w:eastAsia="Times New Roman" w:hAnsi="Times New Roman" w:cs="Times New Roman"/>
          <w:color w:val="000000"/>
          <w:sz w:val="24"/>
          <w:szCs w:val="24"/>
          <w:bdr w:val="none" w:sz="0" w:space="0" w:color="auto" w:frame="1"/>
        </w:rPr>
        <w:t> </w:t>
      </w:r>
    </w:p>
    <w:p w14:paraId="3F256DD4" w14:textId="77777777" w:rsidR="00286FD7" w:rsidRPr="0056169E" w:rsidRDefault="00286FD7" w:rsidP="004D39D5">
      <w:pPr>
        <w:spacing w:line="360" w:lineRule="auto"/>
        <w:ind w:left="-432"/>
        <w:jc w:val="both"/>
        <w:rPr>
          <w:rFonts w:ascii="Times New Roman" w:eastAsia="Times New Roman" w:hAnsi="Times New Roman" w:cs="Times New Roman"/>
          <w:color w:val="000000"/>
          <w:sz w:val="24"/>
          <w:szCs w:val="24"/>
          <w:bdr w:val="none" w:sz="0" w:space="0" w:color="auto" w:frame="1"/>
        </w:rPr>
      </w:pPr>
    </w:p>
    <w:p w14:paraId="236A95F5" w14:textId="77777777" w:rsidR="00286FD7" w:rsidRPr="0056169E" w:rsidRDefault="00286FD7" w:rsidP="004D39D5">
      <w:pPr>
        <w:spacing w:line="360" w:lineRule="auto"/>
        <w:ind w:left="-432"/>
        <w:jc w:val="both"/>
        <w:rPr>
          <w:rFonts w:ascii="Times New Roman" w:eastAsia="Times New Roman" w:hAnsi="Times New Roman" w:cs="Times New Roman"/>
          <w:color w:val="000000"/>
          <w:sz w:val="24"/>
          <w:szCs w:val="24"/>
          <w:bdr w:val="none" w:sz="0" w:space="0" w:color="auto" w:frame="1"/>
        </w:rPr>
      </w:pPr>
    </w:p>
    <w:p w14:paraId="7C2577DA" w14:textId="01CA706C" w:rsidR="00286FD7" w:rsidRPr="0056169E" w:rsidRDefault="00286FD7" w:rsidP="004D39D5">
      <w:pPr>
        <w:spacing w:line="360" w:lineRule="auto"/>
        <w:ind w:left="-432"/>
        <w:jc w:val="both"/>
        <w:rPr>
          <w:rFonts w:ascii="Times New Roman" w:eastAsia="Times New Roman" w:hAnsi="Times New Roman" w:cs="Times New Roman"/>
          <w:color w:val="000000"/>
          <w:sz w:val="24"/>
          <w:szCs w:val="24"/>
        </w:rPr>
      </w:pPr>
      <w:r w:rsidRPr="0056169E">
        <w:rPr>
          <w:rFonts w:ascii="Times New Roman" w:eastAsia="Times New Roman" w:hAnsi="Times New Roman" w:cs="Times New Roman"/>
          <w:color w:val="000000"/>
          <w:sz w:val="24"/>
          <w:szCs w:val="24"/>
          <w:bdr w:val="none" w:sz="0" w:space="0" w:color="auto" w:frame="1"/>
        </w:rPr>
        <w:t>o/p:8</w:t>
      </w:r>
    </w:p>
    <w:p w14:paraId="6AEB85CD" w14:textId="77777777" w:rsidR="00286FD7" w:rsidRPr="0056169E" w:rsidRDefault="00286FD7" w:rsidP="004D39D5">
      <w:pPr>
        <w:pStyle w:val="NormalWeb"/>
        <w:shd w:val="clear" w:color="auto" w:fill="FFFFFF"/>
        <w:spacing w:line="360" w:lineRule="auto"/>
        <w:ind w:left="-432"/>
        <w:jc w:val="both"/>
        <w:rPr>
          <w:color w:val="333333"/>
        </w:rPr>
      </w:pPr>
    </w:p>
    <w:p w14:paraId="79B4818B" w14:textId="77777777" w:rsidR="006F18C8" w:rsidRPr="0056169E" w:rsidRDefault="006F18C8" w:rsidP="004D39D5">
      <w:pPr>
        <w:spacing w:line="360" w:lineRule="auto"/>
        <w:ind w:left="-432"/>
        <w:jc w:val="both"/>
        <w:rPr>
          <w:rFonts w:ascii="Times New Roman" w:eastAsia="Times New Roman" w:hAnsi="Times New Roman" w:cs="Times New Roman"/>
          <w:color w:val="000000"/>
          <w:sz w:val="24"/>
          <w:szCs w:val="24"/>
        </w:rPr>
      </w:pPr>
    </w:p>
    <w:p w14:paraId="66AF1DAE" w14:textId="1D13DBBF" w:rsidR="003F66AD" w:rsidRPr="0056169E" w:rsidRDefault="00681197" w:rsidP="004D39D5">
      <w:pPr>
        <w:shd w:val="clear" w:color="auto" w:fill="FFFFFF"/>
        <w:spacing w:before="100" w:beforeAutospacing="1" w:after="100" w:afterAutospacing="1" w:line="360" w:lineRule="auto"/>
        <w:ind w:left="-432"/>
        <w:jc w:val="center"/>
        <w:rPr>
          <w:rFonts w:ascii="Times New Roman" w:hAnsi="Times New Roman" w:cs="Times New Roman"/>
          <w:color w:val="333333"/>
          <w:sz w:val="24"/>
          <w:szCs w:val="24"/>
          <w:shd w:val="clear" w:color="auto" w:fill="FFFFFF"/>
        </w:rPr>
      </w:pPr>
      <w:bookmarkStart w:id="15" w:name="_Hlk165147422"/>
      <w:r w:rsidRPr="0056169E">
        <w:rPr>
          <w:rFonts w:ascii="Times New Roman" w:hAnsi="Times New Roman" w:cs="Times New Roman"/>
          <w:color w:val="333333"/>
          <w:sz w:val="24"/>
          <w:szCs w:val="24"/>
          <w:shd w:val="clear" w:color="auto" w:fill="FFFFFF"/>
        </w:rPr>
        <w:t>Type conversion</w:t>
      </w:r>
      <w:r w:rsidR="00064DEA" w:rsidRPr="0056169E">
        <w:rPr>
          <w:rFonts w:ascii="Times New Roman" w:hAnsi="Times New Roman" w:cs="Times New Roman"/>
          <w:color w:val="333333"/>
          <w:sz w:val="24"/>
          <w:szCs w:val="24"/>
          <w:shd w:val="clear" w:color="auto" w:fill="FFFFFF"/>
        </w:rPr>
        <w:t xml:space="preserve"> or casting</w:t>
      </w:r>
      <w:r w:rsidRPr="0056169E">
        <w:rPr>
          <w:rFonts w:ascii="Times New Roman" w:hAnsi="Times New Roman" w:cs="Times New Roman"/>
          <w:color w:val="333333"/>
          <w:sz w:val="24"/>
          <w:szCs w:val="24"/>
          <w:shd w:val="clear" w:color="auto" w:fill="FFFFFF"/>
        </w:rPr>
        <w:t>:</w:t>
      </w:r>
    </w:p>
    <w:p w14:paraId="18A549E3" w14:textId="222EA709" w:rsidR="00681197" w:rsidRPr="0056169E" w:rsidRDefault="00681197"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Converting one data type to another data type.</w:t>
      </w:r>
    </w:p>
    <w:p w14:paraId="1F458B5C" w14:textId="75017307" w:rsidR="00681197" w:rsidRPr="0056169E" w:rsidRDefault="00681197"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There are two types of those are:</w:t>
      </w:r>
    </w:p>
    <w:p w14:paraId="40D71433" w14:textId="5C400D00" w:rsidR="00681197" w:rsidRPr="0056169E" w:rsidRDefault="00681197">
      <w:pPr>
        <w:pStyle w:val="ListParagraph"/>
        <w:numPr>
          <w:ilvl w:val="0"/>
          <w:numId w:val="42"/>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Implicit</w:t>
      </w:r>
    </w:p>
    <w:p w14:paraId="0FB5FB35" w14:textId="0817B3EB" w:rsidR="00681197" w:rsidRPr="0056169E" w:rsidRDefault="00681197">
      <w:pPr>
        <w:pStyle w:val="ListParagraph"/>
        <w:numPr>
          <w:ilvl w:val="0"/>
          <w:numId w:val="42"/>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Explicit</w:t>
      </w:r>
    </w:p>
    <w:p w14:paraId="7DC9525F" w14:textId="739D3E1F" w:rsidR="00681197" w:rsidRPr="0056169E" w:rsidRDefault="00681197"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Implicit:</w:t>
      </w:r>
    </w:p>
    <w:p w14:paraId="2AAD6332" w14:textId="2F3B2956" w:rsidR="00681197" w:rsidRPr="0056169E" w:rsidRDefault="00681197">
      <w:pPr>
        <w:pStyle w:val="ListParagraph"/>
        <w:numPr>
          <w:ilvl w:val="0"/>
          <w:numId w:val="43"/>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Also called as automatic type conversion.</w:t>
      </w:r>
    </w:p>
    <w:p w14:paraId="1E2A3D12" w14:textId="0AD574EE" w:rsidR="00681197" w:rsidRPr="0056169E" w:rsidRDefault="00681197">
      <w:pPr>
        <w:pStyle w:val="ListParagraph"/>
        <w:numPr>
          <w:ilvl w:val="0"/>
          <w:numId w:val="43"/>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lastRenderedPageBreak/>
        <w:t>Here lower data type is assigned to higher data type.</w:t>
      </w:r>
    </w:p>
    <w:p w14:paraId="4F567424" w14:textId="1022A74A" w:rsidR="00681197" w:rsidRPr="0056169E" w:rsidRDefault="00681197"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Explicit:</w:t>
      </w:r>
    </w:p>
    <w:p w14:paraId="56350555" w14:textId="51F0DE3B" w:rsidR="00681197" w:rsidRPr="0056169E" w:rsidRDefault="00681197">
      <w:pPr>
        <w:pStyle w:val="ListParagraph"/>
        <w:numPr>
          <w:ilvl w:val="0"/>
          <w:numId w:val="44"/>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These is useful when higher data type is converted to lower data type</w:t>
      </w:r>
    </w:p>
    <w:p w14:paraId="7A285D39" w14:textId="4B8EEE7B" w:rsidR="00681197" w:rsidRPr="0056169E" w:rsidRDefault="00681197">
      <w:pPr>
        <w:pStyle w:val="ListParagraph"/>
        <w:numPr>
          <w:ilvl w:val="0"/>
          <w:numId w:val="44"/>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Here it doesn’t </w:t>
      </w:r>
      <w:r w:rsidR="00064DEA" w:rsidRPr="0056169E">
        <w:rPr>
          <w:rFonts w:ascii="Times New Roman" w:hAnsi="Times New Roman" w:cs="Times New Roman"/>
          <w:color w:val="333333"/>
          <w:sz w:val="24"/>
          <w:szCs w:val="24"/>
          <w:shd w:val="clear" w:color="auto" w:fill="FFFFFF"/>
        </w:rPr>
        <w:t>happen</w:t>
      </w:r>
      <w:r w:rsidRPr="0056169E">
        <w:rPr>
          <w:rFonts w:ascii="Times New Roman" w:hAnsi="Times New Roman" w:cs="Times New Roman"/>
          <w:color w:val="333333"/>
          <w:sz w:val="24"/>
          <w:szCs w:val="24"/>
          <w:shd w:val="clear" w:color="auto" w:fill="FFFFFF"/>
        </w:rPr>
        <w:t xml:space="preserve"> automatically ‘here we have to mention what data type we have to convert</w:t>
      </w:r>
    </w:p>
    <w:p w14:paraId="750A5514" w14:textId="08C8A4BD" w:rsidR="00681197" w:rsidRPr="0056169E" w:rsidRDefault="00681197">
      <w:pPr>
        <w:pStyle w:val="ListParagraph"/>
        <w:numPr>
          <w:ilvl w:val="0"/>
          <w:numId w:val="44"/>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Because here we are converting the </w:t>
      </w:r>
      <w:r w:rsidR="00064DEA" w:rsidRPr="0056169E">
        <w:rPr>
          <w:rFonts w:ascii="Times New Roman" w:hAnsi="Times New Roman" w:cs="Times New Roman"/>
          <w:color w:val="333333"/>
          <w:sz w:val="24"/>
          <w:szCs w:val="24"/>
          <w:shd w:val="clear" w:color="auto" w:fill="FFFFFF"/>
        </w:rPr>
        <w:t>Higer</w:t>
      </w:r>
      <w:r w:rsidRPr="0056169E">
        <w:rPr>
          <w:rFonts w:ascii="Times New Roman" w:hAnsi="Times New Roman" w:cs="Times New Roman"/>
          <w:color w:val="333333"/>
          <w:sz w:val="24"/>
          <w:szCs w:val="24"/>
          <w:shd w:val="clear" w:color="auto" w:fill="FFFFFF"/>
        </w:rPr>
        <w:t xml:space="preserve"> data type to lower data type so higher can take more bits than lower data type.so here wastage happens that’s why we have to mention.</w:t>
      </w:r>
    </w:p>
    <w:p w14:paraId="0259F6A5" w14:textId="452B6633" w:rsidR="00064DEA" w:rsidRPr="0056169E" w:rsidRDefault="00064DEA"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bookmarkStart w:id="16" w:name="_Hlk165053957"/>
      <w:bookmarkEnd w:id="15"/>
      <w:r w:rsidRPr="0056169E">
        <w:rPr>
          <w:rFonts w:ascii="Times New Roman" w:hAnsi="Times New Roman" w:cs="Times New Roman"/>
          <w:color w:val="333333"/>
          <w:sz w:val="24"/>
          <w:szCs w:val="24"/>
          <w:shd w:val="clear" w:color="auto" w:fill="FFFFFF"/>
        </w:rPr>
        <w:t>Expressions have also classified that the type that they represent:</w:t>
      </w:r>
    </w:p>
    <w:p w14:paraId="74B608A6" w14:textId="66DD0C94" w:rsidR="00064DEA" w:rsidRPr="0056169E" w:rsidRDefault="00064DEA">
      <w:pPr>
        <w:pStyle w:val="ListParagraph"/>
        <w:numPr>
          <w:ilvl w:val="0"/>
          <w:numId w:val="45"/>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Boolean expression</w:t>
      </w:r>
    </w:p>
    <w:p w14:paraId="5859AB93" w14:textId="5F198302" w:rsidR="00064DEA" w:rsidRPr="0056169E" w:rsidRDefault="00064DEA">
      <w:pPr>
        <w:pStyle w:val="ListParagraph"/>
        <w:numPr>
          <w:ilvl w:val="0"/>
          <w:numId w:val="45"/>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Integer expression</w:t>
      </w:r>
    </w:p>
    <w:p w14:paraId="676DCF51" w14:textId="1C30883F" w:rsidR="00064DEA" w:rsidRPr="0056169E" w:rsidRDefault="00064DEA">
      <w:pPr>
        <w:pStyle w:val="ListParagraph"/>
        <w:numPr>
          <w:ilvl w:val="0"/>
          <w:numId w:val="45"/>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Floating point </w:t>
      </w:r>
    </w:p>
    <w:p w14:paraId="46C9D58C" w14:textId="58E184D9" w:rsidR="00064DEA" w:rsidRPr="0056169E" w:rsidRDefault="00064DEA">
      <w:pPr>
        <w:pStyle w:val="ListParagraph"/>
        <w:numPr>
          <w:ilvl w:val="0"/>
          <w:numId w:val="45"/>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String expression</w:t>
      </w:r>
    </w:p>
    <w:p w14:paraId="3BBD61D3" w14:textId="67AD6699" w:rsidR="00622042" w:rsidRPr="0056169E" w:rsidRDefault="00622042" w:rsidP="004D39D5">
      <w:pPr>
        <w:shd w:val="clear" w:color="auto" w:fill="FFFFFF"/>
        <w:spacing w:before="100" w:beforeAutospacing="1" w:after="100" w:afterAutospacing="1" w:line="360" w:lineRule="auto"/>
        <w:ind w:left="-432"/>
        <w:jc w:val="center"/>
        <w:rPr>
          <w:rFonts w:ascii="Times New Roman" w:hAnsi="Times New Roman" w:cs="Times New Roman"/>
          <w:color w:val="333333"/>
          <w:sz w:val="24"/>
          <w:szCs w:val="24"/>
          <w:shd w:val="clear" w:color="auto" w:fill="FFFFFF"/>
        </w:rPr>
      </w:pPr>
      <w:bookmarkStart w:id="17" w:name="_Hlk165055341"/>
      <w:bookmarkEnd w:id="16"/>
      <w:r w:rsidRPr="0056169E">
        <w:rPr>
          <w:rFonts w:ascii="Times New Roman" w:hAnsi="Times New Roman" w:cs="Times New Roman"/>
          <w:color w:val="333333"/>
          <w:sz w:val="24"/>
          <w:szCs w:val="24"/>
          <w:shd w:val="clear" w:color="auto" w:fill="FFFFFF"/>
        </w:rPr>
        <w:t>Arrays</w:t>
      </w:r>
      <w:r w:rsidR="00115C1C" w:rsidRPr="0056169E">
        <w:rPr>
          <w:rFonts w:ascii="Times New Roman" w:hAnsi="Times New Roman" w:cs="Times New Roman"/>
          <w:color w:val="333333"/>
          <w:sz w:val="24"/>
          <w:szCs w:val="24"/>
          <w:shd w:val="clear" w:color="auto" w:fill="FFFFFF"/>
        </w:rPr>
        <w:t>(c):</w:t>
      </w:r>
    </w:p>
    <w:p w14:paraId="7568E331" w14:textId="572C9350" w:rsidR="00622042" w:rsidRPr="0056169E" w:rsidRDefault="00115C1C">
      <w:pPr>
        <w:pStyle w:val="ListParagraph"/>
        <w:numPr>
          <w:ilvl w:val="0"/>
          <w:numId w:val="38"/>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Array</w:t>
      </w:r>
      <w:r w:rsidR="00622042" w:rsidRPr="0056169E">
        <w:rPr>
          <w:rFonts w:ascii="Times New Roman" w:hAnsi="Times New Roman" w:cs="Times New Roman"/>
          <w:color w:val="333333"/>
          <w:sz w:val="24"/>
          <w:szCs w:val="24"/>
          <w:shd w:val="clear" w:color="auto" w:fill="FFFFFF"/>
        </w:rPr>
        <w:t xml:space="preserve"> is a collection of similar </w:t>
      </w:r>
      <w:r w:rsidRPr="0056169E">
        <w:rPr>
          <w:rFonts w:ascii="Times New Roman" w:hAnsi="Times New Roman" w:cs="Times New Roman"/>
          <w:color w:val="333333"/>
          <w:sz w:val="24"/>
          <w:szCs w:val="24"/>
          <w:shd w:val="clear" w:color="auto" w:fill="FFFFFF"/>
        </w:rPr>
        <w:t>data</w:t>
      </w:r>
      <w:r w:rsidR="00622042" w:rsidRPr="0056169E">
        <w:rPr>
          <w:rFonts w:ascii="Times New Roman" w:hAnsi="Times New Roman" w:cs="Times New Roman"/>
          <w:color w:val="333333"/>
          <w:sz w:val="24"/>
          <w:szCs w:val="24"/>
          <w:shd w:val="clear" w:color="auto" w:fill="FFFFFF"/>
        </w:rPr>
        <w:t xml:space="preserve"> type</w:t>
      </w:r>
      <w:r w:rsidRPr="0056169E">
        <w:rPr>
          <w:rFonts w:ascii="Times New Roman" w:hAnsi="Times New Roman" w:cs="Times New Roman"/>
          <w:color w:val="333333"/>
          <w:sz w:val="24"/>
          <w:szCs w:val="24"/>
          <w:shd w:val="clear" w:color="auto" w:fill="FFFFFF"/>
        </w:rPr>
        <w:t xml:space="preserve"> </w:t>
      </w:r>
      <w:r w:rsidR="00622042" w:rsidRPr="0056169E">
        <w:rPr>
          <w:rFonts w:ascii="Times New Roman" w:hAnsi="Times New Roman" w:cs="Times New Roman"/>
          <w:color w:val="333333"/>
          <w:sz w:val="24"/>
          <w:szCs w:val="24"/>
          <w:shd w:val="clear" w:color="auto" w:fill="FFFFFF"/>
        </w:rPr>
        <w:t xml:space="preserve">and stored in </w:t>
      </w:r>
      <w:r w:rsidRPr="0056169E">
        <w:rPr>
          <w:rFonts w:ascii="Times New Roman" w:hAnsi="Times New Roman" w:cs="Times New Roman"/>
          <w:color w:val="333333"/>
          <w:sz w:val="24"/>
          <w:szCs w:val="24"/>
          <w:shd w:val="clear" w:color="auto" w:fill="FFFFFF"/>
        </w:rPr>
        <w:t>continuous</w:t>
      </w:r>
      <w:r w:rsidR="00622042" w:rsidRPr="0056169E">
        <w:rPr>
          <w:rFonts w:ascii="Times New Roman" w:hAnsi="Times New Roman" w:cs="Times New Roman"/>
          <w:color w:val="333333"/>
          <w:sz w:val="24"/>
          <w:szCs w:val="24"/>
          <w:shd w:val="clear" w:color="auto" w:fill="FFFFFF"/>
        </w:rPr>
        <w:t xml:space="preserve"> memory</w:t>
      </w:r>
      <w:r w:rsidRPr="0056169E">
        <w:rPr>
          <w:rFonts w:ascii="Times New Roman" w:hAnsi="Times New Roman" w:cs="Times New Roman"/>
          <w:color w:val="333333"/>
          <w:sz w:val="24"/>
          <w:szCs w:val="24"/>
          <w:shd w:val="clear" w:color="auto" w:fill="FFFFFF"/>
        </w:rPr>
        <w:t>.</w:t>
      </w:r>
    </w:p>
    <w:p w14:paraId="770FEFC2" w14:textId="13C712E5" w:rsidR="00622042" w:rsidRPr="0056169E" w:rsidRDefault="00622042">
      <w:pPr>
        <w:pStyle w:val="ListParagraph"/>
        <w:numPr>
          <w:ilvl w:val="0"/>
          <w:numId w:val="38"/>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The </w:t>
      </w:r>
      <w:r w:rsidR="00115C1C" w:rsidRPr="0056169E">
        <w:rPr>
          <w:rFonts w:ascii="Times New Roman" w:hAnsi="Times New Roman" w:cs="Times New Roman"/>
          <w:color w:val="333333"/>
          <w:sz w:val="24"/>
          <w:szCs w:val="24"/>
          <w:shd w:val="clear" w:color="auto" w:fill="FFFFFF"/>
        </w:rPr>
        <w:t>lowest</w:t>
      </w:r>
      <w:r w:rsidRPr="0056169E">
        <w:rPr>
          <w:rFonts w:ascii="Times New Roman" w:hAnsi="Times New Roman" w:cs="Times New Roman"/>
          <w:color w:val="333333"/>
          <w:sz w:val="24"/>
          <w:szCs w:val="24"/>
          <w:shd w:val="clear" w:color="auto" w:fill="FFFFFF"/>
        </w:rPr>
        <w:t xml:space="preserve"> address corresponds to the first element and highest element address to the last element</w:t>
      </w:r>
      <w:r w:rsidR="00115C1C" w:rsidRPr="0056169E">
        <w:rPr>
          <w:rFonts w:ascii="Times New Roman" w:hAnsi="Times New Roman" w:cs="Times New Roman"/>
          <w:color w:val="333333"/>
          <w:sz w:val="24"/>
          <w:szCs w:val="24"/>
          <w:shd w:val="clear" w:color="auto" w:fill="FFFFFF"/>
        </w:rPr>
        <w:t>.</w:t>
      </w:r>
    </w:p>
    <w:p w14:paraId="2BEAC90D" w14:textId="69FA7A5D" w:rsidR="00622042" w:rsidRPr="0056169E" w:rsidRDefault="00622042">
      <w:pPr>
        <w:pStyle w:val="ListParagraph"/>
        <w:numPr>
          <w:ilvl w:val="0"/>
          <w:numId w:val="38"/>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Array of </w:t>
      </w:r>
      <w:r w:rsidR="00115C1C" w:rsidRPr="0056169E">
        <w:rPr>
          <w:rFonts w:ascii="Times New Roman" w:hAnsi="Times New Roman" w:cs="Times New Roman"/>
          <w:color w:val="333333"/>
          <w:sz w:val="24"/>
          <w:szCs w:val="24"/>
          <w:shd w:val="clear" w:color="auto" w:fill="FFFFFF"/>
        </w:rPr>
        <w:t>character</w:t>
      </w:r>
      <w:r w:rsidRPr="0056169E">
        <w:rPr>
          <w:rFonts w:ascii="Times New Roman" w:hAnsi="Times New Roman" w:cs="Times New Roman"/>
          <w:color w:val="333333"/>
          <w:sz w:val="24"/>
          <w:szCs w:val="24"/>
          <w:shd w:val="clear" w:color="auto" w:fill="FFFFFF"/>
        </w:rPr>
        <w:t xml:space="preserve"> is string</w:t>
      </w:r>
    </w:p>
    <w:p w14:paraId="54418047" w14:textId="0785C98D" w:rsidR="00622042" w:rsidRPr="0056169E" w:rsidRDefault="00622042">
      <w:pPr>
        <w:pStyle w:val="ListParagraph"/>
        <w:numPr>
          <w:ilvl w:val="0"/>
          <w:numId w:val="38"/>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Each data item in array is called an element.</w:t>
      </w:r>
      <w:r w:rsidR="009E17A3" w:rsidRPr="0056169E">
        <w:rPr>
          <w:rFonts w:ascii="Times New Roman" w:hAnsi="Times New Roman" w:cs="Times New Roman"/>
          <w:color w:val="333333"/>
          <w:sz w:val="24"/>
          <w:szCs w:val="24"/>
          <w:shd w:val="clear" w:color="auto" w:fill="FFFFFF"/>
        </w:rPr>
        <w:t xml:space="preserve"> And each element in array is unique and located in separated memory location.</w:t>
      </w:r>
    </w:p>
    <w:p w14:paraId="1DF8151E" w14:textId="54D67C6D" w:rsidR="009E17A3" w:rsidRPr="0056169E" w:rsidRDefault="009E17A3">
      <w:pPr>
        <w:pStyle w:val="ListParagraph"/>
        <w:numPr>
          <w:ilvl w:val="0"/>
          <w:numId w:val="38"/>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Each of </w:t>
      </w:r>
      <w:r w:rsidR="00115C1C" w:rsidRPr="0056169E">
        <w:rPr>
          <w:rFonts w:ascii="Times New Roman" w:hAnsi="Times New Roman" w:cs="Times New Roman"/>
          <w:color w:val="333333"/>
          <w:sz w:val="24"/>
          <w:szCs w:val="24"/>
          <w:shd w:val="clear" w:color="auto" w:fill="FFFFFF"/>
        </w:rPr>
        <w:t>elements</w:t>
      </w:r>
      <w:r w:rsidRPr="0056169E">
        <w:rPr>
          <w:rFonts w:ascii="Times New Roman" w:hAnsi="Times New Roman" w:cs="Times New Roman"/>
          <w:color w:val="333333"/>
          <w:sz w:val="24"/>
          <w:szCs w:val="24"/>
          <w:shd w:val="clear" w:color="auto" w:fill="FFFFFF"/>
        </w:rPr>
        <w:t xml:space="preserve"> of an array share same </w:t>
      </w:r>
      <w:r w:rsidR="00115C1C" w:rsidRPr="0056169E">
        <w:rPr>
          <w:rFonts w:ascii="Times New Roman" w:hAnsi="Times New Roman" w:cs="Times New Roman"/>
          <w:color w:val="333333"/>
          <w:sz w:val="24"/>
          <w:szCs w:val="24"/>
          <w:shd w:val="clear" w:color="auto" w:fill="FFFFFF"/>
        </w:rPr>
        <w:t>variable</w:t>
      </w:r>
      <w:r w:rsidRPr="0056169E">
        <w:rPr>
          <w:rFonts w:ascii="Times New Roman" w:hAnsi="Times New Roman" w:cs="Times New Roman"/>
          <w:color w:val="333333"/>
          <w:sz w:val="24"/>
          <w:szCs w:val="24"/>
          <w:shd w:val="clear" w:color="auto" w:fill="FFFFFF"/>
        </w:rPr>
        <w:t xml:space="preserve"> </w:t>
      </w:r>
      <w:r w:rsidR="00115C1C" w:rsidRPr="0056169E">
        <w:rPr>
          <w:rFonts w:ascii="Times New Roman" w:hAnsi="Times New Roman" w:cs="Times New Roman"/>
          <w:color w:val="333333"/>
          <w:sz w:val="24"/>
          <w:szCs w:val="24"/>
          <w:shd w:val="clear" w:color="auto" w:fill="FFFFFF"/>
        </w:rPr>
        <w:t>name</w:t>
      </w:r>
      <w:r w:rsidRPr="0056169E">
        <w:rPr>
          <w:rFonts w:ascii="Times New Roman" w:hAnsi="Times New Roman" w:cs="Times New Roman"/>
          <w:color w:val="333333"/>
          <w:sz w:val="24"/>
          <w:szCs w:val="24"/>
          <w:shd w:val="clear" w:color="auto" w:fill="FFFFFF"/>
        </w:rPr>
        <w:t xml:space="preserve"> but each element is having different subscripts.</w:t>
      </w:r>
    </w:p>
    <w:p w14:paraId="0F9A62A5" w14:textId="4A03BC45" w:rsidR="009E17A3" w:rsidRPr="0056169E" w:rsidRDefault="009E17A3">
      <w:pPr>
        <w:pStyle w:val="ListParagraph"/>
        <w:numPr>
          <w:ilvl w:val="0"/>
          <w:numId w:val="38"/>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Array can be single or multidimensional number of subscripts determines the type of the dimension.</w:t>
      </w:r>
    </w:p>
    <w:p w14:paraId="053A702F" w14:textId="0D8B3113" w:rsidR="009E17A3" w:rsidRPr="0056169E" w:rsidRDefault="009E17A3">
      <w:pPr>
        <w:pStyle w:val="ListParagraph"/>
        <w:numPr>
          <w:ilvl w:val="0"/>
          <w:numId w:val="38"/>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It can be used to represent </w:t>
      </w:r>
      <w:r w:rsidR="00E93507" w:rsidRPr="0056169E">
        <w:rPr>
          <w:rFonts w:ascii="Times New Roman" w:hAnsi="Times New Roman" w:cs="Times New Roman"/>
          <w:color w:val="333333"/>
          <w:sz w:val="24"/>
          <w:szCs w:val="24"/>
          <w:shd w:val="clear" w:color="auto" w:fill="FFFFFF"/>
        </w:rPr>
        <w:t xml:space="preserve">multiple </w:t>
      </w:r>
      <w:r w:rsidR="008A4896" w:rsidRPr="0056169E">
        <w:rPr>
          <w:rFonts w:ascii="Times New Roman" w:hAnsi="Times New Roman" w:cs="Times New Roman"/>
          <w:color w:val="333333"/>
          <w:sz w:val="24"/>
          <w:szCs w:val="24"/>
          <w:shd w:val="clear" w:color="auto" w:fill="FFFFFF"/>
        </w:rPr>
        <w:t>data</w:t>
      </w:r>
      <w:r w:rsidR="00E93507" w:rsidRPr="0056169E">
        <w:rPr>
          <w:rFonts w:ascii="Times New Roman" w:hAnsi="Times New Roman" w:cs="Times New Roman"/>
          <w:color w:val="333333"/>
          <w:sz w:val="24"/>
          <w:szCs w:val="24"/>
          <w:shd w:val="clear" w:color="auto" w:fill="FFFFFF"/>
        </w:rPr>
        <w:t xml:space="preserve"> structures like linked </w:t>
      </w:r>
      <w:r w:rsidR="00115C1C" w:rsidRPr="0056169E">
        <w:rPr>
          <w:rFonts w:ascii="Times New Roman" w:hAnsi="Times New Roman" w:cs="Times New Roman"/>
          <w:color w:val="333333"/>
          <w:sz w:val="24"/>
          <w:szCs w:val="24"/>
          <w:shd w:val="clear" w:color="auto" w:fill="FFFFFF"/>
        </w:rPr>
        <w:t>lists, stacks</w:t>
      </w:r>
      <w:r w:rsidR="00E93507" w:rsidRPr="0056169E">
        <w:rPr>
          <w:rFonts w:ascii="Times New Roman" w:hAnsi="Times New Roman" w:cs="Times New Roman"/>
          <w:color w:val="333333"/>
          <w:sz w:val="24"/>
          <w:szCs w:val="24"/>
          <w:shd w:val="clear" w:color="auto" w:fill="FFFFFF"/>
        </w:rPr>
        <w:t>,</w:t>
      </w:r>
      <w:r w:rsidR="008A4896" w:rsidRPr="0056169E">
        <w:rPr>
          <w:rFonts w:ascii="Times New Roman" w:hAnsi="Times New Roman" w:cs="Times New Roman"/>
          <w:color w:val="333333"/>
          <w:sz w:val="24"/>
          <w:szCs w:val="24"/>
          <w:shd w:val="clear" w:color="auto" w:fill="FFFFFF"/>
        </w:rPr>
        <w:t xml:space="preserve"> </w:t>
      </w:r>
      <w:r w:rsidR="00115C1C" w:rsidRPr="0056169E">
        <w:rPr>
          <w:rFonts w:ascii="Times New Roman" w:hAnsi="Times New Roman" w:cs="Times New Roman"/>
          <w:color w:val="333333"/>
          <w:sz w:val="24"/>
          <w:szCs w:val="24"/>
          <w:shd w:val="clear" w:color="auto" w:fill="FFFFFF"/>
        </w:rPr>
        <w:t>queues</w:t>
      </w:r>
      <w:r w:rsidR="00E93507" w:rsidRPr="0056169E">
        <w:rPr>
          <w:rFonts w:ascii="Times New Roman" w:hAnsi="Times New Roman" w:cs="Times New Roman"/>
          <w:color w:val="333333"/>
          <w:sz w:val="24"/>
          <w:szCs w:val="24"/>
          <w:shd w:val="clear" w:color="auto" w:fill="FFFFFF"/>
        </w:rPr>
        <w:t>,</w:t>
      </w:r>
      <w:r w:rsidR="00115C1C" w:rsidRPr="0056169E">
        <w:rPr>
          <w:rFonts w:ascii="Times New Roman" w:hAnsi="Times New Roman" w:cs="Times New Roman"/>
          <w:color w:val="333333"/>
          <w:sz w:val="24"/>
          <w:szCs w:val="24"/>
          <w:shd w:val="clear" w:color="auto" w:fill="FFFFFF"/>
        </w:rPr>
        <w:t xml:space="preserve"> </w:t>
      </w:r>
      <w:r w:rsidR="00E93507" w:rsidRPr="0056169E">
        <w:rPr>
          <w:rFonts w:ascii="Times New Roman" w:hAnsi="Times New Roman" w:cs="Times New Roman"/>
          <w:color w:val="333333"/>
          <w:sz w:val="24"/>
          <w:szCs w:val="24"/>
          <w:shd w:val="clear" w:color="auto" w:fill="FFFFFF"/>
        </w:rPr>
        <w:t>trees,</w:t>
      </w:r>
      <w:r w:rsidR="00115C1C" w:rsidRPr="0056169E">
        <w:rPr>
          <w:rFonts w:ascii="Times New Roman" w:hAnsi="Times New Roman" w:cs="Times New Roman"/>
          <w:color w:val="333333"/>
          <w:sz w:val="24"/>
          <w:szCs w:val="24"/>
          <w:shd w:val="clear" w:color="auto" w:fill="FFFFFF"/>
        </w:rPr>
        <w:t xml:space="preserve"> </w:t>
      </w:r>
      <w:r w:rsidR="00E93507" w:rsidRPr="0056169E">
        <w:rPr>
          <w:rFonts w:ascii="Times New Roman" w:hAnsi="Times New Roman" w:cs="Times New Roman"/>
          <w:color w:val="333333"/>
          <w:sz w:val="24"/>
          <w:szCs w:val="24"/>
          <w:shd w:val="clear" w:color="auto" w:fill="FFFFFF"/>
        </w:rPr>
        <w:t>graphs etc.</w:t>
      </w:r>
    </w:p>
    <w:p w14:paraId="6DD41FC4" w14:textId="7794CE5E" w:rsidR="00E93507" w:rsidRPr="0056169E" w:rsidRDefault="00E93507">
      <w:pPr>
        <w:pStyle w:val="ListParagraph"/>
        <w:numPr>
          <w:ilvl w:val="0"/>
          <w:numId w:val="38"/>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We must know in advance that how </w:t>
      </w:r>
      <w:r w:rsidR="008A4896" w:rsidRPr="0056169E">
        <w:rPr>
          <w:rFonts w:ascii="Times New Roman" w:hAnsi="Times New Roman" w:cs="Times New Roman"/>
          <w:color w:val="333333"/>
          <w:sz w:val="24"/>
          <w:szCs w:val="24"/>
          <w:shd w:val="clear" w:color="auto" w:fill="FFFFFF"/>
        </w:rPr>
        <w:t>many</w:t>
      </w:r>
      <w:r w:rsidRPr="0056169E">
        <w:rPr>
          <w:rFonts w:ascii="Times New Roman" w:hAnsi="Times New Roman" w:cs="Times New Roman"/>
          <w:color w:val="333333"/>
          <w:sz w:val="24"/>
          <w:szCs w:val="24"/>
          <w:shd w:val="clear" w:color="auto" w:fill="FFFFFF"/>
        </w:rPr>
        <w:t xml:space="preserve"> </w:t>
      </w:r>
      <w:r w:rsidR="008A4896" w:rsidRPr="0056169E">
        <w:rPr>
          <w:rFonts w:ascii="Times New Roman" w:hAnsi="Times New Roman" w:cs="Times New Roman"/>
          <w:color w:val="333333"/>
          <w:sz w:val="24"/>
          <w:szCs w:val="24"/>
          <w:shd w:val="clear" w:color="auto" w:fill="FFFFFF"/>
        </w:rPr>
        <w:t>elements</w:t>
      </w:r>
      <w:r w:rsidRPr="0056169E">
        <w:rPr>
          <w:rFonts w:ascii="Times New Roman" w:hAnsi="Times New Roman" w:cs="Times New Roman"/>
          <w:color w:val="333333"/>
          <w:sz w:val="24"/>
          <w:szCs w:val="24"/>
          <w:shd w:val="clear" w:color="auto" w:fill="FFFFFF"/>
        </w:rPr>
        <w:t xml:space="preserve"> we have to store.</w:t>
      </w:r>
    </w:p>
    <w:p w14:paraId="57AD5AAC" w14:textId="37CE9636" w:rsidR="00E93507" w:rsidRPr="0056169E" w:rsidRDefault="00115C1C">
      <w:pPr>
        <w:pStyle w:val="ListParagraph"/>
        <w:numPr>
          <w:ilvl w:val="0"/>
          <w:numId w:val="38"/>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lastRenderedPageBreak/>
        <w:t>Array</w:t>
      </w:r>
      <w:r w:rsidR="00E93507" w:rsidRPr="0056169E">
        <w:rPr>
          <w:rFonts w:ascii="Times New Roman" w:hAnsi="Times New Roman" w:cs="Times New Roman"/>
          <w:color w:val="333333"/>
          <w:sz w:val="24"/>
          <w:szCs w:val="24"/>
          <w:shd w:val="clear" w:color="auto" w:fill="FFFFFF"/>
        </w:rPr>
        <w:t xml:space="preserve"> is static structure </w:t>
      </w:r>
      <w:r w:rsidR="008A4896" w:rsidRPr="0056169E">
        <w:rPr>
          <w:rFonts w:ascii="Times New Roman" w:hAnsi="Times New Roman" w:cs="Times New Roman"/>
          <w:color w:val="333333"/>
          <w:sz w:val="24"/>
          <w:szCs w:val="24"/>
          <w:shd w:val="clear" w:color="auto" w:fill="FFFFFF"/>
        </w:rPr>
        <w:t>i.e.</w:t>
      </w:r>
      <w:r w:rsidR="00E93507" w:rsidRPr="0056169E">
        <w:rPr>
          <w:rFonts w:ascii="Times New Roman" w:hAnsi="Times New Roman" w:cs="Times New Roman"/>
          <w:color w:val="333333"/>
          <w:sz w:val="24"/>
          <w:szCs w:val="24"/>
          <w:shd w:val="clear" w:color="auto" w:fill="FFFFFF"/>
        </w:rPr>
        <w:t xml:space="preserve"> fixed size the memory which is </w:t>
      </w:r>
      <w:r w:rsidR="008A4896" w:rsidRPr="0056169E">
        <w:rPr>
          <w:rFonts w:ascii="Times New Roman" w:hAnsi="Times New Roman" w:cs="Times New Roman"/>
          <w:color w:val="333333"/>
          <w:sz w:val="24"/>
          <w:szCs w:val="24"/>
          <w:shd w:val="clear" w:color="auto" w:fill="FFFFFF"/>
        </w:rPr>
        <w:t>allocated</w:t>
      </w:r>
      <w:r w:rsidR="00E93507" w:rsidRPr="0056169E">
        <w:rPr>
          <w:rFonts w:ascii="Times New Roman" w:hAnsi="Times New Roman" w:cs="Times New Roman"/>
          <w:color w:val="333333"/>
          <w:sz w:val="24"/>
          <w:szCs w:val="24"/>
          <w:shd w:val="clear" w:color="auto" w:fill="FFFFFF"/>
        </w:rPr>
        <w:t xml:space="preserve"> we are not able to </w:t>
      </w:r>
      <w:r w:rsidR="008A4896" w:rsidRPr="0056169E">
        <w:rPr>
          <w:rFonts w:ascii="Times New Roman" w:hAnsi="Times New Roman" w:cs="Times New Roman"/>
          <w:color w:val="333333"/>
          <w:sz w:val="24"/>
          <w:szCs w:val="24"/>
          <w:shd w:val="clear" w:color="auto" w:fill="FFFFFF"/>
        </w:rPr>
        <w:t>increase</w:t>
      </w:r>
      <w:r w:rsidR="00E93507" w:rsidRPr="0056169E">
        <w:rPr>
          <w:rFonts w:ascii="Times New Roman" w:hAnsi="Times New Roman" w:cs="Times New Roman"/>
          <w:color w:val="333333"/>
          <w:sz w:val="24"/>
          <w:szCs w:val="24"/>
          <w:shd w:val="clear" w:color="auto" w:fill="FFFFFF"/>
        </w:rPr>
        <w:t xml:space="preserve"> or </w:t>
      </w:r>
      <w:r w:rsidR="008A4896" w:rsidRPr="0056169E">
        <w:rPr>
          <w:rFonts w:ascii="Times New Roman" w:hAnsi="Times New Roman" w:cs="Times New Roman"/>
          <w:color w:val="333333"/>
          <w:sz w:val="24"/>
          <w:szCs w:val="24"/>
          <w:shd w:val="clear" w:color="auto" w:fill="FFFFFF"/>
        </w:rPr>
        <w:t>decrease</w:t>
      </w:r>
      <w:r w:rsidR="00E93507" w:rsidRPr="0056169E">
        <w:rPr>
          <w:rFonts w:ascii="Times New Roman" w:hAnsi="Times New Roman" w:cs="Times New Roman"/>
          <w:color w:val="333333"/>
          <w:sz w:val="24"/>
          <w:szCs w:val="24"/>
          <w:shd w:val="clear" w:color="auto" w:fill="FFFFFF"/>
        </w:rPr>
        <w:t>.</w:t>
      </w:r>
    </w:p>
    <w:p w14:paraId="455A360D" w14:textId="77777777" w:rsidR="00115C1C" w:rsidRPr="0056169E" w:rsidRDefault="00115C1C">
      <w:pPr>
        <w:pStyle w:val="ListParagraph"/>
        <w:numPr>
          <w:ilvl w:val="0"/>
          <w:numId w:val="38"/>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Symbolic also be used to specify the size of the array</w:t>
      </w:r>
    </w:p>
    <w:p w14:paraId="30D85908" w14:textId="2DEC35DE" w:rsidR="00115C1C" w:rsidRPr="0056169E" w:rsidRDefault="00115C1C" w:rsidP="004D39D5">
      <w:pPr>
        <w:pStyle w:val="ListParagraph"/>
        <w:shd w:val="clear" w:color="auto" w:fill="FFFFFF"/>
        <w:spacing w:before="100" w:beforeAutospacing="1" w:after="100" w:afterAutospacing="1" w:line="360" w:lineRule="auto"/>
        <w:ind w:left="288"/>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#define size 10; </w:t>
      </w:r>
    </w:p>
    <w:p w14:paraId="76DC463E" w14:textId="77777777" w:rsidR="00115C1C" w:rsidRPr="0056169E" w:rsidRDefault="00115C1C">
      <w:pPr>
        <w:pStyle w:val="ListParagraph"/>
        <w:numPr>
          <w:ilvl w:val="0"/>
          <w:numId w:val="38"/>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Index of array starts from 0 and end with -1.</w:t>
      </w:r>
    </w:p>
    <w:p w14:paraId="7B7FBD85" w14:textId="77777777" w:rsidR="00115C1C" w:rsidRPr="0056169E" w:rsidRDefault="00115C1C">
      <w:pPr>
        <w:pStyle w:val="ListParagraph"/>
        <w:numPr>
          <w:ilvl w:val="0"/>
          <w:numId w:val="38"/>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If during the initialization of number, the initializers is less than size of the array then all the remaining elements assigned to be zero.</w:t>
      </w:r>
    </w:p>
    <w:p w14:paraId="1EED4C73" w14:textId="7D42ABC1" w:rsidR="00115C1C" w:rsidRPr="0056169E" w:rsidRDefault="00115C1C">
      <w:pPr>
        <w:pStyle w:val="ListParagraph"/>
        <w:numPr>
          <w:ilvl w:val="0"/>
          <w:numId w:val="38"/>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If the number of elements is more than the size given in brackets then the compiler will show an error.</w:t>
      </w:r>
    </w:p>
    <w:p w14:paraId="67AC77A6" w14:textId="77777777" w:rsidR="00E93507" w:rsidRPr="0056169E" w:rsidRDefault="00E93507"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Types:</w:t>
      </w:r>
    </w:p>
    <w:p w14:paraId="49323CD0" w14:textId="77777777" w:rsidR="00E93507" w:rsidRPr="0056169E" w:rsidRDefault="00E93507">
      <w:pPr>
        <w:pStyle w:val="ListParagraph"/>
        <w:numPr>
          <w:ilvl w:val="0"/>
          <w:numId w:val="39"/>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Single dimension</w:t>
      </w:r>
    </w:p>
    <w:p w14:paraId="3B2AC9CE" w14:textId="77777777" w:rsidR="00E93507" w:rsidRPr="0056169E" w:rsidRDefault="00E93507">
      <w:pPr>
        <w:pStyle w:val="ListParagraph"/>
        <w:numPr>
          <w:ilvl w:val="0"/>
          <w:numId w:val="39"/>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Multi dimension</w:t>
      </w:r>
    </w:p>
    <w:p w14:paraId="38449487" w14:textId="77777777" w:rsidR="00115C1C" w:rsidRPr="0056169E" w:rsidRDefault="002A6812"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Single- or one-dimensional</w:t>
      </w:r>
      <w:r w:rsidR="00E93507" w:rsidRPr="0056169E">
        <w:rPr>
          <w:rFonts w:ascii="Times New Roman" w:hAnsi="Times New Roman" w:cs="Times New Roman"/>
          <w:color w:val="333333"/>
          <w:sz w:val="24"/>
          <w:szCs w:val="24"/>
          <w:shd w:val="clear" w:color="auto" w:fill="FFFFFF"/>
        </w:rPr>
        <w:t xml:space="preserve"> array</w:t>
      </w:r>
    </w:p>
    <w:p w14:paraId="2B5B5873" w14:textId="12C0B293" w:rsidR="00E93507" w:rsidRPr="0056169E" w:rsidRDefault="00115C1C">
      <w:pPr>
        <w:pStyle w:val="ListParagraph"/>
        <w:numPr>
          <w:ilvl w:val="0"/>
          <w:numId w:val="40"/>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It</w:t>
      </w:r>
      <w:r w:rsidR="00E93507" w:rsidRPr="0056169E">
        <w:rPr>
          <w:rFonts w:ascii="Times New Roman" w:hAnsi="Times New Roman" w:cs="Times New Roman"/>
          <w:color w:val="333333"/>
          <w:sz w:val="24"/>
          <w:szCs w:val="24"/>
          <w:shd w:val="clear" w:color="auto" w:fill="FFFFFF"/>
        </w:rPr>
        <w:t xml:space="preserve"> is used to represent and store data in a </w:t>
      </w:r>
      <w:r w:rsidR="002A6812" w:rsidRPr="0056169E">
        <w:rPr>
          <w:rFonts w:ascii="Times New Roman" w:hAnsi="Times New Roman" w:cs="Times New Roman"/>
          <w:color w:val="333333"/>
          <w:sz w:val="24"/>
          <w:szCs w:val="24"/>
          <w:shd w:val="clear" w:color="auto" w:fill="FFFFFF"/>
        </w:rPr>
        <w:t>linear</w:t>
      </w:r>
      <w:r w:rsidR="00E93507" w:rsidRPr="0056169E">
        <w:rPr>
          <w:rFonts w:ascii="Times New Roman" w:hAnsi="Times New Roman" w:cs="Times New Roman"/>
          <w:color w:val="333333"/>
          <w:sz w:val="24"/>
          <w:szCs w:val="24"/>
          <w:shd w:val="clear" w:color="auto" w:fill="FFFFFF"/>
        </w:rPr>
        <w:t xml:space="preserve"> </w:t>
      </w:r>
      <w:r w:rsidR="002A6812" w:rsidRPr="0056169E">
        <w:rPr>
          <w:rFonts w:ascii="Times New Roman" w:hAnsi="Times New Roman" w:cs="Times New Roman"/>
          <w:color w:val="333333"/>
          <w:sz w:val="24"/>
          <w:szCs w:val="24"/>
          <w:shd w:val="clear" w:color="auto" w:fill="FFFFFF"/>
        </w:rPr>
        <w:t>form</w:t>
      </w:r>
      <w:r w:rsidR="00E93507" w:rsidRPr="0056169E">
        <w:rPr>
          <w:rFonts w:ascii="Times New Roman" w:hAnsi="Times New Roman" w:cs="Times New Roman"/>
          <w:color w:val="333333"/>
          <w:sz w:val="24"/>
          <w:szCs w:val="24"/>
          <w:shd w:val="clear" w:color="auto" w:fill="FFFFFF"/>
        </w:rPr>
        <w:t>.</w:t>
      </w:r>
    </w:p>
    <w:p w14:paraId="2F0F4778" w14:textId="17EDA87C" w:rsidR="00E93507" w:rsidRPr="0056169E" w:rsidRDefault="00E93507">
      <w:pPr>
        <w:pStyle w:val="ListParagraph"/>
        <w:numPr>
          <w:ilvl w:val="0"/>
          <w:numId w:val="40"/>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Array having only </w:t>
      </w:r>
      <w:r w:rsidR="002A6812" w:rsidRPr="0056169E">
        <w:rPr>
          <w:rFonts w:ascii="Times New Roman" w:hAnsi="Times New Roman" w:cs="Times New Roman"/>
          <w:color w:val="333333"/>
          <w:sz w:val="24"/>
          <w:szCs w:val="24"/>
          <w:shd w:val="clear" w:color="auto" w:fill="FFFFFF"/>
        </w:rPr>
        <w:t>one</w:t>
      </w:r>
      <w:r w:rsidRPr="0056169E">
        <w:rPr>
          <w:rFonts w:ascii="Times New Roman" w:hAnsi="Times New Roman" w:cs="Times New Roman"/>
          <w:color w:val="333333"/>
          <w:sz w:val="24"/>
          <w:szCs w:val="24"/>
          <w:shd w:val="clear" w:color="auto" w:fill="FFFFFF"/>
        </w:rPr>
        <w:t xml:space="preserve"> </w:t>
      </w:r>
      <w:r w:rsidR="002A6812" w:rsidRPr="0056169E">
        <w:rPr>
          <w:rFonts w:ascii="Times New Roman" w:hAnsi="Times New Roman" w:cs="Times New Roman"/>
          <w:color w:val="333333"/>
          <w:sz w:val="24"/>
          <w:szCs w:val="24"/>
          <w:shd w:val="clear" w:color="auto" w:fill="FFFFFF"/>
        </w:rPr>
        <w:t>subscript</w:t>
      </w:r>
      <w:r w:rsidRPr="0056169E">
        <w:rPr>
          <w:rFonts w:ascii="Times New Roman" w:hAnsi="Times New Roman" w:cs="Times New Roman"/>
          <w:color w:val="333333"/>
          <w:sz w:val="24"/>
          <w:szCs w:val="24"/>
          <w:shd w:val="clear" w:color="auto" w:fill="FFFFFF"/>
        </w:rPr>
        <w:t xml:space="preserve"> is </w:t>
      </w:r>
      <w:r w:rsidR="002A6812" w:rsidRPr="0056169E">
        <w:rPr>
          <w:rFonts w:ascii="Times New Roman" w:hAnsi="Times New Roman" w:cs="Times New Roman"/>
          <w:color w:val="333333"/>
          <w:sz w:val="24"/>
          <w:szCs w:val="24"/>
          <w:shd w:val="clear" w:color="auto" w:fill="FFFFFF"/>
        </w:rPr>
        <w:t>called</w:t>
      </w:r>
      <w:r w:rsidRPr="0056169E">
        <w:rPr>
          <w:rFonts w:ascii="Times New Roman" w:hAnsi="Times New Roman" w:cs="Times New Roman"/>
          <w:color w:val="333333"/>
          <w:sz w:val="24"/>
          <w:szCs w:val="24"/>
          <w:shd w:val="clear" w:color="auto" w:fill="FFFFFF"/>
        </w:rPr>
        <w:t xml:space="preserve"> as </w:t>
      </w:r>
      <w:r w:rsidR="002A6812" w:rsidRPr="0056169E">
        <w:rPr>
          <w:rFonts w:ascii="Times New Roman" w:hAnsi="Times New Roman" w:cs="Times New Roman"/>
          <w:color w:val="333333"/>
          <w:sz w:val="24"/>
          <w:szCs w:val="24"/>
          <w:shd w:val="clear" w:color="auto" w:fill="FFFFFF"/>
        </w:rPr>
        <w:t>one-dimensional</w:t>
      </w:r>
      <w:r w:rsidRPr="0056169E">
        <w:rPr>
          <w:rFonts w:ascii="Times New Roman" w:hAnsi="Times New Roman" w:cs="Times New Roman"/>
          <w:color w:val="333333"/>
          <w:sz w:val="24"/>
          <w:szCs w:val="24"/>
          <w:shd w:val="clear" w:color="auto" w:fill="FFFFFF"/>
        </w:rPr>
        <w:t xml:space="preserve"> value.</w:t>
      </w:r>
    </w:p>
    <w:p w14:paraId="0C9B6081" w14:textId="548CE8A6" w:rsidR="00115C1C" w:rsidRPr="0056169E" w:rsidRDefault="00115C1C" w:rsidP="004D39D5">
      <w:pPr>
        <w:pStyle w:val="ListParagraph"/>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Two-dimensional array:</w:t>
      </w:r>
    </w:p>
    <w:p w14:paraId="1253025E" w14:textId="5193048C" w:rsidR="00115C1C" w:rsidRPr="0056169E" w:rsidRDefault="00115C1C">
      <w:pPr>
        <w:pStyle w:val="ListParagraph"/>
        <w:numPr>
          <w:ilvl w:val="0"/>
          <w:numId w:val="41"/>
        </w:numPr>
        <w:shd w:val="clear" w:color="auto" w:fill="FFFFFF"/>
        <w:spacing w:before="100" w:beforeAutospacing="1" w:after="100" w:afterAutospacing="1" w:line="360" w:lineRule="auto"/>
        <w:ind w:left="216"/>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It is used to represent matrix.</w:t>
      </w:r>
    </w:p>
    <w:p w14:paraId="7532F227" w14:textId="77777777" w:rsidR="00115C1C" w:rsidRPr="0056169E" w:rsidRDefault="00115C1C">
      <w:pPr>
        <w:pStyle w:val="ListParagraph"/>
        <w:numPr>
          <w:ilvl w:val="0"/>
          <w:numId w:val="41"/>
        </w:numPr>
        <w:shd w:val="clear" w:color="auto" w:fill="FFFFFF"/>
        <w:spacing w:before="100" w:beforeAutospacing="1" w:after="100" w:afterAutospacing="1" w:line="360" w:lineRule="auto"/>
        <w:ind w:left="216"/>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No of bytes required for 2 dimensional=no of rows * no of columns * size of data type.</w:t>
      </w:r>
    </w:p>
    <w:p w14:paraId="0AD3AA25" w14:textId="77777777" w:rsidR="00115C1C" w:rsidRPr="0056169E" w:rsidRDefault="00115C1C" w:rsidP="004D39D5">
      <w:pPr>
        <w:pStyle w:val="ListParagraph"/>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p>
    <w:bookmarkEnd w:id="17"/>
    <w:p w14:paraId="33A7DC2B" w14:textId="77777777" w:rsidR="00115C1C" w:rsidRPr="0056169E" w:rsidRDefault="00115C1C" w:rsidP="004D39D5">
      <w:pPr>
        <w:pStyle w:val="ListParagraph"/>
        <w:shd w:val="clear" w:color="auto" w:fill="FFFFFF"/>
        <w:spacing w:before="100" w:beforeAutospacing="1" w:after="100" w:afterAutospacing="1" w:line="360" w:lineRule="auto"/>
        <w:ind w:left="-288"/>
        <w:jc w:val="both"/>
        <w:rPr>
          <w:rFonts w:ascii="Times New Roman" w:hAnsi="Times New Roman" w:cs="Times New Roman"/>
          <w:color w:val="333333"/>
          <w:sz w:val="24"/>
          <w:szCs w:val="24"/>
          <w:shd w:val="clear" w:color="auto" w:fill="FFFFFF"/>
        </w:rPr>
      </w:pPr>
    </w:p>
    <w:p w14:paraId="4097B209" w14:textId="77777777" w:rsidR="00115C1C" w:rsidRPr="0056169E" w:rsidRDefault="00115C1C" w:rsidP="004D39D5">
      <w:pPr>
        <w:pStyle w:val="ListParagraph"/>
        <w:shd w:val="clear" w:color="auto" w:fill="FFFFFF"/>
        <w:spacing w:before="100" w:beforeAutospacing="1" w:after="100" w:afterAutospacing="1" w:line="360" w:lineRule="auto"/>
        <w:ind w:left="288"/>
        <w:jc w:val="both"/>
        <w:rPr>
          <w:rFonts w:ascii="Times New Roman" w:hAnsi="Times New Roman" w:cs="Times New Roman"/>
          <w:color w:val="333333"/>
          <w:sz w:val="24"/>
          <w:szCs w:val="24"/>
          <w:shd w:val="clear" w:color="auto" w:fill="FFFFFF"/>
        </w:rPr>
      </w:pPr>
    </w:p>
    <w:p w14:paraId="0E9FBEBE" w14:textId="77777777" w:rsidR="00F45556" w:rsidRPr="0056169E" w:rsidRDefault="00F45556" w:rsidP="004D39D5">
      <w:pPr>
        <w:pStyle w:val="ListParagraph"/>
        <w:shd w:val="clear" w:color="auto" w:fill="FFFFFF"/>
        <w:spacing w:before="100" w:beforeAutospacing="1" w:after="100" w:afterAutospacing="1" w:line="360" w:lineRule="auto"/>
        <w:ind w:left="288"/>
        <w:jc w:val="both"/>
        <w:rPr>
          <w:rFonts w:ascii="Times New Roman" w:hAnsi="Times New Roman" w:cs="Times New Roman"/>
          <w:color w:val="333333"/>
          <w:sz w:val="24"/>
          <w:szCs w:val="24"/>
          <w:shd w:val="clear" w:color="auto" w:fill="FFFFFF"/>
        </w:rPr>
      </w:pPr>
    </w:p>
    <w:p w14:paraId="417D539D" w14:textId="38436E4A" w:rsidR="00F45556" w:rsidRPr="0056169E" w:rsidRDefault="00F45556" w:rsidP="004D39D5">
      <w:pPr>
        <w:pStyle w:val="ListParagraph"/>
        <w:shd w:val="clear" w:color="auto" w:fill="FFFFFF"/>
        <w:spacing w:before="100" w:beforeAutospacing="1" w:after="100" w:afterAutospacing="1" w:line="360" w:lineRule="auto"/>
        <w:ind w:left="-288"/>
        <w:jc w:val="center"/>
        <w:rPr>
          <w:rFonts w:ascii="Times New Roman" w:hAnsi="Times New Roman" w:cs="Times New Roman"/>
          <w:color w:val="333333"/>
          <w:sz w:val="24"/>
          <w:szCs w:val="24"/>
          <w:shd w:val="clear" w:color="auto" w:fill="FFFFFF"/>
        </w:rPr>
      </w:pPr>
      <w:bookmarkStart w:id="18" w:name="_Hlk165055374"/>
      <w:r w:rsidRPr="0056169E">
        <w:rPr>
          <w:rFonts w:ascii="Times New Roman" w:hAnsi="Times New Roman" w:cs="Times New Roman"/>
          <w:color w:val="333333"/>
          <w:sz w:val="24"/>
          <w:szCs w:val="24"/>
          <w:shd w:val="clear" w:color="auto" w:fill="FFFFFF"/>
        </w:rPr>
        <w:t>Structures:</w:t>
      </w:r>
    </w:p>
    <w:p w14:paraId="1FF16A80" w14:textId="70E618B8" w:rsidR="00F45556" w:rsidRPr="0056169E" w:rsidRDefault="00F45556">
      <w:pPr>
        <w:pStyle w:val="ListParagraph"/>
        <w:numPr>
          <w:ilvl w:val="0"/>
          <w:numId w:val="46"/>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Structures used to store for the different data types.</w:t>
      </w:r>
    </w:p>
    <w:p w14:paraId="061B2A79" w14:textId="464F4A99" w:rsidR="00F45556" w:rsidRPr="0056169E" w:rsidRDefault="00F45556">
      <w:pPr>
        <w:pStyle w:val="ListParagraph"/>
        <w:numPr>
          <w:ilvl w:val="0"/>
          <w:numId w:val="46"/>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Here we will use struct keyword.</w:t>
      </w:r>
    </w:p>
    <w:p w14:paraId="12C01944" w14:textId="60B971B1" w:rsidR="00F633F5" w:rsidRPr="0056169E" w:rsidRDefault="00000D55" w:rsidP="004D39D5">
      <w:pPr>
        <w:pStyle w:val="ListParagraph"/>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Syntax</w:t>
      </w:r>
      <w:r w:rsidR="00F633F5" w:rsidRPr="0056169E">
        <w:rPr>
          <w:rFonts w:ascii="Times New Roman" w:hAnsi="Times New Roman" w:cs="Times New Roman"/>
          <w:color w:val="333333"/>
          <w:sz w:val="24"/>
          <w:szCs w:val="24"/>
          <w:shd w:val="clear" w:color="auto" w:fill="FFFFFF"/>
        </w:rPr>
        <w:t>:</w:t>
      </w:r>
    </w:p>
    <w:p w14:paraId="6DB30A2C" w14:textId="197F42A5" w:rsidR="00F633F5" w:rsidRPr="0056169E" w:rsidRDefault="00F633F5" w:rsidP="004D39D5">
      <w:pPr>
        <w:pStyle w:val="ListParagraph"/>
        <w:shd w:val="clear" w:color="auto" w:fill="FFFFFF"/>
        <w:spacing w:before="100" w:beforeAutospacing="1" w:after="100" w:afterAutospacing="1" w:line="360" w:lineRule="auto"/>
        <w:ind w:left="-288"/>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w:t>
      </w:r>
      <w:r w:rsidR="00000D55" w:rsidRPr="0056169E">
        <w:rPr>
          <w:rFonts w:ascii="Times New Roman" w:hAnsi="Times New Roman" w:cs="Times New Roman"/>
          <w:color w:val="333333"/>
          <w:sz w:val="24"/>
          <w:szCs w:val="24"/>
          <w:shd w:val="clear" w:color="auto" w:fill="FFFFFF"/>
        </w:rPr>
        <w:t xml:space="preserve">       </w:t>
      </w:r>
      <w:r w:rsidRPr="0056169E">
        <w:rPr>
          <w:rFonts w:ascii="Times New Roman" w:hAnsi="Times New Roman" w:cs="Times New Roman"/>
          <w:color w:val="333333"/>
          <w:sz w:val="24"/>
          <w:szCs w:val="24"/>
          <w:shd w:val="clear" w:color="auto" w:fill="FFFFFF"/>
        </w:rPr>
        <w:t xml:space="preserve"> Struct </w:t>
      </w:r>
      <w:proofErr w:type="spellStart"/>
      <w:r w:rsidRPr="0056169E">
        <w:rPr>
          <w:rFonts w:ascii="Times New Roman" w:hAnsi="Times New Roman" w:cs="Times New Roman"/>
          <w:color w:val="333333"/>
          <w:sz w:val="24"/>
          <w:szCs w:val="24"/>
          <w:shd w:val="clear" w:color="auto" w:fill="FFFFFF"/>
        </w:rPr>
        <w:t>taganme</w:t>
      </w:r>
      <w:proofErr w:type="spellEnd"/>
    </w:p>
    <w:p w14:paraId="023D0222" w14:textId="5F129FD9" w:rsidR="00F633F5" w:rsidRPr="0056169E" w:rsidRDefault="00F633F5" w:rsidP="004D39D5">
      <w:pPr>
        <w:pStyle w:val="ListParagraph"/>
        <w:shd w:val="clear" w:color="auto" w:fill="FFFFFF"/>
        <w:spacing w:before="100" w:beforeAutospacing="1" w:after="100" w:afterAutospacing="1" w:line="360" w:lineRule="auto"/>
        <w:ind w:left="-288"/>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w:t>
      </w:r>
      <w:r w:rsidR="00000D55" w:rsidRPr="0056169E">
        <w:rPr>
          <w:rFonts w:ascii="Times New Roman" w:hAnsi="Times New Roman" w:cs="Times New Roman"/>
          <w:color w:val="333333"/>
          <w:sz w:val="24"/>
          <w:szCs w:val="24"/>
          <w:shd w:val="clear" w:color="auto" w:fill="FFFFFF"/>
        </w:rPr>
        <w:t xml:space="preserve">       </w:t>
      </w:r>
      <w:r w:rsidRPr="0056169E">
        <w:rPr>
          <w:rFonts w:ascii="Times New Roman" w:hAnsi="Times New Roman" w:cs="Times New Roman"/>
          <w:color w:val="333333"/>
          <w:sz w:val="24"/>
          <w:szCs w:val="24"/>
          <w:shd w:val="clear" w:color="auto" w:fill="FFFFFF"/>
        </w:rPr>
        <w:t>{</w:t>
      </w:r>
    </w:p>
    <w:p w14:paraId="55FA68A6" w14:textId="653C4EFD" w:rsidR="00F633F5" w:rsidRPr="0056169E" w:rsidRDefault="00F633F5" w:rsidP="004D39D5">
      <w:pPr>
        <w:pStyle w:val="ListParagraph"/>
        <w:shd w:val="clear" w:color="auto" w:fill="FFFFFF"/>
        <w:spacing w:before="100" w:beforeAutospacing="1" w:after="100" w:afterAutospacing="1" w:line="360" w:lineRule="auto"/>
        <w:ind w:left="-288"/>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lastRenderedPageBreak/>
        <w:t xml:space="preserve">              </w:t>
      </w:r>
      <w:r w:rsidR="00000D55" w:rsidRPr="0056169E">
        <w:rPr>
          <w:rFonts w:ascii="Times New Roman" w:hAnsi="Times New Roman" w:cs="Times New Roman"/>
          <w:color w:val="333333"/>
          <w:sz w:val="24"/>
          <w:szCs w:val="24"/>
          <w:shd w:val="clear" w:color="auto" w:fill="FFFFFF"/>
        </w:rPr>
        <w:t xml:space="preserve">      </w:t>
      </w:r>
      <w:r w:rsidRPr="0056169E">
        <w:rPr>
          <w:rFonts w:ascii="Times New Roman" w:hAnsi="Times New Roman" w:cs="Times New Roman"/>
          <w:color w:val="333333"/>
          <w:sz w:val="24"/>
          <w:szCs w:val="24"/>
          <w:shd w:val="clear" w:color="auto" w:fill="FFFFFF"/>
        </w:rPr>
        <w:t xml:space="preserve"> Datatype meber1;</w:t>
      </w:r>
    </w:p>
    <w:p w14:paraId="3CC565D7" w14:textId="25ABC277" w:rsidR="00F633F5" w:rsidRPr="0056169E" w:rsidRDefault="00F633F5" w:rsidP="004D39D5">
      <w:pPr>
        <w:pStyle w:val="ListParagraph"/>
        <w:shd w:val="clear" w:color="auto" w:fill="FFFFFF"/>
        <w:spacing w:before="100" w:beforeAutospacing="1" w:after="100" w:afterAutospacing="1" w:line="360" w:lineRule="auto"/>
        <w:ind w:left="-288"/>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w:t>
      </w:r>
      <w:r w:rsidR="00000D55" w:rsidRPr="0056169E">
        <w:rPr>
          <w:rFonts w:ascii="Times New Roman" w:hAnsi="Times New Roman" w:cs="Times New Roman"/>
          <w:color w:val="333333"/>
          <w:sz w:val="24"/>
          <w:szCs w:val="24"/>
          <w:shd w:val="clear" w:color="auto" w:fill="FFFFFF"/>
        </w:rPr>
        <w:t xml:space="preserve">     </w:t>
      </w:r>
      <w:r w:rsidRPr="0056169E">
        <w:rPr>
          <w:rFonts w:ascii="Times New Roman" w:hAnsi="Times New Roman" w:cs="Times New Roman"/>
          <w:color w:val="333333"/>
          <w:sz w:val="24"/>
          <w:szCs w:val="24"/>
          <w:shd w:val="clear" w:color="auto" w:fill="FFFFFF"/>
        </w:rPr>
        <w:t xml:space="preserve"> </w:t>
      </w:r>
      <w:r w:rsidR="00000D55" w:rsidRPr="0056169E">
        <w:rPr>
          <w:rFonts w:ascii="Times New Roman" w:hAnsi="Times New Roman" w:cs="Times New Roman"/>
          <w:color w:val="333333"/>
          <w:sz w:val="24"/>
          <w:szCs w:val="24"/>
          <w:shd w:val="clear" w:color="auto" w:fill="FFFFFF"/>
        </w:rPr>
        <w:t xml:space="preserve"> </w:t>
      </w:r>
      <w:r w:rsidRPr="0056169E">
        <w:rPr>
          <w:rFonts w:ascii="Times New Roman" w:hAnsi="Times New Roman" w:cs="Times New Roman"/>
          <w:color w:val="333333"/>
          <w:sz w:val="24"/>
          <w:szCs w:val="24"/>
          <w:shd w:val="clear" w:color="auto" w:fill="FFFFFF"/>
        </w:rPr>
        <w:t>Datatype member2;</w:t>
      </w:r>
    </w:p>
    <w:p w14:paraId="7A024931" w14:textId="1876EE96" w:rsidR="00F633F5" w:rsidRPr="0056169E" w:rsidRDefault="00F633F5" w:rsidP="004D39D5">
      <w:pPr>
        <w:pStyle w:val="ListParagraph"/>
        <w:shd w:val="clear" w:color="auto" w:fill="FFFFFF"/>
        <w:spacing w:before="100" w:beforeAutospacing="1" w:after="100" w:afterAutospacing="1" w:line="360" w:lineRule="auto"/>
        <w:ind w:left="-288"/>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w:t>
      </w:r>
      <w:r w:rsidR="00000D55" w:rsidRPr="0056169E">
        <w:rPr>
          <w:rFonts w:ascii="Times New Roman" w:hAnsi="Times New Roman" w:cs="Times New Roman"/>
          <w:color w:val="333333"/>
          <w:sz w:val="24"/>
          <w:szCs w:val="24"/>
          <w:shd w:val="clear" w:color="auto" w:fill="FFFFFF"/>
        </w:rPr>
        <w:t xml:space="preserve">      </w:t>
      </w:r>
      <w:r w:rsidRPr="0056169E">
        <w:rPr>
          <w:rFonts w:ascii="Times New Roman" w:hAnsi="Times New Roman" w:cs="Times New Roman"/>
          <w:color w:val="333333"/>
          <w:sz w:val="24"/>
          <w:szCs w:val="24"/>
          <w:shd w:val="clear" w:color="auto" w:fill="FFFFFF"/>
        </w:rPr>
        <w:t xml:space="preserve"> Datatype member3;</w:t>
      </w:r>
    </w:p>
    <w:p w14:paraId="0B2F633B" w14:textId="4CA50A54" w:rsidR="00F633F5" w:rsidRPr="0056169E" w:rsidRDefault="00F633F5" w:rsidP="004D39D5">
      <w:pPr>
        <w:pStyle w:val="ListParagraph"/>
        <w:shd w:val="clear" w:color="auto" w:fill="FFFFFF"/>
        <w:spacing w:before="100" w:beforeAutospacing="1" w:after="100" w:afterAutospacing="1" w:line="360" w:lineRule="auto"/>
        <w:ind w:left="-288"/>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w:t>
      </w:r>
      <w:r w:rsidR="00000D55" w:rsidRPr="0056169E">
        <w:rPr>
          <w:rFonts w:ascii="Times New Roman" w:hAnsi="Times New Roman" w:cs="Times New Roman"/>
          <w:color w:val="333333"/>
          <w:sz w:val="24"/>
          <w:szCs w:val="24"/>
          <w:shd w:val="clear" w:color="auto" w:fill="FFFFFF"/>
        </w:rPr>
        <w:t xml:space="preserve">      </w:t>
      </w:r>
      <w:r w:rsidRPr="0056169E">
        <w:rPr>
          <w:rFonts w:ascii="Times New Roman" w:hAnsi="Times New Roman" w:cs="Times New Roman"/>
          <w:color w:val="333333"/>
          <w:sz w:val="24"/>
          <w:szCs w:val="24"/>
          <w:shd w:val="clear" w:color="auto" w:fill="FFFFFF"/>
        </w:rPr>
        <w:t xml:space="preserve">  }</w:t>
      </w:r>
    </w:p>
    <w:p w14:paraId="7812F72F" w14:textId="1B067633" w:rsidR="00F633F5" w:rsidRPr="0056169E" w:rsidRDefault="00F633F5" w:rsidP="004D39D5">
      <w:pPr>
        <w:pStyle w:val="ListParagraph"/>
        <w:shd w:val="clear" w:color="auto" w:fill="FFFFFF"/>
        <w:spacing w:before="100" w:beforeAutospacing="1" w:after="100" w:afterAutospacing="1" w:line="360" w:lineRule="auto"/>
        <w:ind w:left="-288"/>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w:t>
      </w:r>
      <w:r w:rsidR="00000D55" w:rsidRPr="0056169E">
        <w:rPr>
          <w:rFonts w:ascii="Times New Roman" w:hAnsi="Times New Roman" w:cs="Times New Roman"/>
          <w:color w:val="333333"/>
          <w:sz w:val="24"/>
          <w:szCs w:val="24"/>
          <w:shd w:val="clear" w:color="auto" w:fill="FFFFFF"/>
        </w:rPr>
        <w:t xml:space="preserve">       </w:t>
      </w:r>
      <w:r w:rsidRPr="0056169E">
        <w:rPr>
          <w:rFonts w:ascii="Times New Roman" w:hAnsi="Times New Roman" w:cs="Times New Roman"/>
          <w:color w:val="333333"/>
          <w:sz w:val="24"/>
          <w:szCs w:val="24"/>
          <w:shd w:val="clear" w:color="auto" w:fill="FFFFFF"/>
        </w:rPr>
        <w:t xml:space="preserve"> </w:t>
      </w:r>
      <w:proofErr w:type="gramStart"/>
      <w:r w:rsidRPr="0056169E">
        <w:rPr>
          <w:rFonts w:ascii="Times New Roman" w:hAnsi="Times New Roman" w:cs="Times New Roman"/>
          <w:color w:val="333333"/>
          <w:sz w:val="24"/>
          <w:szCs w:val="24"/>
          <w:shd w:val="clear" w:color="auto" w:fill="FFFFFF"/>
        </w:rPr>
        <w:t>E:g</w:t>
      </w:r>
      <w:proofErr w:type="gramEnd"/>
      <w:r w:rsidRPr="0056169E">
        <w:rPr>
          <w:rFonts w:ascii="Times New Roman" w:hAnsi="Times New Roman" w:cs="Times New Roman"/>
          <w:color w:val="333333"/>
          <w:sz w:val="24"/>
          <w:szCs w:val="24"/>
          <w:shd w:val="clear" w:color="auto" w:fill="FFFFFF"/>
        </w:rPr>
        <w:t>:</w:t>
      </w:r>
    </w:p>
    <w:p w14:paraId="5AD4008B" w14:textId="014923F4" w:rsidR="00F633F5" w:rsidRPr="0056169E" w:rsidRDefault="00F633F5" w:rsidP="004D39D5">
      <w:pPr>
        <w:pStyle w:val="ListParagraph"/>
        <w:shd w:val="clear" w:color="auto" w:fill="FFFFFF"/>
        <w:spacing w:before="100" w:beforeAutospacing="1" w:after="100" w:afterAutospacing="1" w:line="360" w:lineRule="auto"/>
        <w:ind w:left="288"/>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Struct student {</w:t>
      </w:r>
    </w:p>
    <w:p w14:paraId="686135F1" w14:textId="246F07B5" w:rsidR="00F633F5" w:rsidRPr="0056169E" w:rsidRDefault="00F633F5" w:rsidP="004D39D5">
      <w:pPr>
        <w:pStyle w:val="ListParagraph"/>
        <w:shd w:val="clear" w:color="auto" w:fill="FFFFFF"/>
        <w:spacing w:before="100" w:beforeAutospacing="1" w:after="100" w:afterAutospacing="1" w:line="360" w:lineRule="auto"/>
        <w:ind w:left="288"/>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Char name [64];</w:t>
      </w:r>
    </w:p>
    <w:p w14:paraId="28D8970E" w14:textId="52877D06" w:rsidR="00F633F5" w:rsidRPr="0056169E" w:rsidRDefault="00F633F5" w:rsidP="004D39D5">
      <w:pPr>
        <w:pStyle w:val="ListParagraph"/>
        <w:shd w:val="clear" w:color="auto" w:fill="FFFFFF"/>
        <w:spacing w:before="100" w:beforeAutospacing="1" w:after="100" w:afterAutospacing="1" w:line="360" w:lineRule="auto"/>
        <w:ind w:left="288"/>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Char course [12];</w:t>
      </w:r>
    </w:p>
    <w:p w14:paraId="1F2A4B9C" w14:textId="75786196" w:rsidR="00F633F5" w:rsidRPr="0056169E" w:rsidRDefault="00F633F5" w:rsidP="004D39D5">
      <w:pPr>
        <w:pStyle w:val="ListParagraph"/>
        <w:shd w:val="clear" w:color="auto" w:fill="FFFFFF"/>
        <w:spacing w:before="100" w:beforeAutospacing="1" w:after="100" w:afterAutospacing="1" w:line="360" w:lineRule="auto"/>
        <w:ind w:left="288"/>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Int age;</w:t>
      </w:r>
    </w:p>
    <w:p w14:paraId="33930D12" w14:textId="695B20AA" w:rsidR="00F633F5" w:rsidRPr="0056169E" w:rsidRDefault="00F633F5" w:rsidP="004D39D5">
      <w:pPr>
        <w:pStyle w:val="ListParagraph"/>
        <w:shd w:val="clear" w:color="auto" w:fill="FFFFFF"/>
        <w:spacing w:before="100" w:beforeAutospacing="1" w:after="100" w:afterAutospacing="1" w:line="360" w:lineRule="auto"/>
        <w:ind w:left="288"/>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Int year;</w:t>
      </w:r>
    </w:p>
    <w:p w14:paraId="331BBDFA" w14:textId="77777777" w:rsidR="00F633F5" w:rsidRPr="0056169E" w:rsidRDefault="00F633F5" w:rsidP="004D39D5">
      <w:pPr>
        <w:pStyle w:val="ListParagraph"/>
        <w:shd w:val="clear" w:color="auto" w:fill="FFFFFF"/>
        <w:spacing w:before="100" w:beforeAutospacing="1" w:after="100" w:afterAutospacing="1" w:line="360" w:lineRule="auto"/>
        <w:ind w:left="288"/>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w:t>
      </w:r>
    </w:p>
    <w:p w14:paraId="12C5D842" w14:textId="54FC2ED3" w:rsidR="00F633F5" w:rsidRPr="0056169E" w:rsidRDefault="00F633F5">
      <w:pPr>
        <w:pStyle w:val="ListParagraph"/>
        <w:numPr>
          <w:ilvl w:val="0"/>
          <w:numId w:val="46"/>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Each variable declared in structure is called as member.</w:t>
      </w:r>
    </w:p>
    <w:p w14:paraId="052D0B66" w14:textId="4F9457DB" w:rsidR="00F633F5" w:rsidRPr="0056169E" w:rsidRDefault="00F633F5">
      <w:pPr>
        <w:pStyle w:val="ListParagraph"/>
        <w:numPr>
          <w:ilvl w:val="0"/>
          <w:numId w:val="46"/>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Name given to the structure is called tag.</w:t>
      </w:r>
    </w:p>
    <w:p w14:paraId="551AFC1A" w14:textId="1FFC12EE" w:rsidR="00F633F5" w:rsidRPr="0056169E" w:rsidRDefault="00F633F5">
      <w:pPr>
        <w:pStyle w:val="ListParagraph"/>
        <w:numPr>
          <w:ilvl w:val="0"/>
          <w:numId w:val="46"/>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Members structures are enclosed within the opening and closing braces.</w:t>
      </w:r>
    </w:p>
    <w:p w14:paraId="6FF35FF6" w14:textId="6A8A2436" w:rsidR="00F633F5" w:rsidRPr="0056169E" w:rsidRDefault="00F633F5">
      <w:pPr>
        <w:pStyle w:val="ListParagraph"/>
        <w:numPr>
          <w:ilvl w:val="0"/>
          <w:numId w:val="46"/>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Like primary </w:t>
      </w:r>
      <w:r w:rsidR="00FB436E" w:rsidRPr="0056169E">
        <w:rPr>
          <w:rFonts w:ascii="Times New Roman" w:hAnsi="Times New Roman" w:cs="Times New Roman"/>
          <w:color w:val="333333"/>
          <w:sz w:val="24"/>
          <w:szCs w:val="24"/>
          <w:shd w:val="clear" w:color="auto" w:fill="FFFFFF"/>
        </w:rPr>
        <w:t>variables</w:t>
      </w:r>
      <w:r w:rsidRPr="0056169E">
        <w:rPr>
          <w:rFonts w:ascii="Times New Roman" w:hAnsi="Times New Roman" w:cs="Times New Roman"/>
          <w:color w:val="333333"/>
          <w:sz w:val="24"/>
          <w:szCs w:val="24"/>
          <w:shd w:val="clear" w:color="auto" w:fill="FFFFFF"/>
        </w:rPr>
        <w:t xml:space="preserve"> structure </w:t>
      </w:r>
      <w:r w:rsidR="00FB436E" w:rsidRPr="0056169E">
        <w:rPr>
          <w:rFonts w:ascii="Times New Roman" w:hAnsi="Times New Roman" w:cs="Times New Roman"/>
          <w:color w:val="333333"/>
          <w:sz w:val="24"/>
          <w:szCs w:val="24"/>
          <w:shd w:val="clear" w:color="auto" w:fill="FFFFFF"/>
        </w:rPr>
        <w:t>variables</w:t>
      </w:r>
      <w:r w:rsidRPr="0056169E">
        <w:rPr>
          <w:rFonts w:ascii="Times New Roman" w:hAnsi="Times New Roman" w:cs="Times New Roman"/>
          <w:color w:val="333333"/>
          <w:sz w:val="24"/>
          <w:szCs w:val="24"/>
          <w:shd w:val="clear" w:color="auto" w:fill="FFFFFF"/>
        </w:rPr>
        <w:t xml:space="preserve"> can also be </w:t>
      </w:r>
      <w:r w:rsidR="00FB436E" w:rsidRPr="0056169E">
        <w:rPr>
          <w:rFonts w:ascii="Times New Roman" w:hAnsi="Times New Roman" w:cs="Times New Roman"/>
          <w:color w:val="333333"/>
          <w:sz w:val="24"/>
          <w:szCs w:val="24"/>
          <w:shd w:val="clear" w:color="auto" w:fill="FFFFFF"/>
        </w:rPr>
        <w:t>initialized</w:t>
      </w:r>
      <w:r w:rsidRPr="0056169E">
        <w:rPr>
          <w:rFonts w:ascii="Times New Roman" w:hAnsi="Times New Roman" w:cs="Times New Roman"/>
          <w:color w:val="333333"/>
          <w:sz w:val="24"/>
          <w:szCs w:val="24"/>
          <w:shd w:val="clear" w:color="auto" w:fill="FFFFFF"/>
        </w:rPr>
        <w:t xml:space="preserve"> when they are declared.</w:t>
      </w:r>
    </w:p>
    <w:p w14:paraId="79186364" w14:textId="48B20927" w:rsidR="00F633F5" w:rsidRPr="0056169E" w:rsidRDefault="00F633F5">
      <w:pPr>
        <w:pStyle w:val="ListParagraph"/>
        <w:numPr>
          <w:ilvl w:val="0"/>
          <w:numId w:val="46"/>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Structure templates can be locally or </w:t>
      </w:r>
      <w:r w:rsidR="00FB436E" w:rsidRPr="0056169E">
        <w:rPr>
          <w:rFonts w:ascii="Times New Roman" w:hAnsi="Times New Roman" w:cs="Times New Roman"/>
          <w:color w:val="333333"/>
          <w:sz w:val="24"/>
          <w:szCs w:val="24"/>
          <w:shd w:val="clear" w:color="auto" w:fill="FFFFFF"/>
        </w:rPr>
        <w:t>globally. If it</w:t>
      </w:r>
      <w:r w:rsidRPr="0056169E">
        <w:rPr>
          <w:rFonts w:ascii="Times New Roman" w:hAnsi="Times New Roman" w:cs="Times New Roman"/>
          <w:color w:val="333333"/>
          <w:sz w:val="24"/>
          <w:szCs w:val="24"/>
          <w:shd w:val="clear" w:color="auto" w:fill="FFFFFF"/>
        </w:rPr>
        <w:t xml:space="preserve"> is local then it can be used within that function</w:t>
      </w:r>
    </w:p>
    <w:p w14:paraId="577892FA" w14:textId="522D244F" w:rsidR="00F633F5" w:rsidRPr="0056169E" w:rsidRDefault="00F633F5">
      <w:pPr>
        <w:pStyle w:val="ListParagraph"/>
        <w:numPr>
          <w:ilvl w:val="0"/>
          <w:numId w:val="46"/>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If it is </w:t>
      </w:r>
      <w:r w:rsidR="00FB436E" w:rsidRPr="0056169E">
        <w:rPr>
          <w:rFonts w:ascii="Times New Roman" w:hAnsi="Times New Roman" w:cs="Times New Roman"/>
          <w:color w:val="333333"/>
          <w:sz w:val="24"/>
          <w:szCs w:val="24"/>
          <w:shd w:val="clear" w:color="auto" w:fill="FFFFFF"/>
        </w:rPr>
        <w:t>global,</w:t>
      </w:r>
      <w:r w:rsidRPr="0056169E">
        <w:rPr>
          <w:rFonts w:ascii="Times New Roman" w:hAnsi="Times New Roman" w:cs="Times New Roman"/>
          <w:color w:val="333333"/>
          <w:sz w:val="24"/>
          <w:szCs w:val="24"/>
          <w:shd w:val="clear" w:color="auto" w:fill="FFFFFF"/>
        </w:rPr>
        <w:t xml:space="preserve"> it can be used by all other functions of program.</w:t>
      </w:r>
    </w:p>
    <w:p w14:paraId="30594E97" w14:textId="1D478EE4" w:rsidR="00C75069" w:rsidRPr="0056169E" w:rsidRDefault="00071951">
      <w:pPr>
        <w:pStyle w:val="ListParagraph"/>
        <w:numPr>
          <w:ilvl w:val="0"/>
          <w:numId w:val="46"/>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If </w:t>
      </w:r>
      <w:r w:rsidR="00FB436E" w:rsidRPr="0056169E">
        <w:rPr>
          <w:rFonts w:ascii="Times New Roman" w:hAnsi="Times New Roman" w:cs="Times New Roman"/>
          <w:color w:val="333333"/>
          <w:sz w:val="24"/>
          <w:szCs w:val="24"/>
          <w:shd w:val="clear" w:color="auto" w:fill="FFFFFF"/>
        </w:rPr>
        <w:t>initializer</w:t>
      </w:r>
      <w:r w:rsidRPr="0056169E">
        <w:rPr>
          <w:rFonts w:ascii="Times New Roman" w:hAnsi="Times New Roman" w:cs="Times New Roman"/>
          <w:color w:val="333333"/>
          <w:sz w:val="24"/>
          <w:szCs w:val="24"/>
          <w:shd w:val="clear" w:color="auto" w:fill="FFFFFF"/>
        </w:rPr>
        <w:t xml:space="preserve"> is less than no of structure </w:t>
      </w:r>
      <w:r w:rsidR="00FB436E" w:rsidRPr="0056169E">
        <w:rPr>
          <w:rFonts w:ascii="Times New Roman" w:hAnsi="Times New Roman" w:cs="Times New Roman"/>
          <w:color w:val="333333"/>
          <w:sz w:val="24"/>
          <w:szCs w:val="24"/>
          <w:shd w:val="clear" w:color="auto" w:fill="FFFFFF"/>
        </w:rPr>
        <w:t>variables.</w:t>
      </w:r>
      <w:r w:rsidR="008A6ED1" w:rsidRPr="0056169E">
        <w:rPr>
          <w:rFonts w:ascii="Times New Roman" w:hAnsi="Times New Roman" w:cs="Times New Roman"/>
          <w:color w:val="333333"/>
          <w:sz w:val="24"/>
          <w:szCs w:val="24"/>
          <w:shd w:val="clear" w:color="auto" w:fill="FFFFFF"/>
        </w:rPr>
        <w:t xml:space="preserve"> Automatically</w:t>
      </w:r>
      <w:r w:rsidR="000B716F" w:rsidRPr="0056169E">
        <w:rPr>
          <w:rFonts w:ascii="Times New Roman" w:hAnsi="Times New Roman" w:cs="Times New Roman"/>
          <w:color w:val="333333"/>
          <w:sz w:val="24"/>
          <w:szCs w:val="24"/>
          <w:shd w:val="clear" w:color="auto" w:fill="FFFFFF"/>
        </w:rPr>
        <w:t xml:space="preserve"> rest of </w:t>
      </w:r>
      <w:r w:rsidR="008A6ED1" w:rsidRPr="0056169E">
        <w:rPr>
          <w:rFonts w:ascii="Times New Roman" w:hAnsi="Times New Roman" w:cs="Times New Roman"/>
          <w:color w:val="333333"/>
          <w:sz w:val="24"/>
          <w:szCs w:val="24"/>
          <w:shd w:val="clear" w:color="auto" w:fill="FFFFFF"/>
        </w:rPr>
        <w:t>va</w:t>
      </w:r>
      <w:r w:rsidR="000B716F" w:rsidRPr="0056169E">
        <w:rPr>
          <w:rFonts w:ascii="Times New Roman" w:hAnsi="Times New Roman" w:cs="Times New Roman"/>
          <w:color w:val="333333"/>
          <w:sz w:val="24"/>
          <w:szCs w:val="24"/>
          <w:shd w:val="clear" w:color="auto" w:fill="FFFFFF"/>
        </w:rPr>
        <w:t>lues taken as zero.</w:t>
      </w:r>
    </w:p>
    <w:p w14:paraId="3764947A" w14:textId="05BC457B" w:rsidR="00BB68A0" w:rsidRPr="0056169E" w:rsidRDefault="00BB68A0">
      <w:pPr>
        <w:pStyle w:val="ListParagraph"/>
        <w:numPr>
          <w:ilvl w:val="0"/>
          <w:numId w:val="46"/>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Dot operator is used to access elements.</w:t>
      </w:r>
    </w:p>
    <w:p w14:paraId="0E7985D9" w14:textId="78B9BB09" w:rsidR="00BB68A0" w:rsidRPr="0056169E" w:rsidRDefault="00BB68A0" w:rsidP="004D39D5">
      <w:pPr>
        <w:pStyle w:val="ListParagraph"/>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Structure variable;</w:t>
      </w:r>
    </w:p>
    <w:p w14:paraId="7CBEEF19" w14:textId="25784677" w:rsidR="00BB68A0" w:rsidRPr="0056169E" w:rsidRDefault="00BB68A0" w:rsidP="004D39D5">
      <w:pPr>
        <w:pStyle w:val="ListParagraph"/>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S</w:t>
      </w:r>
      <w:proofErr w:type="gramStart"/>
      <w:r w:rsidRPr="0056169E">
        <w:rPr>
          <w:rFonts w:ascii="Times New Roman" w:hAnsi="Times New Roman" w:cs="Times New Roman"/>
          <w:color w:val="333333"/>
          <w:sz w:val="24"/>
          <w:szCs w:val="24"/>
          <w:shd w:val="clear" w:color="auto" w:fill="FFFFFF"/>
        </w:rPr>
        <w:t>1.anme</w:t>
      </w:r>
      <w:proofErr w:type="gramEnd"/>
      <w:r w:rsidRPr="0056169E">
        <w:rPr>
          <w:rFonts w:ascii="Times New Roman" w:hAnsi="Times New Roman" w:cs="Times New Roman"/>
          <w:color w:val="333333"/>
          <w:sz w:val="24"/>
          <w:szCs w:val="24"/>
          <w:shd w:val="clear" w:color="auto" w:fill="FFFFFF"/>
        </w:rPr>
        <w:t>[];</w:t>
      </w:r>
    </w:p>
    <w:p w14:paraId="71D0C9CA" w14:textId="697AD8BF" w:rsidR="00BB68A0" w:rsidRPr="0056169E" w:rsidRDefault="00BB68A0" w:rsidP="004D39D5">
      <w:pPr>
        <w:pStyle w:val="ListParagraph"/>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S</w:t>
      </w:r>
      <w:proofErr w:type="gramStart"/>
      <w:r w:rsidRPr="0056169E">
        <w:rPr>
          <w:rFonts w:ascii="Times New Roman" w:hAnsi="Times New Roman" w:cs="Times New Roman"/>
          <w:color w:val="333333"/>
          <w:sz w:val="24"/>
          <w:szCs w:val="24"/>
          <w:shd w:val="clear" w:color="auto" w:fill="FFFFFF"/>
        </w:rPr>
        <w:t>1.roll</w:t>
      </w:r>
      <w:proofErr w:type="gramEnd"/>
      <w:r w:rsidRPr="0056169E">
        <w:rPr>
          <w:rFonts w:ascii="Times New Roman" w:hAnsi="Times New Roman" w:cs="Times New Roman"/>
          <w:color w:val="333333"/>
          <w:sz w:val="24"/>
          <w:szCs w:val="24"/>
          <w:shd w:val="clear" w:color="auto" w:fill="FFFFFF"/>
        </w:rPr>
        <w:t>;</w:t>
      </w:r>
    </w:p>
    <w:p w14:paraId="58022F40" w14:textId="3D9C00F0" w:rsidR="00BB68A0" w:rsidRPr="0056169E" w:rsidRDefault="00BB68A0" w:rsidP="004D39D5">
      <w:pPr>
        <w:pStyle w:val="ListParagraph"/>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S1.age;</w:t>
      </w:r>
    </w:p>
    <w:p w14:paraId="43776BCE" w14:textId="6797D858" w:rsidR="00BB68A0" w:rsidRPr="0056169E" w:rsidRDefault="00BB68A0">
      <w:pPr>
        <w:pStyle w:val="ListParagraph"/>
        <w:numPr>
          <w:ilvl w:val="0"/>
          <w:numId w:val="46"/>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Elements of structurer stored in contiguous memory locations.</w:t>
      </w:r>
    </w:p>
    <w:p w14:paraId="6E399F3C" w14:textId="7B110A79" w:rsidR="00BB68A0" w:rsidRPr="0056169E" w:rsidRDefault="00BB68A0">
      <w:pPr>
        <w:pStyle w:val="ListParagraph"/>
        <w:numPr>
          <w:ilvl w:val="0"/>
          <w:numId w:val="46"/>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Value of structure variable can be assigned to another variable of same data type using assignment operator.</w:t>
      </w:r>
    </w:p>
    <w:p w14:paraId="3D653F55" w14:textId="1A5DB606" w:rsidR="00BB68A0" w:rsidRPr="0056169E" w:rsidRDefault="00BB68A0">
      <w:pPr>
        <w:pStyle w:val="ListParagraph"/>
        <w:numPr>
          <w:ilvl w:val="0"/>
          <w:numId w:val="46"/>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Unary, relational, arithmetic, bitwise operators are not allowed within structure variable.</w:t>
      </w:r>
    </w:p>
    <w:p w14:paraId="2120714F" w14:textId="30BE0A95" w:rsidR="00BB68A0" w:rsidRPr="0056169E" w:rsidRDefault="003F0F1C">
      <w:pPr>
        <w:pStyle w:val="ListParagraph"/>
        <w:numPr>
          <w:ilvl w:val="0"/>
          <w:numId w:val="46"/>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Size of</w:t>
      </w:r>
      <w:r w:rsidR="00BB68A0" w:rsidRPr="0056169E">
        <w:rPr>
          <w:rFonts w:ascii="Times New Roman" w:hAnsi="Times New Roman" w:cs="Times New Roman"/>
          <w:color w:val="333333"/>
          <w:sz w:val="24"/>
          <w:szCs w:val="24"/>
          <w:shd w:val="clear" w:color="auto" w:fill="FFFFFF"/>
        </w:rPr>
        <w:t xml:space="preserve"> structure can be </w:t>
      </w:r>
      <w:r w:rsidR="00B94DE9" w:rsidRPr="0056169E">
        <w:rPr>
          <w:rFonts w:ascii="Times New Roman" w:hAnsi="Times New Roman" w:cs="Times New Roman"/>
          <w:color w:val="333333"/>
          <w:sz w:val="24"/>
          <w:szCs w:val="24"/>
          <w:shd w:val="clear" w:color="auto" w:fill="FFFFFF"/>
        </w:rPr>
        <w:t>found</w:t>
      </w:r>
      <w:r w:rsidR="00BB68A0" w:rsidRPr="0056169E">
        <w:rPr>
          <w:rFonts w:ascii="Times New Roman" w:hAnsi="Times New Roman" w:cs="Times New Roman"/>
          <w:color w:val="333333"/>
          <w:sz w:val="24"/>
          <w:szCs w:val="24"/>
          <w:shd w:val="clear" w:color="auto" w:fill="FFFFFF"/>
        </w:rPr>
        <w:t xml:space="preserve"> by using </w:t>
      </w:r>
      <w:r w:rsidRPr="0056169E">
        <w:rPr>
          <w:rFonts w:ascii="Times New Roman" w:hAnsi="Times New Roman" w:cs="Times New Roman"/>
          <w:color w:val="333333"/>
          <w:sz w:val="24"/>
          <w:szCs w:val="24"/>
          <w:shd w:val="clear" w:color="auto" w:fill="FFFFFF"/>
        </w:rPr>
        <w:t>size of</w:t>
      </w:r>
      <w:r w:rsidR="00BB68A0" w:rsidRPr="0056169E">
        <w:rPr>
          <w:rFonts w:ascii="Times New Roman" w:hAnsi="Times New Roman" w:cs="Times New Roman"/>
          <w:color w:val="333333"/>
          <w:sz w:val="24"/>
          <w:szCs w:val="24"/>
          <w:shd w:val="clear" w:color="auto" w:fill="FFFFFF"/>
        </w:rPr>
        <w:t xml:space="preserve"> () of operator</w:t>
      </w:r>
    </w:p>
    <w:p w14:paraId="5DEDBC62" w14:textId="64F2C8F3" w:rsidR="00BB68A0" w:rsidRPr="0056169E" w:rsidRDefault="00BB68A0" w:rsidP="004D39D5">
      <w:pPr>
        <w:pStyle w:val="ListParagraph"/>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w:t>
      </w:r>
      <w:r w:rsidR="003F0F1C" w:rsidRPr="0056169E">
        <w:rPr>
          <w:rFonts w:ascii="Times New Roman" w:hAnsi="Times New Roman" w:cs="Times New Roman"/>
          <w:color w:val="333333"/>
          <w:sz w:val="24"/>
          <w:szCs w:val="24"/>
          <w:shd w:val="clear" w:color="auto" w:fill="FFFFFF"/>
        </w:rPr>
        <w:t>Size of</w:t>
      </w:r>
      <w:r w:rsidRPr="0056169E">
        <w:rPr>
          <w:rFonts w:ascii="Times New Roman" w:hAnsi="Times New Roman" w:cs="Times New Roman"/>
          <w:color w:val="333333"/>
          <w:sz w:val="24"/>
          <w:szCs w:val="24"/>
          <w:shd w:val="clear" w:color="auto" w:fill="FFFFFF"/>
        </w:rPr>
        <w:t>(s1);</w:t>
      </w:r>
    </w:p>
    <w:p w14:paraId="103F1E1B" w14:textId="2605C57D" w:rsidR="00BB68A0" w:rsidRPr="0056169E" w:rsidRDefault="00BB68A0" w:rsidP="004D39D5">
      <w:pPr>
        <w:pStyle w:val="ListParagraph"/>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w:t>
      </w:r>
    </w:p>
    <w:p w14:paraId="3A011FF5" w14:textId="77777777" w:rsidR="00BB68A0" w:rsidRPr="0056169E" w:rsidRDefault="00BB68A0" w:rsidP="004D39D5">
      <w:pPr>
        <w:pStyle w:val="ListParagraph"/>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p>
    <w:p w14:paraId="38CEB9D3" w14:textId="44E9949F" w:rsidR="00F45556" w:rsidRPr="0056169E" w:rsidRDefault="00F45556" w:rsidP="004D39D5">
      <w:pPr>
        <w:pStyle w:val="ListParagraph"/>
        <w:shd w:val="clear" w:color="auto" w:fill="FFFFFF"/>
        <w:spacing w:before="100" w:beforeAutospacing="1" w:after="100" w:afterAutospacing="1" w:line="360" w:lineRule="auto"/>
        <w:ind w:left="-288"/>
        <w:jc w:val="center"/>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Union:</w:t>
      </w:r>
    </w:p>
    <w:p w14:paraId="4ABE82F2" w14:textId="292B452D" w:rsidR="00F45556" w:rsidRPr="0056169E" w:rsidRDefault="00F45556">
      <w:pPr>
        <w:pStyle w:val="ListParagraph"/>
        <w:numPr>
          <w:ilvl w:val="0"/>
          <w:numId w:val="47"/>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Unions is almost same as structures.</w:t>
      </w:r>
      <w:r w:rsidR="003F0F1C" w:rsidRPr="0056169E">
        <w:rPr>
          <w:rFonts w:ascii="Times New Roman" w:hAnsi="Times New Roman" w:cs="Times New Roman"/>
          <w:color w:val="333333"/>
          <w:sz w:val="24"/>
          <w:szCs w:val="24"/>
          <w:shd w:val="clear" w:color="auto" w:fill="FFFFFF"/>
        </w:rPr>
        <w:t xml:space="preserve"> Except one key difference structures allocate enough space to store all their members, whereas unions can only hold one member value at a </w:t>
      </w:r>
      <w:r w:rsidR="00920330" w:rsidRPr="0056169E">
        <w:rPr>
          <w:rFonts w:ascii="Times New Roman" w:hAnsi="Times New Roman" w:cs="Times New Roman"/>
          <w:color w:val="333333"/>
          <w:sz w:val="24"/>
          <w:szCs w:val="24"/>
          <w:shd w:val="clear" w:color="auto" w:fill="FFFFFF"/>
        </w:rPr>
        <w:t>time. Due to this only one member can store data at the given instance.</w:t>
      </w:r>
    </w:p>
    <w:p w14:paraId="01354C72" w14:textId="67E67B13" w:rsidR="00F45556" w:rsidRPr="0056169E" w:rsidRDefault="00F45556">
      <w:pPr>
        <w:pStyle w:val="ListParagraph"/>
        <w:numPr>
          <w:ilvl w:val="0"/>
          <w:numId w:val="47"/>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Here we will us</w:t>
      </w:r>
      <w:r w:rsidR="004A72AB" w:rsidRPr="0056169E">
        <w:rPr>
          <w:rFonts w:ascii="Times New Roman" w:hAnsi="Times New Roman" w:cs="Times New Roman"/>
          <w:color w:val="333333"/>
          <w:sz w:val="24"/>
          <w:szCs w:val="24"/>
          <w:shd w:val="clear" w:color="auto" w:fill="FFFFFF"/>
        </w:rPr>
        <w:t xml:space="preserve"> </w:t>
      </w:r>
      <w:r w:rsidRPr="0056169E">
        <w:rPr>
          <w:rFonts w:ascii="Times New Roman" w:hAnsi="Times New Roman" w:cs="Times New Roman"/>
          <w:color w:val="333333"/>
          <w:sz w:val="24"/>
          <w:szCs w:val="24"/>
          <w:shd w:val="clear" w:color="auto" w:fill="FFFFFF"/>
        </w:rPr>
        <w:t>e union keyword.</w:t>
      </w:r>
    </w:p>
    <w:p w14:paraId="295F82BC" w14:textId="0E1BBA9D" w:rsidR="003F0F1C" w:rsidRPr="0056169E" w:rsidRDefault="00920330">
      <w:pPr>
        <w:pStyle w:val="ListParagraph"/>
        <w:numPr>
          <w:ilvl w:val="0"/>
          <w:numId w:val="47"/>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We use. operator to access members of a union and to access pointer variables we use the -&gt; operator.</w:t>
      </w:r>
    </w:p>
    <w:p w14:paraId="413988E7" w14:textId="730AF69B" w:rsidR="00920330" w:rsidRPr="0056169E" w:rsidRDefault="00920330">
      <w:pPr>
        <w:pStyle w:val="ListParagraph"/>
        <w:numPr>
          <w:ilvl w:val="0"/>
          <w:numId w:val="47"/>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Keep in mind that we have to always end the union declaration with a semicolon.</w:t>
      </w:r>
    </w:p>
    <w:p w14:paraId="26C12835" w14:textId="77777777" w:rsidR="00B94DE9" w:rsidRPr="0056169E" w:rsidRDefault="00920330">
      <w:pPr>
        <w:pStyle w:val="ListParagraph"/>
        <w:numPr>
          <w:ilvl w:val="0"/>
          <w:numId w:val="47"/>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The size of the union will always be equal to the size of the largest member of the array. All these sized </w:t>
      </w:r>
      <w:r w:rsidR="00B94DE9" w:rsidRPr="0056169E">
        <w:rPr>
          <w:rFonts w:ascii="Times New Roman" w:hAnsi="Times New Roman" w:cs="Times New Roman"/>
          <w:color w:val="333333"/>
          <w:sz w:val="24"/>
          <w:szCs w:val="24"/>
          <w:shd w:val="clear" w:color="auto" w:fill="FFFFFF"/>
        </w:rPr>
        <w:t>elements</w:t>
      </w:r>
      <w:r w:rsidRPr="0056169E">
        <w:rPr>
          <w:rFonts w:ascii="Times New Roman" w:hAnsi="Times New Roman" w:cs="Times New Roman"/>
          <w:color w:val="333333"/>
          <w:sz w:val="24"/>
          <w:szCs w:val="24"/>
          <w:shd w:val="clear" w:color="auto" w:fill="FFFFFF"/>
        </w:rPr>
        <w:t xml:space="preserve"> can store the data in the same space without any overflow.</w:t>
      </w:r>
      <w:r w:rsidR="00B94DE9" w:rsidRPr="0056169E">
        <w:rPr>
          <w:rFonts w:ascii="Times New Roman" w:hAnsi="Times New Roman" w:cs="Times New Roman"/>
          <w:color w:val="333333"/>
          <w:sz w:val="24"/>
          <w:szCs w:val="24"/>
          <w:shd w:val="clear" w:color="auto" w:fill="FFFFFF"/>
        </w:rPr>
        <w:t xml:space="preserve">    </w:t>
      </w:r>
    </w:p>
    <w:p w14:paraId="6B5BE171" w14:textId="77777777" w:rsidR="00B94DE9" w:rsidRPr="0056169E" w:rsidRDefault="00B94DE9"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
    <w:p w14:paraId="499DD3B0" w14:textId="2567308E" w:rsidR="00920330" w:rsidRPr="0056169E" w:rsidRDefault="00B94DE9" w:rsidP="004D39D5">
      <w:pPr>
        <w:shd w:val="clear" w:color="auto" w:fill="FFFFFF"/>
        <w:spacing w:before="100" w:beforeAutospacing="1" w:after="100" w:afterAutospacing="1" w:line="360" w:lineRule="auto"/>
        <w:jc w:val="center"/>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Strings</w:t>
      </w:r>
    </w:p>
    <w:p w14:paraId="397E0EBF" w14:textId="6BBE094F" w:rsidR="00DF27E0" w:rsidRPr="0056169E" w:rsidRDefault="00B94DE9" w:rsidP="004D39D5">
      <w:pPr>
        <w:shd w:val="clear" w:color="auto" w:fill="FFFFFF"/>
        <w:spacing w:before="100" w:beforeAutospacing="1" w:after="100" w:afterAutospacing="1" w:line="360" w:lineRule="auto"/>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Strings are nothing but array of characters ended with \</w:t>
      </w:r>
      <w:proofErr w:type="gramStart"/>
      <w:r w:rsidRPr="0056169E">
        <w:rPr>
          <w:rFonts w:ascii="Times New Roman" w:hAnsi="Times New Roman" w:cs="Times New Roman"/>
          <w:color w:val="333333"/>
          <w:sz w:val="24"/>
          <w:szCs w:val="24"/>
          <w:shd w:val="clear" w:color="auto" w:fill="FFFFFF"/>
        </w:rPr>
        <w:t>0.It</w:t>
      </w:r>
      <w:proofErr w:type="gramEnd"/>
      <w:r w:rsidRPr="0056169E">
        <w:rPr>
          <w:rFonts w:ascii="Times New Roman" w:hAnsi="Times New Roman" w:cs="Times New Roman"/>
          <w:color w:val="333333"/>
          <w:sz w:val="24"/>
          <w:szCs w:val="24"/>
          <w:shd w:val="clear" w:color="auto" w:fill="FFFFFF"/>
        </w:rPr>
        <w:t xml:space="preserve"> indicates end of the string.</w:t>
      </w:r>
    </w:p>
    <w:p w14:paraId="3C3E1C69" w14:textId="710F86B7" w:rsidR="00DF27E0" w:rsidRPr="0056169E" w:rsidRDefault="00DF27E0" w:rsidP="004D39D5">
      <w:pPr>
        <w:shd w:val="clear" w:color="auto" w:fill="FFFFFF"/>
        <w:spacing w:before="100" w:beforeAutospacing="1" w:after="100" w:afterAutospacing="1" w:line="360" w:lineRule="auto"/>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Strings can </w:t>
      </w:r>
      <w:proofErr w:type="spellStart"/>
      <w:r w:rsidRPr="0056169E">
        <w:rPr>
          <w:rFonts w:ascii="Times New Roman" w:hAnsi="Times New Roman" w:cs="Times New Roman"/>
          <w:color w:val="333333"/>
          <w:sz w:val="24"/>
          <w:szCs w:val="24"/>
          <w:shd w:val="clear" w:color="auto" w:fill="FFFFFF"/>
        </w:rPr>
        <w:t>b</w:t>
      </w:r>
      <w:proofErr w:type="spellEnd"/>
      <w:r w:rsidRPr="0056169E">
        <w:rPr>
          <w:rFonts w:ascii="Times New Roman" w:hAnsi="Times New Roman" w:cs="Times New Roman"/>
          <w:color w:val="333333"/>
          <w:sz w:val="24"/>
          <w:szCs w:val="24"/>
          <w:shd w:val="clear" w:color="auto" w:fill="FFFFFF"/>
        </w:rPr>
        <w:t xml:space="preserve"> </w:t>
      </w:r>
      <w:r w:rsidR="002C6434" w:rsidRPr="0056169E">
        <w:rPr>
          <w:rFonts w:ascii="Times New Roman" w:hAnsi="Times New Roman" w:cs="Times New Roman"/>
          <w:color w:val="333333"/>
          <w:sz w:val="24"/>
          <w:szCs w:val="24"/>
          <w:shd w:val="clear" w:color="auto" w:fill="FFFFFF"/>
        </w:rPr>
        <w:t>declared</w:t>
      </w:r>
      <w:r w:rsidRPr="0056169E">
        <w:rPr>
          <w:rFonts w:ascii="Times New Roman" w:hAnsi="Times New Roman" w:cs="Times New Roman"/>
          <w:color w:val="333333"/>
          <w:sz w:val="24"/>
          <w:szCs w:val="24"/>
          <w:shd w:val="clear" w:color="auto" w:fill="FFFFFF"/>
        </w:rPr>
        <w:t xml:space="preserve"> and initialized by using 2 ways:</w:t>
      </w:r>
    </w:p>
    <w:p w14:paraId="24734129" w14:textId="00E15F78" w:rsidR="00DF27E0" w:rsidRPr="0056169E" w:rsidRDefault="00DF27E0" w:rsidP="004D39D5">
      <w:pPr>
        <w:shd w:val="clear" w:color="auto" w:fill="FFFFFF"/>
        <w:spacing w:before="100" w:beforeAutospacing="1" w:after="100" w:afterAutospacing="1" w:line="360" w:lineRule="auto"/>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By using arrays</w:t>
      </w:r>
    </w:p>
    <w:p w14:paraId="27FE9EEE" w14:textId="7FB82929" w:rsidR="00DF27E0" w:rsidRPr="0056169E" w:rsidRDefault="00DF27E0" w:rsidP="004D39D5">
      <w:pPr>
        <w:shd w:val="clear" w:color="auto" w:fill="FFFFFF"/>
        <w:spacing w:before="100" w:beforeAutospacing="1" w:after="100" w:afterAutospacing="1" w:line="360" w:lineRule="auto"/>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By using pointers</w:t>
      </w:r>
    </w:p>
    <w:p w14:paraId="789BEA54" w14:textId="100746F1" w:rsidR="00DF27E0" w:rsidRPr="0056169E" w:rsidRDefault="002C6434" w:rsidP="004D39D5">
      <w:pPr>
        <w:shd w:val="clear" w:color="auto" w:fill="FFFFFF"/>
        <w:spacing w:before="100" w:beforeAutospacing="1" w:after="100" w:afterAutospacing="1" w:line="360" w:lineRule="auto"/>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Datatype</w:t>
      </w:r>
      <w:r w:rsidR="00DF27E0" w:rsidRPr="0056169E">
        <w:rPr>
          <w:rFonts w:ascii="Times New Roman" w:hAnsi="Times New Roman" w:cs="Times New Roman"/>
          <w:color w:val="333333"/>
          <w:sz w:val="24"/>
          <w:szCs w:val="24"/>
          <w:shd w:val="clear" w:color="auto" w:fill="FFFFFF"/>
        </w:rPr>
        <w:t xml:space="preserve"> *</w:t>
      </w:r>
      <w:proofErr w:type="spellStart"/>
      <w:r w:rsidR="009A7DED" w:rsidRPr="0056169E">
        <w:rPr>
          <w:rFonts w:ascii="Times New Roman" w:hAnsi="Times New Roman" w:cs="Times New Roman"/>
          <w:color w:val="333333"/>
          <w:sz w:val="24"/>
          <w:szCs w:val="24"/>
          <w:shd w:val="clear" w:color="auto" w:fill="FFFFFF"/>
        </w:rPr>
        <w:t>array_name</w:t>
      </w:r>
      <w:proofErr w:type="spellEnd"/>
      <w:r w:rsidR="009A7DED" w:rsidRPr="0056169E">
        <w:rPr>
          <w:rFonts w:ascii="Times New Roman" w:hAnsi="Times New Roman" w:cs="Times New Roman"/>
          <w:color w:val="333333"/>
          <w:sz w:val="24"/>
          <w:szCs w:val="24"/>
          <w:shd w:val="clear" w:color="auto" w:fill="FFFFFF"/>
        </w:rPr>
        <w:t>;</w:t>
      </w:r>
    </w:p>
    <w:p w14:paraId="4D453107" w14:textId="0C03BBE7" w:rsidR="009A7DED" w:rsidRPr="0056169E" w:rsidRDefault="009A7DED" w:rsidP="004D39D5">
      <w:pPr>
        <w:shd w:val="clear" w:color="auto" w:fill="FFFFFF"/>
        <w:spacing w:before="100" w:beforeAutospacing="1" w:after="100" w:afterAutospacing="1" w:line="360" w:lineRule="auto"/>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Char *variable;</w:t>
      </w:r>
    </w:p>
    <w:p w14:paraId="1E0F8ADE" w14:textId="00FB4DF4" w:rsidR="00DF27E0" w:rsidRPr="0056169E" w:rsidRDefault="009A7DED" w:rsidP="004D39D5">
      <w:pPr>
        <w:shd w:val="clear" w:color="auto" w:fill="FFFFFF"/>
        <w:spacing w:before="100" w:beforeAutospacing="1" w:after="100" w:afterAutospacing="1" w:line="360" w:lineRule="auto"/>
        <w:rPr>
          <w:rFonts w:ascii="Times New Roman" w:hAnsi="Times New Roman" w:cs="Times New Roman"/>
          <w:color w:val="333333"/>
          <w:sz w:val="24"/>
          <w:szCs w:val="24"/>
          <w:shd w:val="clear" w:color="auto" w:fill="FFFFFF"/>
        </w:rPr>
      </w:pPr>
      <w:proofErr w:type="spellStart"/>
      <w:r w:rsidRPr="0056169E">
        <w:rPr>
          <w:rFonts w:ascii="Times New Roman" w:hAnsi="Times New Roman" w:cs="Times New Roman"/>
          <w:color w:val="333333"/>
          <w:sz w:val="24"/>
          <w:szCs w:val="24"/>
          <w:shd w:val="clear" w:color="auto" w:fill="FFFFFF"/>
        </w:rPr>
        <w:t>Dataytype</w:t>
      </w:r>
      <w:proofErr w:type="spellEnd"/>
      <w:r w:rsidRPr="0056169E">
        <w:rPr>
          <w:rFonts w:ascii="Times New Roman" w:hAnsi="Times New Roman" w:cs="Times New Roman"/>
          <w:color w:val="333333"/>
          <w:sz w:val="24"/>
          <w:szCs w:val="24"/>
          <w:shd w:val="clear" w:color="auto" w:fill="FFFFFF"/>
        </w:rPr>
        <w:t xml:space="preserve"> </w:t>
      </w:r>
      <w:proofErr w:type="spellStart"/>
      <w:r w:rsidRPr="0056169E">
        <w:rPr>
          <w:rFonts w:ascii="Times New Roman" w:hAnsi="Times New Roman" w:cs="Times New Roman"/>
          <w:color w:val="333333"/>
          <w:sz w:val="24"/>
          <w:szCs w:val="24"/>
          <w:shd w:val="clear" w:color="auto" w:fill="FFFFFF"/>
        </w:rPr>
        <w:t>arraryname</w:t>
      </w:r>
      <w:proofErr w:type="spellEnd"/>
      <w:r w:rsidRPr="0056169E">
        <w:rPr>
          <w:rFonts w:ascii="Times New Roman" w:hAnsi="Times New Roman" w:cs="Times New Roman"/>
          <w:color w:val="333333"/>
          <w:sz w:val="24"/>
          <w:szCs w:val="24"/>
          <w:shd w:val="clear" w:color="auto" w:fill="FFFFFF"/>
        </w:rPr>
        <w:t>[index];</w:t>
      </w:r>
    </w:p>
    <w:p w14:paraId="161FBBF3" w14:textId="0D837A42" w:rsidR="009A7DED" w:rsidRPr="0056169E" w:rsidRDefault="009A7DED" w:rsidP="004D39D5">
      <w:pPr>
        <w:shd w:val="clear" w:color="auto" w:fill="FFFFFF"/>
        <w:spacing w:before="100" w:beforeAutospacing="1" w:after="100" w:afterAutospacing="1" w:line="360" w:lineRule="auto"/>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Char name [10];</w:t>
      </w:r>
    </w:p>
    <w:p w14:paraId="6E480758" w14:textId="77777777" w:rsidR="009A7DED" w:rsidRPr="0056169E" w:rsidRDefault="009A7DED" w:rsidP="004D39D5">
      <w:pPr>
        <w:shd w:val="clear" w:color="auto" w:fill="FFFFFF"/>
        <w:spacing w:before="100" w:beforeAutospacing="1" w:after="100" w:afterAutospacing="1" w:line="360" w:lineRule="auto"/>
        <w:rPr>
          <w:rFonts w:ascii="Times New Roman" w:hAnsi="Times New Roman" w:cs="Times New Roman"/>
          <w:color w:val="333333"/>
          <w:sz w:val="24"/>
          <w:szCs w:val="24"/>
          <w:shd w:val="clear" w:color="auto" w:fill="FFFFFF"/>
        </w:rPr>
      </w:pPr>
    </w:p>
    <w:p w14:paraId="01AFCEBE" w14:textId="6F9229FE" w:rsidR="00B94DE9" w:rsidRPr="0056169E" w:rsidRDefault="00B94DE9" w:rsidP="004D39D5">
      <w:pPr>
        <w:shd w:val="clear" w:color="auto" w:fill="FFFFFF"/>
        <w:spacing w:before="100" w:beforeAutospacing="1" w:after="100" w:afterAutospacing="1" w:line="360" w:lineRule="auto"/>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String library functions:</w:t>
      </w:r>
    </w:p>
    <w:p w14:paraId="2547B237" w14:textId="331AA1D3" w:rsidR="00B94DE9" w:rsidRPr="0056169E" w:rsidRDefault="00B94DE9" w:rsidP="004D39D5">
      <w:pPr>
        <w:shd w:val="clear" w:color="auto" w:fill="FFFFFF"/>
        <w:spacing w:before="100" w:beforeAutospacing="1" w:after="100" w:afterAutospacing="1" w:line="360" w:lineRule="auto"/>
        <w:rPr>
          <w:rFonts w:ascii="Times New Roman" w:hAnsi="Times New Roman" w:cs="Times New Roman"/>
          <w:color w:val="333333"/>
          <w:sz w:val="24"/>
          <w:szCs w:val="24"/>
          <w:shd w:val="clear" w:color="auto" w:fill="FFFFFF"/>
        </w:rPr>
      </w:pPr>
      <w:proofErr w:type="spellStart"/>
      <w:r w:rsidRPr="0056169E">
        <w:rPr>
          <w:rFonts w:ascii="Times New Roman" w:hAnsi="Times New Roman" w:cs="Times New Roman"/>
          <w:color w:val="333333"/>
          <w:sz w:val="24"/>
          <w:szCs w:val="24"/>
          <w:shd w:val="clear" w:color="auto" w:fill="FFFFFF"/>
        </w:rPr>
        <w:lastRenderedPageBreak/>
        <w:t>Strlen</w:t>
      </w:r>
      <w:proofErr w:type="spellEnd"/>
      <w:r w:rsidR="009A7DED" w:rsidRPr="0056169E">
        <w:rPr>
          <w:rFonts w:ascii="Times New Roman" w:hAnsi="Times New Roman" w:cs="Times New Roman"/>
          <w:color w:val="333333"/>
          <w:sz w:val="24"/>
          <w:szCs w:val="24"/>
          <w:shd w:val="clear" w:color="auto" w:fill="FFFFFF"/>
        </w:rPr>
        <w:t xml:space="preserve">: no of </w:t>
      </w:r>
      <w:proofErr w:type="spellStart"/>
      <w:r w:rsidR="009A7DED" w:rsidRPr="0056169E">
        <w:rPr>
          <w:rFonts w:ascii="Times New Roman" w:hAnsi="Times New Roman" w:cs="Times New Roman"/>
          <w:color w:val="333333"/>
          <w:sz w:val="24"/>
          <w:szCs w:val="24"/>
          <w:shd w:val="clear" w:color="auto" w:fill="FFFFFF"/>
        </w:rPr>
        <w:t>charaters</w:t>
      </w:r>
      <w:proofErr w:type="spellEnd"/>
      <w:r w:rsidR="009A7DED" w:rsidRPr="0056169E">
        <w:rPr>
          <w:rFonts w:ascii="Times New Roman" w:hAnsi="Times New Roman" w:cs="Times New Roman"/>
          <w:color w:val="333333"/>
          <w:sz w:val="24"/>
          <w:szCs w:val="24"/>
          <w:shd w:val="clear" w:color="auto" w:fill="FFFFFF"/>
        </w:rPr>
        <w:t xml:space="preserve"> is string excluding the NULL </w:t>
      </w:r>
      <w:proofErr w:type="spellStart"/>
      <w:r w:rsidR="009A7DED" w:rsidRPr="0056169E">
        <w:rPr>
          <w:rFonts w:ascii="Times New Roman" w:hAnsi="Times New Roman" w:cs="Times New Roman"/>
          <w:color w:val="333333"/>
          <w:sz w:val="24"/>
          <w:szCs w:val="24"/>
          <w:shd w:val="clear" w:color="auto" w:fill="FFFFFF"/>
        </w:rPr>
        <w:t>charcter</w:t>
      </w:r>
      <w:proofErr w:type="spellEnd"/>
    </w:p>
    <w:p w14:paraId="0AD39240" w14:textId="518D8BA5" w:rsidR="00B94DE9" w:rsidRPr="0056169E" w:rsidRDefault="00B94DE9" w:rsidP="004D39D5">
      <w:pPr>
        <w:shd w:val="clear" w:color="auto" w:fill="FFFFFF"/>
        <w:spacing w:before="100" w:beforeAutospacing="1" w:after="100" w:afterAutospacing="1" w:line="360" w:lineRule="auto"/>
        <w:rPr>
          <w:rFonts w:ascii="Times New Roman" w:hAnsi="Times New Roman" w:cs="Times New Roman"/>
          <w:color w:val="333333"/>
          <w:sz w:val="24"/>
          <w:szCs w:val="24"/>
          <w:shd w:val="clear" w:color="auto" w:fill="FFFFFF"/>
        </w:rPr>
      </w:pPr>
      <w:proofErr w:type="spellStart"/>
      <w:r w:rsidRPr="0056169E">
        <w:rPr>
          <w:rFonts w:ascii="Times New Roman" w:hAnsi="Times New Roman" w:cs="Times New Roman"/>
          <w:color w:val="333333"/>
          <w:sz w:val="24"/>
          <w:szCs w:val="24"/>
          <w:shd w:val="clear" w:color="auto" w:fill="FFFFFF"/>
        </w:rPr>
        <w:t>Strcpy</w:t>
      </w:r>
      <w:proofErr w:type="spellEnd"/>
      <w:r w:rsidR="009A7DED" w:rsidRPr="0056169E">
        <w:rPr>
          <w:rFonts w:ascii="Times New Roman" w:hAnsi="Times New Roman" w:cs="Times New Roman"/>
          <w:color w:val="333333"/>
          <w:sz w:val="24"/>
          <w:szCs w:val="24"/>
          <w:shd w:val="clear" w:color="auto" w:fill="FFFFFF"/>
        </w:rPr>
        <w:t>: copies str2 to str</w:t>
      </w:r>
      <w:proofErr w:type="gramStart"/>
      <w:r w:rsidR="009A7DED" w:rsidRPr="0056169E">
        <w:rPr>
          <w:rFonts w:ascii="Times New Roman" w:hAnsi="Times New Roman" w:cs="Times New Roman"/>
          <w:color w:val="333333"/>
          <w:sz w:val="24"/>
          <w:szCs w:val="24"/>
          <w:shd w:val="clear" w:color="auto" w:fill="FFFFFF"/>
        </w:rPr>
        <w:t>1 ,here</w:t>
      </w:r>
      <w:proofErr w:type="gramEnd"/>
      <w:r w:rsidR="009A7DED" w:rsidRPr="0056169E">
        <w:rPr>
          <w:rFonts w:ascii="Times New Roman" w:hAnsi="Times New Roman" w:cs="Times New Roman"/>
          <w:color w:val="333333"/>
          <w:sz w:val="24"/>
          <w:szCs w:val="24"/>
          <w:shd w:val="clear" w:color="auto" w:fill="FFFFFF"/>
        </w:rPr>
        <w:t xml:space="preserve"> string2 is source string and string1 is destination.</w:t>
      </w:r>
    </w:p>
    <w:p w14:paraId="76FB5150" w14:textId="46D629F4" w:rsidR="00B94DE9" w:rsidRPr="0056169E" w:rsidRDefault="00B94DE9" w:rsidP="004D39D5">
      <w:pPr>
        <w:shd w:val="clear" w:color="auto" w:fill="FFFFFF"/>
        <w:spacing w:before="100" w:beforeAutospacing="1" w:after="100" w:afterAutospacing="1" w:line="360" w:lineRule="auto"/>
        <w:rPr>
          <w:rFonts w:ascii="Times New Roman" w:hAnsi="Times New Roman" w:cs="Times New Roman"/>
          <w:color w:val="333333"/>
          <w:sz w:val="24"/>
          <w:szCs w:val="24"/>
          <w:shd w:val="clear" w:color="auto" w:fill="FFFFFF"/>
        </w:rPr>
      </w:pPr>
      <w:proofErr w:type="spellStart"/>
      <w:r w:rsidRPr="0056169E">
        <w:rPr>
          <w:rFonts w:ascii="Times New Roman" w:hAnsi="Times New Roman" w:cs="Times New Roman"/>
          <w:color w:val="333333"/>
          <w:sz w:val="24"/>
          <w:szCs w:val="24"/>
          <w:shd w:val="clear" w:color="auto" w:fill="FFFFFF"/>
        </w:rPr>
        <w:t>Strrev</w:t>
      </w:r>
      <w:proofErr w:type="spellEnd"/>
    </w:p>
    <w:p w14:paraId="7FFE1C6C" w14:textId="24021D04" w:rsidR="00B94DE9" w:rsidRPr="0056169E" w:rsidRDefault="00B94DE9" w:rsidP="004D39D5">
      <w:pPr>
        <w:shd w:val="clear" w:color="auto" w:fill="FFFFFF"/>
        <w:spacing w:before="100" w:beforeAutospacing="1" w:after="100" w:afterAutospacing="1" w:line="360" w:lineRule="auto"/>
        <w:rPr>
          <w:rFonts w:ascii="Times New Roman" w:hAnsi="Times New Roman" w:cs="Times New Roman"/>
          <w:color w:val="333333"/>
          <w:sz w:val="24"/>
          <w:szCs w:val="24"/>
          <w:shd w:val="clear" w:color="auto" w:fill="FFFFFF"/>
        </w:rPr>
      </w:pPr>
      <w:proofErr w:type="spellStart"/>
      <w:r w:rsidRPr="0056169E">
        <w:rPr>
          <w:rFonts w:ascii="Times New Roman" w:hAnsi="Times New Roman" w:cs="Times New Roman"/>
          <w:color w:val="333333"/>
          <w:sz w:val="24"/>
          <w:szCs w:val="24"/>
          <w:shd w:val="clear" w:color="auto" w:fill="FFFFFF"/>
        </w:rPr>
        <w:t>Strlwr</w:t>
      </w:r>
      <w:proofErr w:type="spellEnd"/>
    </w:p>
    <w:p w14:paraId="06A1020B" w14:textId="3E3B6D0E" w:rsidR="00B94DE9" w:rsidRPr="0056169E" w:rsidRDefault="00B94DE9" w:rsidP="004D39D5">
      <w:pPr>
        <w:shd w:val="clear" w:color="auto" w:fill="FFFFFF"/>
        <w:spacing w:before="100" w:beforeAutospacing="1" w:after="100" w:afterAutospacing="1" w:line="360" w:lineRule="auto"/>
        <w:rPr>
          <w:rFonts w:ascii="Times New Roman" w:hAnsi="Times New Roman" w:cs="Times New Roman"/>
          <w:color w:val="333333"/>
          <w:sz w:val="24"/>
          <w:szCs w:val="24"/>
          <w:shd w:val="clear" w:color="auto" w:fill="FFFFFF"/>
        </w:rPr>
      </w:pPr>
      <w:proofErr w:type="spellStart"/>
      <w:r w:rsidRPr="0056169E">
        <w:rPr>
          <w:rFonts w:ascii="Times New Roman" w:hAnsi="Times New Roman" w:cs="Times New Roman"/>
          <w:color w:val="333333"/>
          <w:sz w:val="24"/>
          <w:szCs w:val="24"/>
          <w:shd w:val="clear" w:color="auto" w:fill="FFFFFF"/>
        </w:rPr>
        <w:t>Strupr</w:t>
      </w:r>
      <w:proofErr w:type="spellEnd"/>
    </w:p>
    <w:p w14:paraId="19AE6EAE" w14:textId="3B131450" w:rsidR="00B94DE9" w:rsidRPr="0056169E" w:rsidRDefault="00B94DE9" w:rsidP="004D39D5">
      <w:pPr>
        <w:shd w:val="clear" w:color="auto" w:fill="FFFFFF"/>
        <w:spacing w:before="100" w:beforeAutospacing="1" w:after="100" w:afterAutospacing="1" w:line="360" w:lineRule="auto"/>
        <w:rPr>
          <w:rFonts w:ascii="Times New Roman" w:hAnsi="Times New Roman" w:cs="Times New Roman"/>
          <w:color w:val="333333"/>
          <w:sz w:val="24"/>
          <w:szCs w:val="24"/>
          <w:shd w:val="clear" w:color="auto" w:fill="FFFFFF"/>
        </w:rPr>
      </w:pPr>
      <w:proofErr w:type="spellStart"/>
      <w:r w:rsidRPr="0056169E">
        <w:rPr>
          <w:rFonts w:ascii="Times New Roman" w:hAnsi="Times New Roman" w:cs="Times New Roman"/>
          <w:color w:val="333333"/>
          <w:sz w:val="24"/>
          <w:szCs w:val="24"/>
          <w:shd w:val="clear" w:color="auto" w:fill="FFFFFF"/>
        </w:rPr>
        <w:t>Strcmp</w:t>
      </w:r>
      <w:proofErr w:type="spellEnd"/>
    </w:p>
    <w:p w14:paraId="0502F540" w14:textId="30ECE6D8" w:rsidR="00B94DE9" w:rsidRPr="0056169E" w:rsidRDefault="00B94DE9" w:rsidP="004D39D5">
      <w:pPr>
        <w:shd w:val="clear" w:color="auto" w:fill="FFFFFF"/>
        <w:spacing w:before="100" w:beforeAutospacing="1" w:after="100" w:afterAutospacing="1" w:line="360" w:lineRule="auto"/>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Compare two strings</w:t>
      </w:r>
    </w:p>
    <w:p w14:paraId="1677467C" w14:textId="77777777" w:rsidR="00B94DE9" w:rsidRPr="0056169E" w:rsidRDefault="00B94DE9" w:rsidP="004D39D5">
      <w:pPr>
        <w:shd w:val="clear" w:color="auto" w:fill="FFFFFF"/>
        <w:spacing w:before="100" w:beforeAutospacing="1" w:after="100" w:afterAutospacing="1" w:line="360" w:lineRule="auto"/>
        <w:rPr>
          <w:rFonts w:ascii="Times New Roman" w:hAnsi="Times New Roman" w:cs="Times New Roman"/>
          <w:color w:val="333333"/>
          <w:sz w:val="24"/>
          <w:szCs w:val="24"/>
          <w:shd w:val="clear" w:color="auto" w:fill="FFFFFF"/>
        </w:rPr>
      </w:pPr>
    </w:p>
    <w:p w14:paraId="1B5F79F8" w14:textId="77777777" w:rsidR="00B94DE9" w:rsidRPr="0056169E" w:rsidRDefault="00B94DE9" w:rsidP="004D39D5">
      <w:pPr>
        <w:shd w:val="clear" w:color="auto" w:fill="FFFFFF"/>
        <w:spacing w:before="100" w:beforeAutospacing="1" w:after="100" w:afterAutospacing="1" w:line="360" w:lineRule="auto"/>
        <w:rPr>
          <w:rFonts w:ascii="Times New Roman" w:hAnsi="Times New Roman" w:cs="Times New Roman"/>
          <w:color w:val="333333"/>
          <w:sz w:val="24"/>
          <w:szCs w:val="24"/>
          <w:shd w:val="clear" w:color="auto" w:fill="FFFFFF"/>
        </w:rPr>
      </w:pPr>
    </w:p>
    <w:p w14:paraId="0CC24D6A" w14:textId="77777777" w:rsidR="00F45556" w:rsidRPr="0056169E" w:rsidRDefault="00F45556" w:rsidP="004D39D5">
      <w:pPr>
        <w:pStyle w:val="ListParagraph"/>
        <w:shd w:val="clear" w:color="auto" w:fill="FFFFFF"/>
        <w:spacing w:before="100" w:beforeAutospacing="1" w:after="100" w:afterAutospacing="1" w:line="360" w:lineRule="auto"/>
        <w:ind w:left="288"/>
        <w:jc w:val="both"/>
        <w:rPr>
          <w:rFonts w:ascii="Times New Roman" w:hAnsi="Times New Roman" w:cs="Times New Roman"/>
          <w:color w:val="333333"/>
          <w:sz w:val="24"/>
          <w:szCs w:val="24"/>
          <w:shd w:val="clear" w:color="auto" w:fill="FFFFFF"/>
        </w:rPr>
      </w:pPr>
    </w:p>
    <w:p w14:paraId="529E4985" w14:textId="77777777" w:rsidR="00B348B6" w:rsidRPr="0056169E" w:rsidRDefault="00B348B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
    <w:bookmarkEnd w:id="18"/>
    <w:p w14:paraId="2565E0BC" w14:textId="77777777" w:rsidR="009E17A3" w:rsidRPr="0056169E" w:rsidRDefault="009E17A3"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p>
    <w:p w14:paraId="482D3FFF" w14:textId="7FE7633E" w:rsidR="00222BB0" w:rsidRPr="0056169E" w:rsidRDefault="009A7DED"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Compiler and interpreter: compiler and interpreter both are used for converting high level language to machine language.</w:t>
      </w:r>
    </w:p>
    <w:p w14:paraId="5FC4C585" w14:textId="587A85E4" w:rsidR="009A7DED" w:rsidRPr="0056169E" w:rsidRDefault="009A7DED"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Both compiler and interpreter task </w:t>
      </w:r>
      <w:r w:rsidR="004A299C" w:rsidRPr="0056169E">
        <w:rPr>
          <w:rFonts w:ascii="Times New Roman" w:hAnsi="Times New Roman" w:cs="Times New Roman"/>
          <w:color w:val="333333"/>
          <w:sz w:val="24"/>
          <w:szCs w:val="24"/>
          <w:shd w:val="clear" w:color="auto" w:fill="FFFFFF"/>
        </w:rPr>
        <w:t>are</w:t>
      </w:r>
      <w:r w:rsidRPr="0056169E">
        <w:rPr>
          <w:rFonts w:ascii="Times New Roman" w:hAnsi="Times New Roman" w:cs="Times New Roman"/>
          <w:color w:val="333333"/>
          <w:sz w:val="24"/>
          <w:szCs w:val="24"/>
          <w:shd w:val="clear" w:color="auto" w:fill="FFFFFF"/>
        </w:rPr>
        <w:t xml:space="preserve"> same but the working is different</w:t>
      </w:r>
    </w:p>
    <w:p w14:paraId="514CEE2A" w14:textId="3C038FD1" w:rsidR="009A7DED" w:rsidRPr="0056169E" w:rsidRDefault="009A7DED"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Compiler read the program at a time and searches the error and lists </w:t>
      </w:r>
      <w:r w:rsidR="004A299C" w:rsidRPr="0056169E">
        <w:rPr>
          <w:rFonts w:ascii="Times New Roman" w:hAnsi="Times New Roman" w:cs="Times New Roman"/>
          <w:color w:val="333333"/>
          <w:sz w:val="24"/>
          <w:szCs w:val="24"/>
          <w:shd w:val="clear" w:color="auto" w:fill="FFFFFF"/>
        </w:rPr>
        <w:t>them. If</w:t>
      </w:r>
      <w:r w:rsidRPr="0056169E">
        <w:rPr>
          <w:rFonts w:ascii="Times New Roman" w:hAnsi="Times New Roman" w:cs="Times New Roman"/>
          <w:color w:val="333333"/>
          <w:sz w:val="24"/>
          <w:szCs w:val="24"/>
          <w:shd w:val="clear" w:color="auto" w:fill="FFFFFF"/>
        </w:rPr>
        <w:t xml:space="preserve"> the program is error free then it is converted to object program.</w:t>
      </w:r>
    </w:p>
    <w:p w14:paraId="09FFF23F" w14:textId="23D0ADCF" w:rsidR="004A299C" w:rsidRPr="0056169E" w:rsidRDefault="004A299C"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When program size is large then compiler is preferred.</w:t>
      </w:r>
    </w:p>
    <w:p w14:paraId="26B53562" w14:textId="2BE99CAB" w:rsidR="004A299C" w:rsidRPr="0056169E" w:rsidRDefault="004A299C"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Whereas interpreter read the code line by line and convert into object code.it check error by statement by statement so it takes so much of time.</w:t>
      </w:r>
    </w:p>
    <w:p w14:paraId="1F7AF8AC" w14:textId="3A7E3732" w:rsidR="004A299C" w:rsidRPr="0056169E" w:rsidRDefault="004A299C"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lastRenderedPageBreak/>
        <w:t xml:space="preserve">Machine language is the only language that understood by </w:t>
      </w:r>
      <w:r w:rsidR="009E7C8F" w:rsidRPr="0056169E">
        <w:rPr>
          <w:rFonts w:ascii="Times New Roman" w:hAnsi="Times New Roman" w:cs="Times New Roman"/>
          <w:color w:val="333333"/>
          <w:sz w:val="24"/>
          <w:szCs w:val="24"/>
          <w:shd w:val="clear" w:color="auto" w:fill="FFFFFF"/>
        </w:rPr>
        <w:t>computer.</w:t>
      </w:r>
    </w:p>
    <w:p w14:paraId="17F6646A" w14:textId="130A7D4B" w:rsidR="009E7C8F" w:rsidRPr="0056169E" w:rsidRDefault="009E7C8F"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Assembly language overcome some insolvencies of the machine language.</w:t>
      </w:r>
    </w:p>
    <w:p w14:paraId="0439A56A" w14:textId="7B926AA9" w:rsidR="009E7C8F" w:rsidRPr="0056169E" w:rsidRDefault="009E7C8F"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The alphanumeric symbol will be </w:t>
      </w:r>
      <w:r w:rsidR="00F40040" w:rsidRPr="0056169E">
        <w:rPr>
          <w:rFonts w:ascii="Times New Roman" w:hAnsi="Times New Roman" w:cs="Times New Roman"/>
          <w:color w:val="333333"/>
          <w:sz w:val="24"/>
          <w:szCs w:val="24"/>
          <w:shd w:val="clear" w:color="auto" w:fill="FFFFFF"/>
        </w:rPr>
        <w:t>added</w:t>
      </w:r>
      <w:r w:rsidRPr="0056169E">
        <w:rPr>
          <w:rFonts w:ascii="Times New Roman" w:hAnsi="Times New Roman" w:cs="Times New Roman"/>
          <w:color w:val="333333"/>
          <w:sz w:val="24"/>
          <w:szCs w:val="24"/>
          <w:shd w:val="clear" w:color="auto" w:fill="FFFFFF"/>
        </w:rPr>
        <w:t>, START.</w:t>
      </w:r>
    </w:p>
    <w:p w14:paraId="110EB8EB" w14:textId="678A7878" w:rsidR="009E7C8F" w:rsidRPr="0056169E" w:rsidRDefault="009E7C8F"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If initial condition is false, while loop would not </w:t>
      </w:r>
      <w:r w:rsidR="004B5872" w:rsidRPr="0056169E">
        <w:rPr>
          <w:rFonts w:ascii="Times New Roman" w:hAnsi="Times New Roman" w:cs="Times New Roman"/>
          <w:color w:val="333333"/>
          <w:sz w:val="24"/>
          <w:szCs w:val="24"/>
          <w:shd w:val="clear" w:color="auto" w:fill="FFFFFF"/>
        </w:rPr>
        <w:t>execute</w:t>
      </w:r>
      <w:r w:rsidRPr="0056169E">
        <w:rPr>
          <w:rFonts w:ascii="Times New Roman" w:hAnsi="Times New Roman" w:cs="Times New Roman"/>
          <w:color w:val="333333"/>
          <w:sz w:val="24"/>
          <w:szCs w:val="24"/>
          <w:shd w:val="clear" w:color="auto" w:fill="FFFFFF"/>
        </w:rPr>
        <w:t xml:space="preserve"> its statement on other hand do while loop will be </w:t>
      </w:r>
      <w:r w:rsidR="004B5872" w:rsidRPr="0056169E">
        <w:rPr>
          <w:rFonts w:ascii="Times New Roman" w:hAnsi="Times New Roman" w:cs="Times New Roman"/>
          <w:color w:val="333333"/>
          <w:sz w:val="24"/>
          <w:szCs w:val="24"/>
          <w:shd w:val="clear" w:color="auto" w:fill="FFFFFF"/>
        </w:rPr>
        <w:t>executed at</w:t>
      </w:r>
      <w:r w:rsidRPr="0056169E">
        <w:rPr>
          <w:rFonts w:ascii="Times New Roman" w:hAnsi="Times New Roman" w:cs="Times New Roman"/>
          <w:color w:val="333333"/>
          <w:sz w:val="24"/>
          <w:szCs w:val="24"/>
          <w:shd w:val="clear" w:color="auto" w:fill="FFFFFF"/>
        </w:rPr>
        <w:t xml:space="preserve"> least once. </w:t>
      </w:r>
    </w:p>
    <w:p w14:paraId="1BF096F1" w14:textId="5A689979" w:rsidR="004B5872" w:rsidRPr="0056169E" w:rsidRDefault="004B5872"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#include&lt;stdio.h&gt; is preprocessor compiler directive it is not statement so it does not </w:t>
      </w:r>
      <w:r w:rsidR="00F40040" w:rsidRPr="0056169E">
        <w:rPr>
          <w:rFonts w:ascii="Times New Roman" w:hAnsi="Times New Roman" w:cs="Times New Roman"/>
          <w:color w:val="333333"/>
          <w:sz w:val="24"/>
          <w:szCs w:val="24"/>
          <w:shd w:val="clear" w:color="auto" w:fill="FFFFFF"/>
        </w:rPr>
        <w:t>end</w:t>
      </w:r>
      <w:r w:rsidRPr="0056169E">
        <w:rPr>
          <w:rFonts w:ascii="Times New Roman" w:hAnsi="Times New Roman" w:cs="Times New Roman"/>
          <w:color w:val="333333"/>
          <w:sz w:val="24"/>
          <w:szCs w:val="24"/>
          <w:shd w:val="clear" w:color="auto" w:fill="FFFFFF"/>
        </w:rPr>
        <w:t xml:space="preserve"> with semicolon.</w:t>
      </w:r>
    </w:p>
    <w:p w14:paraId="098B89EB" w14:textId="437063D6" w:rsidR="004B5872" w:rsidRPr="0056169E" w:rsidRDefault="004B5872"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Computer works:</w:t>
      </w:r>
    </w:p>
    <w:p w14:paraId="676C3D11" w14:textId="73A71BE8" w:rsidR="004B5872" w:rsidRPr="0056169E" w:rsidRDefault="004B5872"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User</w:t>
      </w:r>
    </w:p>
    <w:p w14:paraId="5304AA1D" w14:textId="55A07E4C" w:rsidR="004B5872" w:rsidRPr="0056169E" w:rsidRDefault="004B5872"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Application </w:t>
      </w:r>
    </w:p>
    <w:p w14:paraId="460BC410" w14:textId="7A19BEE6" w:rsidR="004B5872" w:rsidRPr="0056169E" w:rsidRDefault="004B5872"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Operating system</w:t>
      </w:r>
    </w:p>
    <w:p w14:paraId="2A4059C6" w14:textId="2F4CB51C" w:rsidR="004B5872" w:rsidRPr="0056169E" w:rsidRDefault="004B5872"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hardware</w:t>
      </w:r>
    </w:p>
    <w:p w14:paraId="1D940989" w14:textId="6DCC066A" w:rsidR="009E7C8F" w:rsidRPr="0056169E" w:rsidRDefault="004B5872"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bookmarkStart w:id="19" w:name="_Hlk165054094"/>
      <w:r w:rsidRPr="0056169E">
        <w:rPr>
          <w:rFonts w:ascii="Times New Roman" w:hAnsi="Times New Roman" w:cs="Times New Roman"/>
          <w:color w:val="333333"/>
          <w:sz w:val="24"/>
          <w:szCs w:val="24"/>
          <w:shd w:val="clear" w:color="auto" w:fill="FFFFFF"/>
        </w:rPr>
        <w:t>Round a number:</w:t>
      </w:r>
    </w:p>
    <w:p w14:paraId="0E5DC175" w14:textId="0A197579" w:rsidR="004B5872" w:rsidRPr="0056169E" w:rsidRDefault="004B5872"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roofErr w:type="gramStart"/>
      <w:r w:rsidRPr="0056169E">
        <w:rPr>
          <w:rFonts w:ascii="Times New Roman" w:hAnsi="Times New Roman" w:cs="Times New Roman"/>
          <w:color w:val="333333"/>
          <w:sz w:val="24"/>
          <w:szCs w:val="24"/>
          <w:shd w:val="clear" w:color="auto" w:fill="FFFFFF"/>
        </w:rPr>
        <w:t>Ceil(</w:t>
      </w:r>
      <w:proofErr w:type="gramEnd"/>
      <w:r w:rsidRPr="0056169E">
        <w:rPr>
          <w:rFonts w:ascii="Times New Roman" w:hAnsi="Times New Roman" w:cs="Times New Roman"/>
          <w:color w:val="333333"/>
          <w:sz w:val="24"/>
          <w:szCs w:val="24"/>
          <w:shd w:val="clear" w:color="auto" w:fill="FFFFFF"/>
        </w:rPr>
        <w:t>):function rounds a number upwards to its nearest integer.</w:t>
      </w:r>
    </w:p>
    <w:p w14:paraId="0C5B3CDD" w14:textId="70EBABB0" w:rsidR="004B5872" w:rsidRPr="0056169E" w:rsidRDefault="004B5872"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roofErr w:type="gramStart"/>
      <w:r w:rsidRPr="0056169E">
        <w:rPr>
          <w:rFonts w:ascii="Times New Roman" w:hAnsi="Times New Roman" w:cs="Times New Roman"/>
          <w:color w:val="333333"/>
          <w:sz w:val="24"/>
          <w:szCs w:val="24"/>
          <w:shd w:val="clear" w:color="auto" w:fill="FFFFFF"/>
        </w:rPr>
        <w:t>Floor(</w:t>
      </w:r>
      <w:proofErr w:type="gramEnd"/>
      <w:r w:rsidRPr="0056169E">
        <w:rPr>
          <w:rFonts w:ascii="Times New Roman" w:hAnsi="Times New Roman" w:cs="Times New Roman"/>
          <w:color w:val="333333"/>
          <w:sz w:val="24"/>
          <w:szCs w:val="24"/>
          <w:shd w:val="clear" w:color="auto" w:fill="FFFFFF"/>
        </w:rPr>
        <w:t>):function rounds a number downwards to its nearest integer. n</w:t>
      </w:r>
    </w:p>
    <w:bookmarkEnd w:id="19"/>
    <w:p w14:paraId="30FC565D" w14:textId="123D7A5F" w:rsidR="009A7DED" w:rsidRPr="0056169E" w:rsidRDefault="009A7DED"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w:t>
      </w:r>
      <w:r w:rsidR="00871421" w:rsidRPr="0056169E">
        <w:rPr>
          <w:rFonts w:ascii="Times New Roman" w:hAnsi="Times New Roman" w:cs="Times New Roman"/>
          <w:color w:val="333333"/>
          <w:sz w:val="24"/>
          <w:szCs w:val="24"/>
          <w:shd w:val="clear" w:color="auto" w:fill="FFFFFF"/>
        </w:rPr>
        <w:t>Enumerators:</w:t>
      </w:r>
    </w:p>
    <w:p w14:paraId="2E425ECB" w14:textId="6A64D80C" w:rsidR="00871421" w:rsidRPr="0056169E" w:rsidRDefault="00871421"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bookmarkStart w:id="20" w:name="_Hlk165054125"/>
      <w:r w:rsidRPr="0056169E">
        <w:rPr>
          <w:rFonts w:ascii="Times New Roman" w:hAnsi="Times New Roman" w:cs="Times New Roman"/>
          <w:color w:val="333333"/>
          <w:sz w:val="24"/>
          <w:szCs w:val="24"/>
          <w:shd w:val="clear" w:color="auto" w:fill="FFFFFF"/>
        </w:rPr>
        <w:t xml:space="preserve">An </w:t>
      </w:r>
      <w:proofErr w:type="spellStart"/>
      <w:r w:rsidRPr="0056169E">
        <w:rPr>
          <w:rFonts w:ascii="Times New Roman" w:hAnsi="Times New Roman" w:cs="Times New Roman"/>
          <w:color w:val="333333"/>
          <w:sz w:val="24"/>
          <w:szCs w:val="24"/>
          <w:shd w:val="clear" w:color="auto" w:fill="FFFFFF"/>
        </w:rPr>
        <w:t>enum</w:t>
      </w:r>
      <w:proofErr w:type="spellEnd"/>
      <w:r w:rsidRPr="0056169E">
        <w:rPr>
          <w:rFonts w:ascii="Times New Roman" w:hAnsi="Times New Roman" w:cs="Times New Roman"/>
          <w:color w:val="333333"/>
          <w:sz w:val="24"/>
          <w:szCs w:val="24"/>
          <w:shd w:val="clear" w:color="auto" w:fill="FFFFFF"/>
        </w:rPr>
        <w:t xml:space="preserve"> is a keyword it is </w:t>
      </w:r>
      <w:r w:rsidR="00F40040" w:rsidRPr="0056169E">
        <w:rPr>
          <w:rFonts w:ascii="Times New Roman" w:hAnsi="Times New Roman" w:cs="Times New Roman"/>
          <w:color w:val="333333"/>
          <w:sz w:val="24"/>
          <w:szCs w:val="24"/>
          <w:shd w:val="clear" w:color="auto" w:fill="FFFFFF"/>
        </w:rPr>
        <w:t>a</w:t>
      </w:r>
      <w:r w:rsidRPr="0056169E">
        <w:rPr>
          <w:rFonts w:ascii="Times New Roman" w:hAnsi="Times New Roman" w:cs="Times New Roman"/>
          <w:color w:val="333333"/>
          <w:sz w:val="24"/>
          <w:szCs w:val="24"/>
          <w:shd w:val="clear" w:color="auto" w:fill="FFFFFF"/>
        </w:rPr>
        <w:t xml:space="preserve"> user defined data type all properties of integer are applied on </w:t>
      </w:r>
      <w:proofErr w:type="spellStart"/>
      <w:r w:rsidRPr="0056169E">
        <w:rPr>
          <w:rFonts w:ascii="Times New Roman" w:hAnsi="Times New Roman" w:cs="Times New Roman"/>
          <w:color w:val="333333"/>
          <w:sz w:val="24"/>
          <w:szCs w:val="24"/>
          <w:shd w:val="clear" w:color="auto" w:fill="FFFFFF"/>
        </w:rPr>
        <w:t>enumnertaion</w:t>
      </w:r>
      <w:proofErr w:type="spellEnd"/>
      <w:r w:rsidRPr="0056169E">
        <w:rPr>
          <w:rFonts w:ascii="Times New Roman" w:hAnsi="Times New Roman" w:cs="Times New Roman"/>
          <w:color w:val="333333"/>
          <w:sz w:val="24"/>
          <w:szCs w:val="24"/>
          <w:shd w:val="clear" w:color="auto" w:fill="FFFFFF"/>
        </w:rPr>
        <w:t xml:space="preserve"> data type so size of the enumerator data type is 2byte.it works like </w:t>
      </w:r>
      <w:proofErr w:type="gramStart"/>
      <w:r w:rsidRPr="0056169E">
        <w:rPr>
          <w:rFonts w:ascii="Times New Roman" w:hAnsi="Times New Roman" w:cs="Times New Roman"/>
          <w:color w:val="333333"/>
          <w:sz w:val="24"/>
          <w:szCs w:val="24"/>
          <w:shd w:val="clear" w:color="auto" w:fill="FFFFFF"/>
        </w:rPr>
        <w:t>a</w:t>
      </w:r>
      <w:proofErr w:type="gramEnd"/>
      <w:r w:rsidRPr="0056169E">
        <w:rPr>
          <w:rFonts w:ascii="Times New Roman" w:hAnsi="Times New Roman" w:cs="Times New Roman"/>
          <w:color w:val="333333"/>
          <w:sz w:val="24"/>
          <w:szCs w:val="24"/>
          <w:shd w:val="clear" w:color="auto" w:fill="FFFFFF"/>
        </w:rPr>
        <w:t xml:space="preserve"> integer</w:t>
      </w:r>
    </w:p>
    <w:p w14:paraId="1BF4E17E" w14:textId="6FE9FFCF" w:rsidR="00871421" w:rsidRPr="0056169E" w:rsidRDefault="00871421"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Using </w:t>
      </w:r>
      <w:proofErr w:type="spellStart"/>
      <w:r w:rsidRPr="0056169E">
        <w:rPr>
          <w:rFonts w:ascii="Times New Roman" w:hAnsi="Times New Roman" w:cs="Times New Roman"/>
          <w:color w:val="333333"/>
          <w:sz w:val="24"/>
          <w:szCs w:val="24"/>
          <w:shd w:val="clear" w:color="auto" w:fill="FFFFFF"/>
        </w:rPr>
        <w:t>enum</w:t>
      </w:r>
      <w:proofErr w:type="spellEnd"/>
      <w:r w:rsidRPr="0056169E">
        <w:rPr>
          <w:rFonts w:ascii="Times New Roman" w:hAnsi="Times New Roman" w:cs="Times New Roman"/>
          <w:color w:val="333333"/>
          <w:sz w:val="24"/>
          <w:szCs w:val="24"/>
          <w:shd w:val="clear" w:color="auto" w:fill="FFFFFF"/>
        </w:rPr>
        <w:t xml:space="preserve"> we can create sequence of integer constant value.</w:t>
      </w:r>
    </w:p>
    <w:p w14:paraId="634D2F2B" w14:textId="0A85BB7B" w:rsidR="00871421" w:rsidRPr="0056169E" w:rsidRDefault="00871421"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Enum </w:t>
      </w:r>
      <w:proofErr w:type="spellStart"/>
      <w:r w:rsidRPr="0056169E">
        <w:rPr>
          <w:rFonts w:ascii="Times New Roman" w:hAnsi="Times New Roman" w:cs="Times New Roman"/>
          <w:color w:val="333333"/>
          <w:sz w:val="24"/>
          <w:szCs w:val="24"/>
          <w:shd w:val="clear" w:color="auto" w:fill="FFFFFF"/>
        </w:rPr>
        <w:t>tagname</w:t>
      </w:r>
      <w:proofErr w:type="spellEnd"/>
      <w:r w:rsidRPr="0056169E">
        <w:rPr>
          <w:rFonts w:ascii="Times New Roman" w:hAnsi="Times New Roman" w:cs="Times New Roman"/>
          <w:color w:val="333333"/>
          <w:sz w:val="24"/>
          <w:szCs w:val="24"/>
          <w:shd w:val="clear" w:color="auto" w:fill="FFFFFF"/>
        </w:rPr>
        <w:t>{value</w:t>
      </w:r>
      <w:proofErr w:type="gramStart"/>
      <w:r w:rsidRPr="0056169E">
        <w:rPr>
          <w:rFonts w:ascii="Times New Roman" w:hAnsi="Times New Roman" w:cs="Times New Roman"/>
          <w:color w:val="333333"/>
          <w:sz w:val="24"/>
          <w:szCs w:val="24"/>
          <w:shd w:val="clear" w:color="auto" w:fill="FFFFFF"/>
        </w:rPr>
        <w:t>1,value</w:t>
      </w:r>
      <w:proofErr w:type="gramEnd"/>
      <w:r w:rsidRPr="0056169E">
        <w:rPr>
          <w:rFonts w:ascii="Times New Roman" w:hAnsi="Times New Roman" w:cs="Times New Roman"/>
          <w:color w:val="333333"/>
          <w:sz w:val="24"/>
          <w:szCs w:val="24"/>
          <w:shd w:val="clear" w:color="auto" w:fill="FFFFFF"/>
        </w:rPr>
        <w:t>2,value3------}</w:t>
      </w:r>
    </w:p>
    <w:p w14:paraId="16944E0B" w14:textId="17D646D3" w:rsidR="00871421" w:rsidRPr="0056169E" w:rsidRDefault="00871421"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lastRenderedPageBreak/>
        <w:t xml:space="preserve">Here </w:t>
      </w:r>
      <w:proofErr w:type="spellStart"/>
      <w:r w:rsidRPr="0056169E">
        <w:rPr>
          <w:rFonts w:ascii="Times New Roman" w:hAnsi="Times New Roman" w:cs="Times New Roman"/>
          <w:color w:val="333333"/>
          <w:sz w:val="24"/>
          <w:szCs w:val="24"/>
          <w:shd w:val="clear" w:color="auto" w:fill="FFFFFF"/>
        </w:rPr>
        <w:t>enum</w:t>
      </w:r>
      <w:proofErr w:type="spellEnd"/>
      <w:r w:rsidRPr="0056169E">
        <w:rPr>
          <w:rFonts w:ascii="Times New Roman" w:hAnsi="Times New Roman" w:cs="Times New Roman"/>
          <w:color w:val="333333"/>
          <w:sz w:val="24"/>
          <w:szCs w:val="24"/>
          <w:shd w:val="clear" w:color="auto" w:fill="FFFFFF"/>
        </w:rPr>
        <w:t xml:space="preserve"> is user defined data type</w:t>
      </w:r>
    </w:p>
    <w:p w14:paraId="30510E86" w14:textId="10B6FFAB" w:rsidR="00871421" w:rsidRPr="0056169E" w:rsidRDefault="00871421"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proofErr w:type="spellStart"/>
      <w:r w:rsidRPr="0056169E">
        <w:rPr>
          <w:rFonts w:ascii="Times New Roman" w:hAnsi="Times New Roman" w:cs="Times New Roman"/>
          <w:color w:val="333333"/>
          <w:sz w:val="24"/>
          <w:szCs w:val="24"/>
          <w:shd w:val="clear" w:color="auto" w:fill="FFFFFF"/>
        </w:rPr>
        <w:t>Tagname</w:t>
      </w:r>
      <w:proofErr w:type="spellEnd"/>
      <w:r w:rsidRPr="0056169E">
        <w:rPr>
          <w:rFonts w:ascii="Times New Roman" w:hAnsi="Times New Roman" w:cs="Times New Roman"/>
          <w:color w:val="333333"/>
          <w:sz w:val="24"/>
          <w:szCs w:val="24"/>
          <w:shd w:val="clear" w:color="auto" w:fill="FFFFFF"/>
        </w:rPr>
        <w:t xml:space="preserve"> is our own variable </w:t>
      </w:r>
    </w:p>
    <w:p w14:paraId="24B1CD7A" w14:textId="37B996A3" w:rsidR="00871421" w:rsidRPr="0056169E" w:rsidRDefault="00871421"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Value</w:t>
      </w:r>
      <w:proofErr w:type="gramStart"/>
      <w:r w:rsidRPr="0056169E">
        <w:rPr>
          <w:rFonts w:ascii="Times New Roman" w:hAnsi="Times New Roman" w:cs="Times New Roman"/>
          <w:color w:val="333333"/>
          <w:sz w:val="24"/>
          <w:szCs w:val="24"/>
          <w:shd w:val="clear" w:color="auto" w:fill="FFFFFF"/>
        </w:rPr>
        <w:t>1,value</w:t>
      </w:r>
      <w:proofErr w:type="gramEnd"/>
      <w:r w:rsidRPr="0056169E">
        <w:rPr>
          <w:rFonts w:ascii="Times New Roman" w:hAnsi="Times New Roman" w:cs="Times New Roman"/>
          <w:color w:val="333333"/>
          <w:sz w:val="24"/>
          <w:szCs w:val="24"/>
          <w:shd w:val="clear" w:color="auto" w:fill="FFFFFF"/>
        </w:rPr>
        <w:t xml:space="preserve">2,  -----set of </w:t>
      </w:r>
      <w:proofErr w:type="spellStart"/>
      <w:r w:rsidRPr="0056169E">
        <w:rPr>
          <w:rFonts w:ascii="Times New Roman" w:hAnsi="Times New Roman" w:cs="Times New Roman"/>
          <w:color w:val="333333"/>
          <w:sz w:val="24"/>
          <w:szCs w:val="24"/>
          <w:shd w:val="clear" w:color="auto" w:fill="FFFFFF"/>
        </w:rPr>
        <w:t>enum</w:t>
      </w:r>
      <w:proofErr w:type="spellEnd"/>
      <w:r w:rsidRPr="0056169E">
        <w:rPr>
          <w:rFonts w:ascii="Times New Roman" w:hAnsi="Times New Roman" w:cs="Times New Roman"/>
          <w:color w:val="333333"/>
          <w:sz w:val="24"/>
          <w:szCs w:val="24"/>
          <w:shd w:val="clear" w:color="auto" w:fill="FFFFFF"/>
        </w:rPr>
        <w:t xml:space="preserve"> </w:t>
      </w:r>
      <w:proofErr w:type="spellStart"/>
      <w:r w:rsidRPr="0056169E">
        <w:rPr>
          <w:rFonts w:ascii="Times New Roman" w:hAnsi="Times New Roman" w:cs="Times New Roman"/>
          <w:color w:val="333333"/>
          <w:sz w:val="24"/>
          <w:szCs w:val="24"/>
          <w:shd w:val="clear" w:color="auto" w:fill="FFFFFF"/>
        </w:rPr>
        <w:t>avlues</w:t>
      </w:r>
      <w:proofErr w:type="spellEnd"/>
      <w:r w:rsidRPr="0056169E">
        <w:rPr>
          <w:rFonts w:ascii="Times New Roman" w:hAnsi="Times New Roman" w:cs="Times New Roman"/>
          <w:color w:val="333333"/>
          <w:sz w:val="24"/>
          <w:szCs w:val="24"/>
          <w:shd w:val="clear" w:color="auto" w:fill="FFFFFF"/>
        </w:rPr>
        <w:t>.</w:t>
      </w:r>
    </w:p>
    <w:p w14:paraId="2B750FDE" w14:textId="5874AA67" w:rsidR="00871421" w:rsidRPr="0056169E" w:rsidRDefault="00871421"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Enum week(</w:t>
      </w:r>
      <w:proofErr w:type="spellStart"/>
      <w:proofErr w:type="gramStart"/>
      <w:r w:rsidRPr="0056169E">
        <w:rPr>
          <w:rFonts w:ascii="Times New Roman" w:hAnsi="Times New Roman" w:cs="Times New Roman"/>
          <w:color w:val="333333"/>
          <w:sz w:val="24"/>
          <w:szCs w:val="24"/>
          <w:shd w:val="clear" w:color="auto" w:fill="FFFFFF"/>
        </w:rPr>
        <w:t>sun,mon</w:t>
      </w:r>
      <w:proofErr w:type="gramEnd"/>
      <w:r w:rsidRPr="0056169E">
        <w:rPr>
          <w:rFonts w:ascii="Times New Roman" w:hAnsi="Times New Roman" w:cs="Times New Roman"/>
          <w:color w:val="333333"/>
          <w:sz w:val="24"/>
          <w:szCs w:val="24"/>
          <w:shd w:val="clear" w:color="auto" w:fill="FFFFFF"/>
        </w:rPr>
        <w:t>,tue,wed,thr,fri,sat</w:t>
      </w:r>
      <w:proofErr w:type="spellEnd"/>
      <w:r w:rsidRPr="0056169E">
        <w:rPr>
          <w:rFonts w:ascii="Times New Roman" w:hAnsi="Times New Roman" w:cs="Times New Roman"/>
          <w:color w:val="333333"/>
          <w:sz w:val="24"/>
          <w:szCs w:val="24"/>
          <w:shd w:val="clear" w:color="auto" w:fill="FFFFFF"/>
        </w:rPr>
        <w:t>);</w:t>
      </w:r>
    </w:p>
    <w:p w14:paraId="26EF1A6A" w14:textId="77777777" w:rsidR="00871421" w:rsidRPr="0056169E" w:rsidRDefault="00871421"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It is start with zero by default and value is incremented by 1 for the sequential </w:t>
      </w:r>
      <w:proofErr w:type="spellStart"/>
      <w:r w:rsidRPr="0056169E">
        <w:rPr>
          <w:rFonts w:ascii="Times New Roman" w:hAnsi="Times New Roman" w:cs="Times New Roman"/>
          <w:color w:val="333333"/>
          <w:sz w:val="24"/>
          <w:szCs w:val="24"/>
          <w:shd w:val="clear" w:color="auto" w:fill="FFFFFF"/>
        </w:rPr>
        <w:t>identifers</w:t>
      </w:r>
      <w:proofErr w:type="spellEnd"/>
      <w:r w:rsidRPr="0056169E">
        <w:rPr>
          <w:rFonts w:ascii="Times New Roman" w:hAnsi="Times New Roman" w:cs="Times New Roman"/>
          <w:color w:val="333333"/>
          <w:sz w:val="24"/>
          <w:szCs w:val="24"/>
          <w:shd w:val="clear" w:color="auto" w:fill="FFFFFF"/>
        </w:rPr>
        <w:t xml:space="preserve"> in the list.</w:t>
      </w:r>
    </w:p>
    <w:p w14:paraId="0C79A116" w14:textId="77777777" w:rsidR="00871421" w:rsidRPr="0056169E" w:rsidRDefault="00871421"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If constant one value </w:t>
      </w:r>
      <w:proofErr w:type="spellStart"/>
      <w:r w:rsidRPr="0056169E">
        <w:rPr>
          <w:rFonts w:ascii="Times New Roman" w:hAnsi="Times New Roman" w:cs="Times New Roman"/>
          <w:color w:val="333333"/>
          <w:sz w:val="24"/>
          <w:szCs w:val="24"/>
          <w:shd w:val="clear" w:color="auto" w:fill="FFFFFF"/>
        </w:rPr>
        <w:t>si</w:t>
      </w:r>
      <w:proofErr w:type="spellEnd"/>
      <w:r w:rsidRPr="0056169E">
        <w:rPr>
          <w:rFonts w:ascii="Times New Roman" w:hAnsi="Times New Roman" w:cs="Times New Roman"/>
          <w:color w:val="333333"/>
          <w:sz w:val="24"/>
          <w:szCs w:val="24"/>
          <w:shd w:val="clear" w:color="auto" w:fill="FFFFFF"/>
        </w:rPr>
        <w:t xml:space="preserve"> not initialized </w:t>
      </w:r>
      <w:proofErr w:type="spellStart"/>
      <w:r w:rsidRPr="0056169E">
        <w:rPr>
          <w:rFonts w:ascii="Times New Roman" w:hAnsi="Times New Roman" w:cs="Times New Roman"/>
          <w:color w:val="333333"/>
          <w:sz w:val="24"/>
          <w:szCs w:val="24"/>
          <w:shd w:val="clear" w:color="auto" w:fill="FFFFFF"/>
        </w:rPr>
        <w:t>thn</w:t>
      </w:r>
      <w:proofErr w:type="spellEnd"/>
      <w:r w:rsidRPr="0056169E">
        <w:rPr>
          <w:rFonts w:ascii="Times New Roman" w:hAnsi="Times New Roman" w:cs="Times New Roman"/>
          <w:color w:val="333333"/>
          <w:sz w:val="24"/>
          <w:szCs w:val="24"/>
          <w:shd w:val="clear" w:color="auto" w:fill="FFFFFF"/>
        </w:rPr>
        <w:t xml:space="preserve"> default sequence will be start from zero </w:t>
      </w:r>
    </w:p>
    <w:p w14:paraId="61D92706" w14:textId="77777777" w:rsidR="00871421" w:rsidRPr="0056169E" w:rsidRDefault="00871421"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#include&lt;stdio.h&gt;</w:t>
      </w:r>
    </w:p>
    <w:p w14:paraId="53991CE6" w14:textId="77777777" w:rsidR="00871421" w:rsidRPr="0056169E" w:rsidRDefault="00871421"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Enum </w:t>
      </w:r>
      <w:proofErr w:type="spellStart"/>
      <w:r w:rsidRPr="0056169E">
        <w:rPr>
          <w:rFonts w:ascii="Times New Roman" w:hAnsi="Times New Roman" w:cs="Times New Roman"/>
          <w:color w:val="333333"/>
          <w:sz w:val="24"/>
          <w:szCs w:val="24"/>
          <w:shd w:val="clear" w:color="auto" w:fill="FFFFFF"/>
        </w:rPr>
        <w:t>sbc</w:t>
      </w:r>
      <w:proofErr w:type="spellEnd"/>
      <w:r w:rsidRPr="0056169E">
        <w:rPr>
          <w:rFonts w:ascii="Times New Roman" w:hAnsi="Times New Roman" w:cs="Times New Roman"/>
          <w:color w:val="333333"/>
          <w:sz w:val="24"/>
          <w:szCs w:val="24"/>
          <w:shd w:val="clear" w:color="auto" w:fill="FFFFFF"/>
        </w:rPr>
        <w:t>{</w:t>
      </w:r>
      <w:proofErr w:type="spellStart"/>
      <w:proofErr w:type="gramStart"/>
      <w:r w:rsidRPr="0056169E">
        <w:rPr>
          <w:rFonts w:ascii="Times New Roman" w:hAnsi="Times New Roman" w:cs="Times New Roman"/>
          <w:color w:val="333333"/>
          <w:sz w:val="24"/>
          <w:szCs w:val="24"/>
          <w:shd w:val="clear" w:color="auto" w:fill="FFFFFF"/>
        </w:rPr>
        <w:t>x,y</w:t>
      </w:r>
      <w:proofErr w:type="gramEnd"/>
      <w:r w:rsidRPr="0056169E">
        <w:rPr>
          <w:rFonts w:ascii="Times New Roman" w:hAnsi="Times New Roman" w:cs="Times New Roman"/>
          <w:color w:val="333333"/>
          <w:sz w:val="24"/>
          <w:szCs w:val="24"/>
          <w:shd w:val="clear" w:color="auto" w:fill="FFFFFF"/>
        </w:rPr>
        <w:t>,z</w:t>
      </w:r>
      <w:proofErr w:type="spellEnd"/>
      <w:r w:rsidRPr="0056169E">
        <w:rPr>
          <w:rFonts w:ascii="Times New Roman" w:hAnsi="Times New Roman" w:cs="Times New Roman"/>
          <w:color w:val="333333"/>
          <w:sz w:val="24"/>
          <w:szCs w:val="24"/>
          <w:shd w:val="clear" w:color="auto" w:fill="FFFFFF"/>
        </w:rPr>
        <w:t>};</w:t>
      </w:r>
    </w:p>
    <w:p w14:paraId="2DCE474A" w14:textId="77777777" w:rsidR="00871421" w:rsidRPr="0056169E" w:rsidRDefault="00871421"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Int </w:t>
      </w:r>
      <w:proofErr w:type="gramStart"/>
      <w:r w:rsidRPr="0056169E">
        <w:rPr>
          <w:rFonts w:ascii="Times New Roman" w:hAnsi="Times New Roman" w:cs="Times New Roman"/>
          <w:color w:val="333333"/>
          <w:sz w:val="24"/>
          <w:szCs w:val="24"/>
          <w:shd w:val="clear" w:color="auto" w:fill="FFFFFF"/>
        </w:rPr>
        <w:t>main(</w:t>
      </w:r>
      <w:proofErr w:type="gramEnd"/>
      <w:r w:rsidRPr="0056169E">
        <w:rPr>
          <w:rFonts w:ascii="Times New Roman" w:hAnsi="Times New Roman" w:cs="Times New Roman"/>
          <w:color w:val="333333"/>
          <w:sz w:val="24"/>
          <w:szCs w:val="24"/>
          <w:shd w:val="clear" w:color="auto" w:fill="FFFFFF"/>
        </w:rPr>
        <w:t>)</w:t>
      </w:r>
    </w:p>
    <w:p w14:paraId="383F9795" w14:textId="77777777" w:rsidR="00871421" w:rsidRPr="0056169E" w:rsidRDefault="00871421"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w:t>
      </w:r>
    </w:p>
    <w:p w14:paraId="281EC36F" w14:textId="77777777" w:rsidR="00871421" w:rsidRPr="0056169E" w:rsidRDefault="00871421"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Int a;</w:t>
      </w:r>
    </w:p>
    <w:p w14:paraId="66DE17B3" w14:textId="77777777" w:rsidR="00871421" w:rsidRPr="0056169E" w:rsidRDefault="00871421"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A=</w:t>
      </w:r>
      <w:proofErr w:type="spellStart"/>
      <w:r w:rsidRPr="0056169E">
        <w:rPr>
          <w:rFonts w:ascii="Times New Roman" w:hAnsi="Times New Roman" w:cs="Times New Roman"/>
          <w:color w:val="333333"/>
          <w:sz w:val="24"/>
          <w:szCs w:val="24"/>
          <w:shd w:val="clear" w:color="auto" w:fill="FFFFFF"/>
        </w:rPr>
        <w:t>x+y+z</w:t>
      </w:r>
      <w:proofErr w:type="spellEnd"/>
      <w:r w:rsidRPr="0056169E">
        <w:rPr>
          <w:rFonts w:ascii="Times New Roman" w:hAnsi="Times New Roman" w:cs="Times New Roman"/>
          <w:color w:val="333333"/>
          <w:sz w:val="24"/>
          <w:szCs w:val="24"/>
          <w:shd w:val="clear" w:color="auto" w:fill="FFFFFF"/>
        </w:rPr>
        <w:t>;</w:t>
      </w:r>
    </w:p>
    <w:p w14:paraId="7D9749B3" w14:textId="77777777" w:rsidR="00871421" w:rsidRPr="0056169E" w:rsidRDefault="00871421"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proofErr w:type="spellStart"/>
      <w:proofErr w:type="gramStart"/>
      <w:r w:rsidRPr="0056169E">
        <w:rPr>
          <w:rFonts w:ascii="Times New Roman" w:hAnsi="Times New Roman" w:cs="Times New Roman"/>
          <w:color w:val="333333"/>
          <w:sz w:val="24"/>
          <w:szCs w:val="24"/>
          <w:shd w:val="clear" w:color="auto" w:fill="FFFFFF"/>
        </w:rPr>
        <w:t>Printf</w:t>
      </w:r>
      <w:proofErr w:type="spellEnd"/>
      <w:r w:rsidRPr="0056169E">
        <w:rPr>
          <w:rFonts w:ascii="Times New Roman" w:hAnsi="Times New Roman" w:cs="Times New Roman"/>
          <w:color w:val="333333"/>
          <w:sz w:val="24"/>
          <w:szCs w:val="24"/>
          <w:shd w:val="clear" w:color="auto" w:fill="FFFFFF"/>
        </w:rPr>
        <w:t>(</w:t>
      </w:r>
      <w:proofErr w:type="gramEnd"/>
      <w:r w:rsidRPr="0056169E">
        <w:rPr>
          <w:rFonts w:ascii="Times New Roman" w:hAnsi="Times New Roman" w:cs="Times New Roman"/>
          <w:color w:val="333333"/>
          <w:sz w:val="24"/>
          <w:szCs w:val="24"/>
          <w:shd w:val="clear" w:color="auto" w:fill="FFFFFF"/>
        </w:rPr>
        <w:t>“sum %</w:t>
      </w:r>
      <w:proofErr w:type="spellStart"/>
      <w:r w:rsidRPr="0056169E">
        <w:rPr>
          <w:rFonts w:ascii="Times New Roman" w:hAnsi="Times New Roman" w:cs="Times New Roman"/>
          <w:color w:val="333333"/>
          <w:sz w:val="24"/>
          <w:szCs w:val="24"/>
          <w:shd w:val="clear" w:color="auto" w:fill="FFFFFF"/>
        </w:rPr>
        <w:t>d”,a</w:t>
      </w:r>
      <w:proofErr w:type="spellEnd"/>
      <w:r w:rsidRPr="0056169E">
        <w:rPr>
          <w:rFonts w:ascii="Times New Roman" w:hAnsi="Times New Roman" w:cs="Times New Roman"/>
          <w:color w:val="333333"/>
          <w:sz w:val="24"/>
          <w:szCs w:val="24"/>
          <w:shd w:val="clear" w:color="auto" w:fill="FFFFFF"/>
        </w:rPr>
        <w:t>);</w:t>
      </w:r>
    </w:p>
    <w:p w14:paraId="5E80A87A" w14:textId="77777777" w:rsidR="00871421" w:rsidRPr="0056169E" w:rsidRDefault="00871421"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Return 0;</w:t>
      </w:r>
    </w:p>
    <w:p w14:paraId="058D0CA2" w14:textId="77777777" w:rsidR="00871421" w:rsidRPr="0056169E" w:rsidRDefault="00871421"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w:t>
      </w:r>
    </w:p>
    <w:p w14:paraId="7AD7FFD9" w14:textId="77777777" w:rsidR="00871421" w:rsidRPr="0056169E" w:rsidRDefault="00871421"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Sum=3</w:t>
      </w:r>
    </w:p>
    <w:p w14:paraId="42AE48F5" w14:textId="77777777" w:rsidR="004D5992" w:rsidRPr="0056169E" w:rsidRDefault="004D5992" w:rsidP="004D5992">
      <w:pPr>
        <w:shd w:val="clear" w:color="auto" w:fill="FFFFFF"/>
        <w:spacing w:before="100" w:beforeAutospacing="1" w:after="100" w:afterAutospacing="1" w:line="360" w:lineRule="auto"/>
        <w:ind w:left="-432"/>
        <w:jc w:val="center"/>
        <w:rPr>
          <w:rFonts w:ascii="Times New Roman" w:hAnsi="Times New Roman" w:cs="Times New Roman"/>
          <w:color w:val="333333"/>
          <w:sz w:val="24"/>
          <w:szCs w:val="24"/>
          <w:shd w:val="clear" w:color="auto" w:fill="FFFFFF"/>
        </w:rPr>
      </w:pPr>
      <w:bookmarkStart w:id="21" w:name="_Hlk165054161"/>
      <w:bookmarkEnd w:id="20"/>
      <w:r w:rsidRPr="0056169E">
        <w:rPr>
          <w:rFonts w:ascii="Times New Roman" w:hAnsi="Times New Roman" w:cs="Times New Roman"/>
          <w:color w:val="333333"/>
          <w:sz w:val="24"/>
          <w:szCs w:val="24"/>
          <w:shd w:val="clear" w:color="auto" w:fill="FFFFFF"/>
        </w:rPr>
        <w:t>Type conversion or casting:</w:t>
      </w:r>
    </w:p>
    <w:p w14:paraId="3331B9E5" w14:textId="77777777" w:rsidR="004D5992" w:rsidRPr="0056169E" w:rsidRDefault="004D5992" w:rsidP="004D5992">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Converting one data type to another data type.</w:t>
      </w:r>
    </w:p>
    <w:p w14:paraId="15B54655" w14:textId="77777777" w:rsidR="004D5992" w:rsidRPr="0056169E" w:rsidRDefault="004D5992" w:rsidP="004D5992">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There are two types of those are:</w:t>
      </w:r>
    </w:p>
    <w:p w14:paraId="6657F0EF" w14:textId="77777777" w:rsidR="004D5992" w:rsidRPr="0056169E" w:rsidRDefault="004D5992" w:rsidP="004D5992">
      <w:pPr>
        <w:pStyle w:val="ListParagraph"/>
        <w:numPr>
          <w:ilvl w:val="0"/>
          <w:numId w:val="42"/>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lastRenderedPageBreak/>
        <w:t>Implicit</w:t>
      </w:r>
    </w:p>
    <w:p w14:paraId="56C2FAA8" w14:textId="77777777" w:rsidR="004D5992" w:rsidRPr="0056169E" w:rsidRDefault="004D5992" w:rsidP="004D5992">
      <w:pPr>
        <w:pStyle w:val="ListParagraph"/>
        <w:numPr>
          <w:ilvl w:val="0"/>
          <w:numId w:val="42"/>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Explicit</w:t>
      </w:r>
    </w:p>
    <w:p w14:paraId="1116E636" w14:textId="77777777" w:rsidR="004D5992" w:rsidRPr="0056169E" w:rsidRDefault="004D5992" w:rsidP="004D5992">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Implicit:</w:t>
      </w:r>
    </w:p>
    <w:p w14:paraId="368A5DAA" w14:textId="77777777" w:rsidR="004D5992" w:rsidRPr="0056169E" w:rsidRDefault="004D5992" w:rsidP="004D5992">
      <w:pPr>
        <w:pStyle w:val="ListParagraph"/>
        <w:numPr>
          <w:ilvl w:val="0"/>
          <w:numId w:val="43"/>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Also called as automatic type conversion.</w:t>
      </w:r>
    </w:p>
    <w:p w14:paraId="75381780" w14:textId="77777777" w:rsidR="004D5992" w:rsidRPr="0056169E" w:rsidRDefault="004D5992" w:rsidP="004D5992">
      <w:pPr>
        <w:pStyle w:val="ListParagraph"/>
        <w:numPr>
          <w:ilvl w:val="0"/>
          <w:numId w:val="43"/>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Here lower data type is assigned to higher data type.</w:t>
      </w:r>
    </w:p>
    <w:p w14:paraId="03EA740D" w14:textId="77777777" w:rsidR="004D5992" w:rsidRPr="0056169E" w:rsidRDefault="004D5992" w:rsidP="004D5992">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Explicit:</w:t>
      </w:r>
    </w:p>
    <w:p w14:paraId="5472D596" w14:textId="77777777" w:rsidR="004D5992" w:rsidRPr="0056169E" w:rsidRDefault="004D5992" w:rsidP="004D5992">
      <w:pPr>
        <w:pStyle w:val="ListParagraph"/>
        <w:numPr>
          <w:ilvl w:val="0"/>
          <w:numId w:val="44"/>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These is useful when higher data type is converted to lower data type</w:t>
      </w:r>
    </w:p>
    <w:p w14:paraId="5478C48A" w14:textId="77777777" w:rsidR="004D5992" w:rsidRPr="0056169E" w:rsidRDefault="004D5992" w:rsidP="004D5992">
      <w:pPr>
        <w:pStyle w:val="ListParagraph"/>
        <w:numPr>
          <w:ilvl w:val="0"/>
          <w:numId w:val="44"/>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Here it doesn’t happen automatically ‘here we have to mention what data type we have to convert</w:t>
      </w:r>
    </w:p>
    <w:p w14:paraId="3818D54C" w14:textId="77777777" w:rsidR="004D5992" w:rsidRPr="0056169E" w:rsidRDefault="004D5992" w:rsidP="004D5992">
      <w:pPr>
        <w:pStyle w:val="ListParagraph"/>
        <w:numPr>
          <w:ilvl w:val="0"/>
          <w:numId w:val="44"/>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Because here we are converting the Higer data type to lower data type so higher can take more bits than lower data type.so here wastage happens that’s why we have to mention.</w:t>
      </w:r>
    </w:p>
    <w:p w14:paraId="1C2157AA" w14:textId="2B04EE8C" w:rsidR="00BF2C09" w:rsidRPr="0056169E" w:rsidRDefault="00BF2C09" w:rsidP="004D39D5">
      <w:pPr>
        <w:pStyle w:val="ListParagraph"/>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Storage classes in c:</w:t>
      </w:r>
    </w:p>
    <w:p w14:paraId="613B2E0C" w14:textId="7FA4EB53" w:rsidR="00D06957" w:rsidRPr="0056169E" w:rsidRDefault="00D06957" w:rsidP="004D39D5">
      <w:pPr>
        <w:pStyle w:val="ListParagraph"/>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Every variable in c programming has 2 properties</w:t>
      </w:r>
    </w:p>
    <w:p w14:paraId="066FC4C7" w14:textId="00CC0454" w:rsidR="00D06957" w:rsidRPr="0056169E" w:rsidRDefault="00D06957" w:rsidP="004D39D5">
      <w:pPr>
        <w:pStyle w:val="ListParagraph"/>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Type&amp; storage class</w:t>
      </w:r>
    </w:p>
    <w:p w14:paraId="6C36AF28" w14:textId="0F9CC1DD" w:rsidR="00D06957" w:rsidRPr="0056169E" w:rsidRDefault="00D06957" w:rsidP="004D39D5">
      <w:pPr>
        <w:pStyle w:val="ListParagraph"/>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Type: type </w:t>
      </w:r>
      <w:proofErr w:type="spellStart"/>
      <w:r w:rsidRPr="0056169E">
        <w:rPr>
          <w:rFonts w:ascii="Times New Roman" w:hAnsi="Times New Roman" w:cs="Times New Roman"/>
          <w:color w:val="333333"/>
          <w:sz w:val="24"/>
          <w:szCs w:val="24"/>
          <w:shd w:val="clear" w:color="auto" w:fill="FFFFFF"/>
        </w:rPr>
        <w:t>reefrs</w:t>
      </w:r>
      <w:proofErr w:type="spellEnd"/>
      <w:r w:rsidRPr="0056169E">
        <w:rPr>
          <w:rFonts w:ascii="Times New Roman" w:hAnsi="Times New Roman" w:cs="Times New Roman"/>
          <w:color w:val="333333"/>
          <w:sz w:val="24"/>
          <w:szCs w:val="24"/>
          <w:shd w:val="clear" w:color="auto" w:fill="FFFFFF"/>
        </w:rPr>
        <w:t xml:space="preserve"> to the what type of </w:t>
      </w:r>
      <w:proofErr w:type="spellStart"/>
      <w:r w:rsidRPr="0056169E">
        <w:rPr>
          <w:rFonts w:ascii="Times New Roman" w:hAnsi="Times New Roman" w:cs="Times New Roman"/>
          <w:color w:val="333333"/>
          <w:sz w:val="24"/>
          <w:szCs w:val="24"/>
          <w:shd w:val="clear" w:color="auto" w:fill="FFFFFF"/>
        </w:rPr>
        <w:t>dta</w:t>
      </w:r>
      <w:proofErr w:type="spellEnd"/>
      <w:r w:rsidRPr="0056169E">
        <w:rPr>
          <w:rFonts w:ascii="Times New Roman" w:hAnsi="Times New Roman" w:cs="Times New Roman"/>
          <w:color w:val="333333"/>
          <w:sz w:val="24"/>
          <w:szCs w:val="24"/>
          <w:shd w:val="clear" w:color="auto" w:fill="FFFFFF"/>
        </w:rPr>
        <w:t xml:space="preserve"> type it is.</w:t>
      </w:r>
    </w:p>
    <w:p w14:paraId="6E1BD279" w14:textId="78B516C4" w:rsidR="00D06957" w:rsidRPr="0056169E" w:rsidRDefault="00D06957" w:rsidP="004D39D5">
      <w:pPr>
        <w:pStyle w:val="ListParagraph"/>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Whereas storage class determines how </w:t>
      </w:r>
      <w:proofErr w:type="spellStart"/>
      <w:r w:rsidRPr="0056169E">
        <w:rPr>
          <w:rFonts w:ascii="Times New Roman" w:hAnsi="Times New Roman" w:cs="Times New Roman"/>
          <w:color w:val="333333"/>
          <w:sz w:val="24"/>
          <w:szCs w:val="24"/>
          <w:shd w:val="clear" w:color="auto" w:fill="FFFFFF"/>
        </w:rPr>
        <w:t>longit</w:t>
      </w:r>
      <w:proofErr w:type="spellEnd"/>
      <w:r w:rsidRPr="0056169E">
        <w:rPr>
          <w:rFonts w:ascii="Times New Roman" w:hAnsi="Times New Roman" w:cs="Times New Roman"/>
          <w:color w:val="333333"/>
          <w:sz w:val="24"/>
          <w:szCs w:val="24"/>
          <w:shd w:val="clear" w:color="auto" w:fill="FFFFFF"/>
        </w:rPr>
        <w:t xml:space="preserve"> stays in existence.</w:t>
      </w:r>
    </w:p>
    <w:p w14:paraId="663FD5B0" w14:textId="7AD24725" w:rsidR="00BF2C09" w:rsidRPr="0056169E" w:rsidRDefault="00BF2C09">
      <w:pPr>
        <w:pStyle w:val="ListParagraph"/>
        <w:numPr>
          <w:ilvl w:val="0"/>
          <w:numId w:val="48"/>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These are used to determine the lifetime, visibility, memory location. And initial values of variable.</w:t>
      </w:r>
    </w:p>
    <w:p w14:paraId="6C547231" w14:textId="1EA0ABC6" w:rsidR="008E549B" w:rsidRPr="0056169E" w:rsidRDefault="008E549B">
      <w:pPr>
        <w:pStyle w:val="ListParagraph"/>
        <w:numPr>
          <w:ilvl w:val="0"/>
          <w:numId w:val="48"/>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Initial value what would be the initial </w:t>
      </w:r>
      <w:proofErr w:type="spellStart"/>
      <w:r w:rsidRPr="0056169E">
        <w:rPr>
          <w:rFonts w:ascii="Times New Roman" w:hAnsi="Times New Roman" w:cs="Times New Roman"/>
          <w:color w:val="333333"/>
          <w:sz w:val="24"/>
          <w:szCs w:val="24"/>
          <w:shd w:val="clear" w:color="auto" w:fill="FFFFFF"/>
        </w:rPr>
        <w:t>valaue</w:t>
      </w:r>
      <w:proofErr w:type="spellEnd"/>
      <w:r w:rsidRPr="0056169E">
        <w:rPr>
          <w:rFonts w:ascii="Times New Roman" w:hAnsi="Times New Roman" w:cs="Times New Roman"/>
          <w:color w:val="333333"/>
          <w:sz w:val="24"/>
          <w:szCs w:val="24"/>
          <w:shd w:val="clear" w:color="auto" w:fill="FFFFFF"/>
        </w:rPr>
        <w:t>.</w:t>
      </w:r>
    </w:p>
    <w:p w14:paraId="3E5F31CE" w14:textId="1B53109B" w:rsidR="008E549B" w:rsidRPr="0056169E" w:rsidRDefault="008E549B">
      <w:pPr>
        <w:pStyle w:val="ListParagraph"/>
        <w:numPr>
          <w:ilvl w:val="0"/>
          <w:numId w:val="48"/>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roofErr w:type="gramStart"/>
      <w:r w:rsidRPr="0056169E">
        <w:rPr>
          <w:rFonts w:ascii="Times New Roman" w:hAnsi="Times New Roman" w:cs="Times New Roman"/>
          <w:color w:val="333333"/>
          <w:sz w:val="24"/>
          <w:szCs w:val="24"/>
          <w:shd w:val="clear" w:color="auto" w:fill="FFFFFF"/>
        </w:rPr>
        <w:t>Lifetime  it</w:t>
      </w:r>
      <w:proofErr w:type="gramEnd"/>
      <w:r w:rsidRPr="0056169E">
        <w:rPr>
          <w:rFonts w:ascii="Times New Roman" w:hAnsi="Times New Roman" w:cs="Times New Roman"/>
          <w:color w:val="333333"/>
          <w:sz w:val="24"/>
          <w:szCs w:val="24"/>
          <w:shd w:val="clear" w:color="auto" w:fill="FFFFFF"/>
        </w:rPr>
        <w:t xml:space="preserve"> is the time </w:t>
      </w:r>
      <w:proofErr w:type="spellStart"/>
      <w:r w:rsidRPr="0056169E">
        <w:rPr>
          <w:rFonts w:ascii="Times New Roman" w:hAnsi="Times New Roman" w:cs="Times New Roman"/>
          <w:color w:val="333333"/>
          <w:sz w:val="24"/>
          <w:szCs w:val="24"/>
          <w:shd w:val="clear" w:color="auto" w:fill="FFFFFF"/>
        </w:rPr>
        <w:t>btween</w:t>
      </w:r>
      <w:proofErr w:type="spellEnd"/>
      <w:r w:rsidRPr="0056169E">
        <w:rPr>
          <w:rFonts w:ascii="Times New Roman" w:hAnsi="Times New Roman" w:cs="Times New Roman"/>
          <w:color w:val="333333"/>
          <w:sz w:val="24"/>
          <w:szCs w:val="24"/>
          <w:shd w:val="clear" w:color="auto" w:fill="FFFFFF"/>
        </w:rPr>
        <w:t xml:space="preserve"> creation and distribution of a </w:t>
      </w:r>
      <w:proofErr w:type="spellStart"/>
      <w:r w:rsidRPr="0056169E">
        <w:rPr>
          <w:rFonts w:ascii="Times New Roman" w:hAnsi="Times New Roman" w:cs="Times New Roman"/>
          <w:color w:val="333333"/>
          <w:sz w:val="24"/>
          <w:szCs w:val="24"/>
          <w:shd w:val="clear" w:color="auto" w:fill="FFFFFF"/>
        </w:rPr>
        <w:t>variable.or</w:t>
      </w:r>
      <w:proofErr w:type="spellEnd"/>
      <w:r w:rsidRPr="0056169E">
        <w:rPr>
          <w:rFonts w:ascii="Times New Roman" w:hAnsi="Times New Roman" w:cs="Times New Roman"/>
          <w:color w:val="333333"/>
          <w:sz w:val="24"/>
          <w:szCs w:val="24"/>
          <w:shd w:val="clear" w:color="auto" w:fill="FFFFFF"/>
        </w:rPr>
        <w:t xml:space="preserve"> how long the variable would exists.</w:t>
      </w:r>
    </w:p>
    <w:p w14:paraId="55AA44E6" w14:textId="6DA692E2" w:rsidR="00BF2C09" w:rsidRPr="0056169E" w:rsidRDefault="00BF2C09">
      <w:pPr>
        <w:pStyle w:val="ListParagraph"/>
        <w:numPr>
          <w:ilvl w:val="0"/>
          <w:numId w:val="48"/>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There </w:t>
      </w:r>
      <w:proofErr w:type="spellStart"/>
      <w:r w:rsidRPr="0056169E">
        <w:rPr>
          <w:rFonts w:ascii="Times New Roman" w:hAnsi="Times New Roman" w:cs="Times New Roman"/>
          <w:color w:val="333333"/>
          <w:sz w:val="24"/>
          <w:szCs w:val="24"/>
          <w:shd w:val="clear" w:color="auto" w:fill="FFFFFF"/>
        </w:rPr>
        <w:t>ate</w:t>
      </w:r>
      <w:proofErr w:type="spellEnd"/>
      <w:r w:rsidRPr="0056169E">
        <w:rPr>
          <w:rFonts w:ascii="Times New Roman" w:hAnsi="Times New Roman" w:cs="Times New Roman"/>
          <w:color w:val="333333"/>
          <w:sz w:val="24"/>
          <w:szCs w:val="24"/>
          <w:shd w:val="clear" w:color="auto" w:fill="FFFFFF"/>
        </w:rPr>
        <w:t xml:space="preserve"> four types of storage classes available in c language</w:t>
      </w:r>
    </w:p>
    <w:p w14:paraId="4278B24F" w14:textId="579F5091" w:rsidR="00BF2C09" w:rsidRPr="0056169E" w:rsidRDefault="00BF2C09">
      <w:pPr>
        <w:pStyle w:val="ListParagraph"/>
        <w:numPr>
          <w:ilvl w:val="0"/>
          <w:numId w:val="49"/>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Auto</w:t>
      </w:r>
    </w:p>
    <w:p w14:paraId="61E1EC65" w14:textId="1D6E7D5A" w:rsidR="00BF2C09" w:rsidRPr="0056169E" w:rsidRDefault="00BF2C09">
      <w:pPr>
        <w:pStyle w:val="ListParagraph"/>
        <w:numPr>
          <w:ilvl w:val="0"/>
          <w:numId w:val="49"/>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Register</w:t>
      </w:r>
    </w:p>
    <w:p w14:paraId="6CC9AA1C" w14:textId="6A911F78" w:rsidR="00BF2C09" w:rsidRPr="0056169E" w:rsidRDefault="00BF2C09">
      <w:pPr>
        <w:pStyle w:val="ListParagraph"/>
        <w:numPr>
          <w:ilvl w:val="0"/>
          <w:numId w:val="49"/>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Static</w:t>
      </w:r>
    </w:p>
    <w:p w14:paraId="27C20BF1" w14:textId="51C1AF60" w:rsidR="00BF2C09" w:rsidRPr="0056169E" w:rsidRDefault="00BF2C09">
      <w:pPr>
        <w:pStyle w:val="ListParagraph"/>
        <w:numPr>
          <w:ilvl w:val="0"/>
          <w:numId w:val="49"/>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Extern</w:t>
      </w:r>
    </w:p>
    <w:p w14:paraId="4B7CBEA1" w14:textId="70617172" w:rsidR="00BF2C09" w:rsidRPr="0056169E" w:rsidRDefault="00BF2C09"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Auto:</w:t>
      </w:r>
    </w:p>
    <w:p w14:paraId="67F0DB36" w14:textId="2FC4DCF4" w:rsidR="00BF2C09" w:rsidRPr="0056169E" w:rsidRDefault="00BF2C09">
      <w:pPr>
        <w:pStyle w:val="ListParagraph"/>
        <w:numPr>
          <w:ilvl w:val="0"/>
          <w:numId w:val="50"/>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lastRenderedPageBreak/>
        <w:t>The visibility of the automatic is limited the block in which they are defined.</w:t>
      </w:r>
    </w:p>
    <w:p w14:paraId="574686EA" w14:textId="7C1B0963" w:rsidR="00BF2C09" w:rsidRPr="0056169E" w:rsidRDefault="00BF2C09">
      <w:pPr>
        <w:pStyle w:val="ListParagraph"/>
        <w:numPr>
          <w:ilvl w:val="0"/>
          <w:numId w:val="50"/>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The scope of the automatic is limited to the block in whic</w:t>
      </w:r>
      <w:r w:rsidR="005C0795" w:rsidRPr="0056169E">
        <w:rPr>
          <w:rFonts w:ascii="Times New Roman" w:hAnsi="Times New Roman" w:cs="Times New Roman"/>
          <w:color w:val="333333"/>
          <w:sz w:val="24"/>
          <w:szCs w:val="24"/>
          <w:shd w:val="clear" w:color="auto" w:fill="FFFFFF"/>
        </w:rPr>
        <w:t>h</w:t>
      </w:r>
      <w:r w:rsidRPr="0056169E">
        <w:rPr>
          <w:rFonts w:ascii="Times New Roman" w:hAnsi="Times New Roman" w:cs="Times New Roman"/>
          <w:color w:val="333333"/>
          <w:sz w:val="24"/>
          <w:szCs w:val="24"/>
          <w:shd w:val="clear" w:color="auto" w:fill="FFFFFF"/>
        </w:rPr>
        <w:t xml:space="preserve"> the</w:t>
      </w:r>
      <w:r w:rsidR="005C0795" w:rsidRPr="0056169E">
        <w:rPr>
          <w:rFonts w:ascii="Times New Roman" w:hAnsi="Times New Roman" w:cs="Times New Roman"/>
          <w:color w:val="333333"/>
          <w:sz w:val="24"/>
          <w:szCs w:val="24"/>
          <w:shd w:val="clear" w:color="auto" w:fill="FFFFFF"/>
        </w:rPr>
        <w:t>y</w:t>
      </w:r>
      <w:r w:rsidRPr="0056169E">
        <w:rPr>
          <w:rFonts w:ascii="Times New Roman" w:hAnsi="Times New Roman" w:cs="Times New Roman"/>
          <w:color w:val="333333"/>
          <w:sz w:val="24"/>
          <w:szCs w:val="24"/>
          <w:shd w:val="clear" w:color="auto" w:fill="FFFFFF"/>
        </w:rPr>
        <w:t xml:space="preserve"> are defined</w:t>
      </w:r>
      <w:r w:rsidR="005C0795" w:rsidRPr="0056169E">
        <w:rPr>
          <w:rFonts w:ascii="Times New Roman" w:hAnsi="Times New Roman" w:cs="Times New Roman"/>
          <w:color w:val="333333"/>
          <w:sz w:val="24"/>
          <w:szCs w:val="24"/>
          <w:shd w:val="clear" w:color="auto" w:fill="FFFFFF"/>
        </w:rPr>
        <w:t>.</w:t>
      </w:r>
    </w:p>
    <w:p w14:paraId="222191E5" w14:textId="34DCD2F2" w:rsidR="00D06957" w:rsidRPr="0056169E" w:rsidRDefault="005C0795">
      <w:pPr>
        <w:pStyle w:val="ListParagraph"/>
        <w:numPr>
          <w:ilvl w:val="0"/>
          <w:numId w:val="50"/>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The automatic variables are initialized to garbage by defaul</w:t>
      </w:r>
      <w:r w:rsidR="00D06957" w:rsidRPr="0056169E">
        <w:rPr>
          <w:rFonts w:ascii="Times New Roman" w:hAnsi="Times New Roman" w:cs="Times New Roman"/>
          <w:color w:val="333333"/>
          <w:sz w:val="24"/>
          <w:szCs w:val="24"/>
          <w:shd w:val="clear" w:color="auto" w:fill="FFFFFF"/>
        </w:rPr>
        <w:t>t</w:t>
      </w:r>
    </w:p>
    <w:p w14:paraId="2A0C7239" w14:textId="7D129B07" w:rsidR="005C0795" w:rsidRPr="0056169E" w:rsidRDefault="005C0795">
      <w:pPr>
        <w:pStyle w:val="ListParagraph"/>
        <w:numPr>
          <w:ilvl w:val="0"/>
          <w:numId w:val="50"/>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The keyword used for these is auto.</w:t>
      </w:r>
    </w:p>
    <w:p w14:paraId="69588975" w14:textId="1AEE370A" w:rsidR="00D91ED4" w:rsidRPr="0056169E" w:rsidRDefault="005C0795">
      <w:pPr>
        <w:pStyle w:val="ListParagraph"/>
        <w:numPr>
          <w:ilvl w:val="0"/>
          <w:numId w:val="50"/>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Every local variable is automatic in c language.</w:t>
      </w:r>
    </w:p>
    <w:p w14:paraId="1CA48E88" w14:textId="28714DA1" w:rsidR="00D06957" w:rsidRPr="0056169E" w:rsidRDefault="00D06957">
      <w:pPr>
        <w:pStyle w:val="ListParagraph"/>
        <w:numPr>
          <w:ilvl w:val="0"/>
          <w:numId w:val="50"/>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Default value is </w:t>
      </w:r>
      <w:proofErr w:type="gramStart"/>
      <w:r w:rsidRPr="0056169E">
        <w:rPr>
          <w:rFonts w:ascii="Times New Roman" w:hAnsi="Times New Roman" w:cs="Times New Roman"/>
          <w:color w:val="333333"/>
          <w:sz w:val="24"/>
          <w:szCs w:val="24"/>
          <w:shd w:val="clear" w:color="auto" w:fill="FFFFFF"/>
        </w:rPr>
        <w:t>garbage  value</w:t>
      </w:r>
      <w:proofErr w:type="gramEnd"/>
      <w:r w:rsidRPr="0056169E">
        <w:rPr>
          <w:rFonts w:ascii="Times New Roman" w:hAnsi="Times New Roman" w:cs="Times New Roman"/>
          <w:color w:val="333333"/>
          <w:sz w:val="24"/>
          <w:szCs w:val="24"/>
          <w:shd w:val="clear" w:color="auto" w:fill="FFFFFF"/>
        </w:rPr>
        <w:t>.</w:t>
      </w:r>
    </w:p>
    <w:p w14:paraId="3902EA82" w14:textId="065EAE65" w:rsidR="005C0795" w:rsidRPr="0056169E" w:rsidRDefault="005C0795" w:rsidP="004D39D5">
      <w:pPr>
        <w:pStyle w:val="ListParagraph"/>
        <w:shd w:val="clear" w:color="auto" w:fill="FFFFFF"/>
        <w:spacing w:before="100" w:beforeAutospacing="1" w:after="100" w:afterAutospacing="1" w:line="360" w:lineRule="auto"/>
        <w:ind w:left="-288"/>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Register:</w:t>
      </w:r>
    </w:p>
    <w:p w14:paraId="50392E5A" w14:textId="69BD2F71" w:rsidR="005C0795" w:rsidRPr="0056169E" w:rsidRDefault="005C0795">
      <w:pPr>
        <w:pStyle w:val="ListParagraph"/>
        <w:numPr>
          <w:ilvl w:val="0"/>
          <w:numId w:val="51"/>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The variables defined in the register is allocated the memory in the CPU register.</w:t>
      </w:r>
    </w:p>
    <w:p w14:paraId="09F1F4E3" w14:textId="7175EB75" w:rsidR="005C0795" w:rsidRPr="0056169E" w:rsidRDefault="005C0795">
      <w:pPr>
        <w:pStyle w:val="ListParagraph"/>
        <w:numPr>
          <w:ilvl w:val="0"/>
          <w:numId w:val="51"/>
        </w:numPr>
        <w:shd w:val="clear" w:color="auto" w:fill="FFFFFF"/>
        <w:spacing w:before="100" w:beforeAutospacing="1" w:after="100" w:afterAutospacing="1" w:line="360" w:lineRule="auto"/>
        <w:jc w:val="both"/>
        <w:rPr>
          <w:rFonts w:ascii="Times New Roman" w:hAnsi="Times New Roman" w:cs="Times New Roman"/>
          <w:color w:val="333333"/>
          <w:sz w:val="24"/>
          <w:szCs w:val="24"/>
          <w:highlight w:val="red"/>
          <w:shd w:val="clear" w:color="auto" w:fill="FFFFFF"/>
        </w:rPr>
      </w:pPr>
      <w:r w:rsidRPr="0056169E">
        <w:rPr>
          <w:rFonts w:ascii="Times New Roman" w:hAnsi="Times New Roman" w:cs="Times New Roman"/>
          <w:color w:val="333333"/>
          <w:sz w:val="24"/>
          <w:szCs w:val="24"/>
          <w:shd w:val="clear" w:color="auto" w:fill="FFFFFF"/>
        </w:rPr>
        <w:t xml:space="preserve">The initial default value for the </w:t>
      </w:r>
      <w:r w:rsidRPr="0056169E">
        <w:rPr>
          <w:rFonts w:ascii="Times New Roman" w:hAnsi="Times New Roman" w:cs="Times New Roman"/>
          <w:color w:val="333333"/>
          <w:sz w:val="24"/>
          <w:szCs w:val="24"/>
          <w:highlight w:val="red"/>
          <w:shd w:val="clear" w:color="auto" w:fill="FFFFFF"/>
        </w:rPr>
        <w:t>register is 0.</w:t>
      </w:r>
    </w:p>
    <w:p w14:paraId="71DDD20A" w14:textId="7808B2B7" w:rsidR="005C0795" w:rsidRPr="0056169E" w:rsidRDefault="005C0795">
      <w:pPr>
        <w:pStyle w:val="ListParagraph"/>
        <w:numPr>
          <w:ilvl w:val="0"/>
          <w:numId w:val="51"/>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The access time of the register variable is faster than automatic variables.</w:t>
      </w:r>
    </w:p>
    <w:p w14:paraId="6086A93B" w14:textId="4883FC42" w:rsidR="005C0795" w:rsidRPr="0056169E" w:rsidRDefault="00D91ED4">
      <w:pPr>
        <w:pStyle w:val="ListParagraph"/>
        <w:numPr>
          <w:ilvl w:val="0"/>
          <w:numId w:val="51"/>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The register should only </w:t>
      </w:r>
      <w:r w:rsidR="00D06957" w:rsidRPr="0056169E">
        <w:rPr>
          <w:rFonts w:ascii="Times New Roman" w:hAnsi="Times New Roman" w:cs="Times New Roman"/>
          <w:color w:val="333333"/>
          <w:sz w:val="24"/>
          <w:szCs w:val="24"/>
          <w:shd w:val="clear" w:color="auto" w:fill="FFFFFF"/>
        </w:rPr>
        <w:t>use</w:t>
      </w:r>
      <w:r w:rsidRPr="0056169E">
        <w:rPr>
          <w:rFonts w:ascii="Times New Roman" w:hAnsi="Times New Roman" w:cs="Times New Roman"/>
          <w:color w:val="333333"/>
          <w:sz w:val="24"/>
          <w:szCs w:val="24"/>
          <w:shd w:val="clear" w:color="auto" w:fill="FFFFFF"/>
        </w:rPr>
        <w:t xml:space="preserve"> for variables that require quick access such as </w:t>
      </w:r>
      <w:r w:rsidR="00D06957" w:rsidRPr="0056169E">
        <w:rPr>
          <w:rFonts w:ascii="Times New Roman" w:hAnsi="Times New Roman" w:cs="Times New Roman"/>
          <w:color w:val="333333"/>
          <w:sz w:val="24"/>
          <w:szCs w:val="24"/>
          <w:shd w:val="clear" w:color="auto" w:fill="FFFFFF"/>
        </w:rPr>
        <w:t>counters. It</w:t>
      </w:r>
      <w:r w:rsidRPr="0056169E">
        <w:rPr>
          <w:rFonts w:ascii="Times New Roman" w:hAnsi="Times New Roman" w:cs="Times New Roman"/>
          <w:color w:val="333333"/>
          <w:sz w:val="24"/>
          <w:szCs w:val="24"/>
          <w:shd w:val="clear" w:color="auto" w:fill="FFFFFF"/>
        </w:rPr>
        <w:t xml:space="preserve"> should be noted that defining register does not mean that the variable will be stored in register depending on hardware and </w:t>
      </w:r>
      <w:r w:rsidR="00D06957" w:rsidRPr="0056169E">
        <w:rPr>
          <w:rFonts w:ascii="Times New Roman" w:hAnsi="Times New Roman" w:cs="Times New Roman"/>
          <w:color w:val="333333"/>
          <w:sz w:val="24"/>
          <w:szCs w:val="24"/>
          <w:shd w:val="clear" w:color="auto" w:fill="FFFFFF"/>
        </w:rPr>
        <w:t>implementation</w:t>
      </w:r>
      <w:r w:rsidRPr="0056169E">
        <w:rPr>
          <w:rFonts w:ascii="Times New Roman" w:hAnsi="Times New Roman" w:cs="Times New Roman"/>
          <w:color w:val="333333"/>
          <w:sz w:val="24"/>
          <w:szCs w:val="24"/>
          <w:shd w:val="clear" w:color="auto" w:fill="FFFFFF"/>
        </w:rPr>
        <w:t xml:space="preserve"> restrictions.</w:t>
      </w:r>
    </w:p>
    <w:p w14:paraId="2AF0AD59" w14:textId="36EE2712" w:rsidR="00D91ED4" w:rsidRPr="0056169E" w:rsidRDefault="00D06957">
      <w:pPr>
        <w:pStyle w:val="ListParagraph"/>
        <w:numPr>
          <w:ilvl w:val="0"/>
          <w:numId w:val="51"/>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Here the variable is stored in register maximum size of variable=maximum size of the register.</w:t>
      </w:r>
    </w:p>
    <w:p w14:paraId="67A547ED" w14:textId="13BD9570" w:rsidR="00D06957" w:rsidRPr="0056169E" w:rsidRDefault="00D06957">
      <w:pPr>
        <w:pStyle w:val="ListParagraph"/>
        <w:numPr>
          <w:ilvl w:val="0"/>
          <w:numId w:val="51"/>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Register int </w:t>
      </w:r>
      <w:proofErr w:type="spellStart"/>
      <w:r w:rsidRPr="0056169E">
        <w:rPr>
          <w:rFonts w:ascii="Times New Roman" w:hAnsi="Times New Roman" w:cs="Times New Roman"/>
          <w:color w:val="333333"/>
          <w:sz w:val="24"/>
          <w:szCs w:val="24"/>
          <w:shd w:val="clear" w:color="auto" w:fill="FFFFFF"/>
        </w:rPr>
        <w:t>varaibale_name</w:t>
      </w:r>
      <w:proofErr w:type="spellEnd"/>
      <w:r w:rsidRPr="0056169E">
        <w:rPr>
          <w:rFonts w:ascii="Times New Roman" w:hAnsi="Times New Roman" w:cs="Times New Roman"/>
          <w:color w:val="333333"/>
          <w:sz w:val="24"/>
          <w:szCs w:val="24"/>
          <w:shd w:val="clear" w:color="auto" w:fill="FFFFFF"/>
        </w:rPr>
        <w:t>;</w:t>
      </w:r>
    </w:p>
    <w:p w14:paraId="1FBC5B9E" w14:textId="0B12DD92" w:rsidR="00D06957" w:rsidRPr="0056169E" w:rsidRDefault="00D06957" w:rsidP="004D39D5">
      <w:pPr>
        <w:pStyle w:val="ListParagraph"/>
        <w:shd w:val="clear" w:color="auto" w:fill="FFFFFF"/>
        <w:spacing w:before="100" w:beforeAutospacing="1" w:after="100" w:afterAutospacing="1" w:line="360" w:lineRule="auto"/>
        <w:ind w:left="-144"/>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External or global:</w:t>
      </w:r>
    </w:p>
    <w:p w14:paraId="1ACC00B0" w14:textId="20EF0192" w:rsidR="00D06957" w:rsidRPr="0056169E" w:rsidRDefault="00D06957">
      <w:pPr>
        <w:pStyle w:val="ListParagraph"/>
        <w:numPr>
          <w:ilvl w:val="0"/>
          <w:numId w:val="52"/>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Declared outside of the function and are accessible to all functions in program</w:t>
      </w:r>
    </w:p>
    <w:p w14:paraId="096D89F3" w14:textId="6EC1892B" w:rsidR="00D06957" w:rsidRPr="0056169E" w:rsidRDefault="00D06957">
      <w:pPr>
        <w:pStyle w:val="ListParagraph"/>
        <w:numPr>
          <w:ilvl w:val="0"/>
          <w:numId w:val="52"/>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These are global variables</w:t>
      </w:r>
    </w:p>
    <w:p w14:paraId="60954B92" w14:textId="1A0E03FA" w:rsidR="00D06957" w:rsidRPr="0056169E" w:rsidRDefault="00D06957">
      <w:pPr>
        <w:pStyle w:val="ListParagraph"/>
        <w:numPr>
          <w:ilvl w:val="0"/>
          <w:numId w:val="52"/>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Extern </w:t>
      </w:r>
      <w:proofErr w:type="spellStart"/>
      <w:r w:rsidRPr="0056169E">
        <w:rPr>
          <w:rFonts w:ascii="Times New Roman" w:hAnsi="Times New Roman" w:cs="Times New Roman"/>
          <w:color w:val="333333"/>
          <w:sz w:val="24"/>
          <w:szCs w:val="24"/>
          <w:shd w:val="clear" w:color="auto" w:fill="FFFFFF"/>
        </w:rPr>
        <w:t>varaibles</w:t>
      </w:r>
      <w:proofErr w:type="spellEnd"/>
      <w:r w:rsidRPr="0056169E">
        <w:rPr>
          <w:rFonts w:ascii="Times New Roman" w:hAnsi="Times New Roman" w:cs="Times New Roman"/>
          <w:color w:val="333333"/>
          <w:sz w:val="24"/>
          <w:szCs w:val="24"/>
          <w:shd w:val="clear" w:color="auto" w:fill="FFFFFF"/>
        </w:rPr>
        <w:t xml:space="preserve"> are declared using the extern keyword.</w:t>
      </w:r>
    </w:p>
    <w:p w14:paraId="7CC1445E" w14:textId="78EA134B" w:rsidR="00D06957" w:rsidRPr="0056169E" w:rsidRDefault="00D06957">
      <w:pPr>
        <w:pStyle w:val="ListParagraph"/>
        <w:numPr>
          <w:ilvl w:val="0"/>
          <w:numId w:val="52"/>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Stored in RAM</w:t>
      </w:r>
    </w:p>
    <w:p w14:paraId="75044CFA" w14:textId="6834B90E" w:rsidR="00D06957" w:rsidRPr="0056169E" w:rsidRDefault="00D06957">
      <w:pPr>
        <w:pStyle w:val="ListParagraph"/>
        <w:numPr>
          <w:ilvl w:val="0"/>
          <w:numId w:val="52"/>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roofErr w:type="spellStart"/>
      <w:r w:rsidRPr="0056169E">
        <w:rPr>
          <w:rFonts w:ascii="Times New Roman" w:hAnsi="Times New Roman" w:cs="Times New Roman"/>
          <w:color w:val="333333"/>
          <w:sz w:val="24"/>
          <w:szCs w:val="24"/>
          <w:shd w:val="clear" w:color="auto" w:fill="FFFFFF"/>
        </w:rPr>
        <w:t>Scopr</w:t>
      </w:r>
      <w:proofErr w:type="spellEnd"/>
      <w:r w:rsidRPr="0056169E">
        <w:rPr>
          <w:rFonts w:ascii="Times New Roman" w:hAnsi="Times New Roman" w:cs="Times New Roman"/>
          <w:color w:val="333333"/>
          <w:sz w:val="24"/>
          <w:szCs w:val="24"/>
          <w:shd w:val="clear" w:color="auto" w:fill="FFFFFF"/>
        </w:rPr>
        <w:t xml:space="preserve"> of the variable is the global to the function</w:t>
      </w:r>
    </w:p>
    <w:p w14:paraId="6D565754" w14:textId="36D40542" w:rsidR="00D06957" w:rsidRPr="0056169E" w:rsidRDefault="00D06957">
      <w:pPr>
        <w:pStyle w:val="ListParagraph"/>
        <w:numPr>
          <w:ilvl w:val="0"/>
          <w:numId w:val="52"/>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Whereas lifetime is</w:t>
      </w:r>
      <w:r w:rsidR="008E549B" w:rsidRPr="0056169E">
        <w:rPr>
          <w:rFonts w:ascii="Times New Roman" w:hAnsi="Times New Roman" w:cs="Times New Roman"/>
          <w:color w:val="333333"/>
          <w:sz w:val="24"/>
          <w:szCs w:val="24"/>
          <w:shd w:val="clear" w:color="auto" w:fill="FFFFFF"/>
        </w:rPr>
        <w:t xml:space="preserve"> till end of the program.</w:t>
      </w:r>
    </w:p>
    <w:p w14:paraId="22077534" w14:textId="361871BC" w:rsidR="008E549B" w:rsidRPr="0056169E" w:rsidRDefault="008E549B">
      <w:pPr>
        <w:pStyle w:val="ListParagraph"/>
        <w:numPr>
          <w:ilvl w:val="0"/>
          <w:numId w:val="52"/>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Default </w:t>
      </w:r>
      <w:proofErr w:type="spellStart"/>
      <w:r w:rsidRPr="0056169E">
        <w:rPr>
          <w:rFonts w:ascii="Times New Roman" w:hAnsi="Times New Roman" w:cs="Times New Roman"/>
          <w:color w:val="333333"/>
          <w:sz w:val="24"/>
          <w:szCs w:val="24"/>
          <w:shd w:val="clear" w:color="auto" w:fill="FFFFFF"/>
        </w:rPr>
        <w:t>intia</w:t>
      </w:r>
      <w:proofErr w:type="spellEnd"/>
      <w:r w:rsidRPr="0056169E">
        <w:rPr>
          <w:rFonts w:ascii="Times New Roman" w:hAnsi="Times New Roman" w:cs="Times New Roman"/>
          <w:color w:val="333333"/>
          <w:sz w:val="24"/>
          <w:szCs w:val="24"/>
          <w:shd w:val="clear" w:color="auto" w:fill="FFFFFF"/>
        </w:rPr>
        <w:t xml:space="preserve"> value is zero.</w:t>
      </w:r>
    </w:p>
    <w:p w14:paraId="624A4518" w14:textId="03C9958F" w:rsidR="008E549B" w:rsidRPr="0056169E" w:rsidRDefault="008E549B">
      <w:pPr>
        <w:pStyle w:val="ListParagraph"/>
        <w:numPr>
          <w:ilvl w:val="0"/>
          <w:numId w:val="52"/>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Extern int </w:t>
      </w:r>
      <w:proofErr w:type="spellStart"/>
      <w:r w:rsidRPr="0056169E">
        <w:rPr>
          <w:rFonts w:ascii="Times New Roman" w:hAnsi="Times New Roman" w:cs="Times New Roman"/>
          <w:color w:val="333333"/>
          <w:sz w:val="24"/>
          <w:szCs w:val="24"/>
          <w:shd w:val="clear" w:color="auto" w:fill="FFFFFF"/>
        </w:rPr>
        <w:t>variable_name</w:t>
      </w:r>
      <w:proofErr w:type="spellEnd"/>
      <w:r w:rsidRPr="0056169E">
        <w:rPr>
          <w:rFonts w:ascii="Times New Roman" w:hAnsi="Times New Roman" w:cs="Times New Roman"/>
          <w:color w:val="333333"/>
          <w:sz w:val="24"/>
          <w:szCs w:val="24"/>
          <w:shd w:val="clear" w:color="auto" w:fill="FFFFFF"/>
        </w:rPr>
        <w:t>.</w:t>
      </w:r>
    </w:p>
    <w:p w14:paraId="01FC116D" w14:textId="330AD7C1" w:rsidR="00432F03" w:rsidRPr="0056169E" w:rsidRDefault="008E549B">
      <w:pPr>
        <w:pStyle w:val="ListParagraph"/>
        <w:numPr>
          <w:ilvl w:val="0"/>
          <w:numId w:val="52"/>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Extern is used wh</w:t>
      </w:r>
      <w:r w:rsidR="00B22E12" w:rsidRPr="0056169E">
        <w:rPr>
          <w:rFonts w:ascii="Times New Roman" w:hAnsi="Times New Roman" w:cs="Times New Roman"/>
          <w:color w:val="333333"/>
          <w:sz w:val="24"/>
          <w:szCs w:val="24"/>
          <w:shd w:val="clear" w:color="auto" w:fill="FFFFFF"/>
        </w:rPr>
        <w:t xml:space="preserve">enever we have </w:t>
      </w:r>
      <w:proofErr w:type="spellStart"/>
      <w:r w:rsidR="00B22E12" w:rsidRPr="0056169E">
        <w:rPr>
          <w:rFonts w:ascii="Times New Roman" w:hAnsi="Times New Roman" w:cs="Times New Roman"/>
          <w:color w:val="333333"/>
          <w:sz w:val="24"/>
          <w:szCs w:val="24"/>
          <w:shd w:val="clear" w:color="auto" w:fill="FFFFFF"/>
        </w:rPr>
        <w:t>multile</w:t>
      </w:r>
      <w:proofErr w:type="spellEnd"/>
      <w:r w:rsidR="00B22E12" w:rsidRPr="0056169E">
        <w:rPr>
          <w:rFonts w:ascii="Times New Roman" w:hAnsi="Times New Roman" w:cs="Times New Roman"/>
          <w:color w:val="333333"/>
          <w:sz w:val="24"/>
          <w:szCs w:val="24"/>
          <w:shd w:val="clear" w:color="auto" w:fill="FFFFFF"/>
        </w:rPr>
        <w:t xml:space="preserve"> numbers of files while we are trying to define any </w:t>
      </w:r>
      <w:proofErr w:type="spellStart"/>
      <w:r w:rsidR="00B22E12" w:rsidRPr="0056169E">
        <w:rPr>
          <w:rFonts w:ascii="Times New Roman" w:hAnsi="Times New Roman" w:cs="Times New Roman"/>
          <w:color w:val="333333"/>
          <w:sz w:val="24"/>
          <w:szCs w:val="24"/>
          <w:shd w:val="clear" w:color="auto" w:fill="FFFFFF"/>
        </w:rPr>
        <w:t>gloabal</w:t>
      </w:r>
      <w:proofErr w:type="spellEnd"/>
      <w:r w:rsidR="00B22E12" w:rsidRPr="0056169E">
        <w:rPr>
          <w:rFonts w:ascii="Times New Roman" w:hAnsi="Times New Roman" w:cs="Times New Roman"/>
          <w:color w:val="333333"/>
          <w:sz w:val="24"/>
          <w:szCs w:val="24"/>
          <w:shd w:val="clear" w:color="auto" w:fill="FFFFFF"/>
        </w:rPr>
        <w:t xml:space="preserve"> </w:t>
      </w:r>
      <w:proofErr w:type="spellStart"/>
      <w:proofErr w:type="gramStart"/>
      <w:r w:rsidR="00B22E12" w:rsidRPr="0056169E">
        <w:rPr>
          <w:rFonts w:ascii="Times New Roman" w:hAnsi="Times New Roman" w:cs="Times New Roman"/>
          <w:color w:val="333333"/>
          <w:sz w:val="24"/>
          <w:szCs w:val="24"/>
          <w:shd w:val="clear" w:color="auto" w:fill="FFFFFF"/>
        </w:rPr>
        <w:t>avaraiale</w:t>
      </w:r>
      <w:proofErr w:type="spellEnd"/>
      <w:r w:rsidR="00B22E12" w:rsidRPr="0056169E">
        <w:rPr>
          <w:rFonts w:ascii="Times New Roman" w:hAnsi="Times New Roman" w:cs="Times New Roman"/>
          <w:color w:val="333333"/>
          <w:sz w:val="24"/>
          <w:szCs w:val="24"/>
          <w:shd w:val="clear" w:color="auto" w:fill="FFFFFF"/>
        </w:rPr>
        <w:t xml:space="preserve">  0</w:t>
      </w:r>
      <w:proofErr w:type="gramEnd"/>
      <w:r w:rsidR="00B22E12" w:rsidRPr="0056169E">
        <w:rPr>
          <w:rFonts w:ascii="Times New Roman" w:hAnsi="Times New Roman" w:cs="Times New Roman"/>
          <w:color w:val="333333"/>
          <w:sz w:val="24"/>
          <w:szCs w:val="24"/>
          <w:shd w:val="clear" w:color="auto" w:fill="FFFFFF"/>
        </w:rPr>
        <w:t xml:space="preserve">r function. That will be used in </w:t>
      </w:r>
      <w:r w:rsidR="00432F03" w:rsidRPr="0056169E">
        <w:rPr>
          <w:rFonts w:ascii="Times New Roman" w:hAnsi="Times New Roman" w:cs="Times New Roman"/>
          <w:color w:val="333333"/>
          <w:sz w:val="24"/>
          <w:szCs w:val="24"/>
          <w:shd w:val="clear" w:color="auto" w:fill="FFFFFF"/>
        </w:rPr>
        <w:t xml:space="preserve">various other </w:t>
      </w:r>
      <w:proofErr w:type="spellStart"/>
      <w:r w:rsidR="00432F03" w:rsidRPr="0056169E">
        <w:rPr>
          <w:rFonts w:ascii="Times New Roman" w:hAnsi="Times New Roman" w:cs="Times New Roman"/>
          <w:color w:val="333333"/>
          <w:sz w:val="24"/>
          <w:szCs w:val="24"/>
          <w:shd w:val="clear" w:color="auto" w:fill="FFFFFF"/>
        </w:rPr>
        <w:t>fies</w:t>
      </w:r>
      <w:proofErr w:type="spellEnd"/>
      <w:r w:rsidR="00432F03" w:rsidRPr="0056169E">
        <w:rPr>
          <w:rFonts w:ascii="Times New Roman" w:hAnsi="Times New Roman" w:cs="Times New Roman"/>
          <w:color w:val="333333"/>
          <w:sz w:val="24"/>
          <w:szCs w:val="24"/>
          <w:shd w:val="clear" w:color="auto" w:fill="FFFFFF"/>
        </w:rPr>
        <w:t xml:space="preserve"> too then we will use the extern in anther file for </w:t>
      </w:r>
      <w:proofErr w:type="spellStart"/>
      <w:r w:rsidR="00432F03" w:rsidRPr="0056169E">
        <w:rPr>
          <w:rFonts w:ascii="Times New Roman" w:hAnsi="Times New Roman" w:cs="Times New Roman"/>
          <w:color w:val="333333"/>
          <w:sz w:val="24"/>
          <w:szCs w:val="24"/>
          <w:shd w:val="clear" w:color="auto" w:fill="FFFFFF"/>
        </w:rPr>
        <w:t>provideidng</w:t>
      </w:r>
      <w:proofErr w:type="spellEnd"/>
      <w:r w:rsidR="00432F03" w:rsidRPr="0056169E">
        <w:rPr>
          <w:rFonts w:ascii="Times New Roman" w:hAnsi="Times New Roman" w:cs="Times New Roman"/>
          <w:color w:val="333333"/>
          <w:sz w:val="24"/>
          <w:szCs w:val="24"/>
          <w:shd w:val="clear" w:color="auto" w:fill="FFFFFF"/>
        </w:rPr>
        <w:t xml:space="preserve"> the </w:t>
      </w:r>
      <w:proofErr w:type="spellStart"/>
      <w:r w:rsidR="00432F03" w:rsidRPr="0056169E">
        <w:rPr>
          <w:rFonts w:ascii="Times New Roman" w:hAnsi="Times New Roman" w:cs="Times New Roman"/>
          <w:color w:val="333333"/>
          <w:sz w:val="24"/>
          <w:szCs w:val="24"/>
          <w:shd w:val="clear" w:color="auto" w:fill="FFFFFF"/>
        </w:rPr>
        <w:t>refenrce</w:t>
      </w:r>
      <w:proofErr w:type="spellEnd"/>
      <w:r w:rsidR="00432F03" w:rsidRPr="0056169E">
        <w:rPr>
          <w:rFonts w:ascii="Times New Roman" w:hAnsi="Times New Roman" w:cs="Times New Roman"/>
          <w:color w:val="333333"/>
          <w:sz w:val="24"/>
          <w:szCs w:val="24"/>
          <w:shd w:val="clear" w:color="auto" w:fill="FFFFFF"/>
        </w:rPr>
        <w:t xml:space="preserve"> of the defined function or variable.</w:t>
      </w:r>
    </w:p>
    <w:p w14:paraId="1BA0377D" w14:textId="55D3493E" w:rsidR="008E549B" w:rsidRPr="0056169E" w:rsidRDefault="008E549B" w:rsidP="004D39D5">
      <w:pPr>
        <w:pStyle w:val="ListParagraph"/>
        <w:shd w:val="clear" w:color="auto" w:fill="FFFFFF"/>
        <w:spacing w:before="100" w:beforeAutospacing="1" w:after="100" w:afterAutospacing="1" w:line="360" w:lineRule="auto"/>
        <w:ind w:left="-144"/>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Static:</w:t>
      </w:r>
    </w:p>
    <w:p w14:paraId="5352F0AF" w14:textId="7BCF4017" w:rsidR="008E549B" w:rsidRPr="0056169E" w:rsidRDefault="00432F03">
      <w:pPr>
        <w:pStyle w:val="ListParagraph"/>
        <w:numPr>
          <w:ilvl w:val="0"/>
          <w:numId w:val="53"/>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Used for </w:t>
      </w:r>
      <w:proofErr w:type="spellStart"/>
      <w:r w:rsidRPr="0056169E">
        <w:rPr>
          <w:rFonts w:ascii="Times New Roman" w:hAnsi="Times New Roman" w:cs="Times New Roman"/>
          <w:color w:val="333333"/>
          <w:sz w:val="24"/>
          <w:szCs w:val="24"/>
          <w:shd w:val="clear" w:color="auto" w:fill="FFFFFF"/>
        </w:rPr>
        <w:t>ssttic</w:t>
      </w:r>
      <w:proofErr w:type="spellEnd"/>
      <w:r w:rsidRPr="0056169E">
        <w:rPr>
          <w:rFonts w:ascii="Times New Roman" w:hAnsi="Times New Roman" w:cs="Times New Roman"/>
          <w:color w:val="333333"/>
          <w:sz w:val="24"/>
          <w:szCs w:val="24"/>
          <w:shd w:val="clear" w:color="auto" w:fill="FFFFFF"/>
        </w:rPr>
        <w:t xml:space="preserve"> storage purpose</w:t>
      </w:r>
    </w:p>
    <w:p w14:paraId="5668E77F" w14:textId="52D16CC2" w:rsidR="00432F03" w:rsidRPr="0056169E" w:rsidRDefault="00432F03">
      <w:pPr>
        <w:pStyle w:val="ListParagraph"/>
        <w:numPr>
          <w:ilvl w:val="0"/>
          <w:numId w:val="53"/>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roofErr w:type="spellStart"/>
      <w:r w:rsidRPr="0056169E">
        <w:rPr>
          <w:rFonts w:ascii="Times New Roman" w:hAnsi="Times New Roman" w:cs="Times New Roman"/>
          <w:color w:val="333333"/>
          <w:sz w:val="24"/>
          <w:szCs w:val="24"/>
          <w:shd w:val="clear" w:color="auto" w:fill="FFFFFF"/>
        </w:rPr>
        <w:t>Stired</w:t>
      </w:r>
      <w:proofErr w:type="spellEnd"/>
      <w:r w:rsidRPr="0056169E">
        <w:rPr>
          <w:rFonts w:ascii="Times New Roman" w:hAnsi="Times New Roman" w:cs="Times New Roman"/>
          <w:color w:val="333333"/>
          <w:sz w:val="24"/>
          <w:szCs w:val="24"/>
          <w:shd w:val="clear" w:color="auto" w:fill="FFFFFF"/>
        </w:rPr>
        <w:t xml:space="preserve"> in RAM</w:t>
      </w:r>
    </w:p>
    <w:p w14:paraId="6D56D120" w14:textId="502B3FF5" w:rsidR="00432F03" w:rsidRPr="0056169E" w:rsidRDefault="00432F03">
      <w:pPr>
        <w:pStyle w:val="ListParagraph"/>
        <w:numPr>
          <w:ilvl w:val="0"/>
          <w:numId w:val="53"/>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lastRenderedPageBreak/>
        <w:t xml:space="preserve">Default </w:t>
      </w:r>
      <w:r w:rsidR="00F40040" w:rsidRPr="0056169E">
        <w:rPr>
          <w:rFonts w:ascii="Times New Roman" w:hAnsi="Times New Roman" w:cs="Times New Roman"/>
          <w:color w:val="333333"/>
          <w:sz w:val="24"/>
          <w:szCs w:val="24"/>
          <w:shd w:val="clear" w:color="auto" w:fill="FFFFFF"/>
        </w:rPr>
        <w:t>value</w:t>
      </w:r>
      <w:r w:rsidRPr="0056169E">
        <w:rPr>
          <w:rFonts w:ascii="Times New Roman" w:hAnsi="Times New Roman" w:cs="Times New Roman"/>
          <w:color w:val="333333"/>
          <w:sz w:val="24"/>
          <w:szCs w:val="24"/>
          <w:shd w:val="clear" w:color="auto" w:fill="FFFFFF"/>
        </w:rPr>
        <w:t xml:space="preserve"> is zero</w:t>
      </w:r>
    </w:p>
    <w:bookmarkEnd w:id="21"/>
    <w:p w14:paraId="656CA680" w14:textId="143C7117" w:rsidR="00432F03" w:rsidRPr="0056169E" w:rsidRDefault="00432F03">
      <w:pPr>
        <w:pStyle w:val="ListParagraph"/>
        <w:numPr>
          <w:ilvl w:val="0"/>
          <w:numId w:val="53"/>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w:t>
      </w:r>
    </w:p>
    <w:p w14:paraId="79322779" w14:textId="77777777" w:rsidR="00D06957" w:rsidRPr="0056169E" w:rsidRDefault="00D06957" w:rsidP="004D39D5">
      <w:pPr>
        <w:pStyle w:val="ListParagraph"/>
        <w:shd w:val="clear" w:color="auto" w:fill="FFFFFF"/>
        <w:spacing w:before="100" w:beforeAutospacing="1" w:after="100" w:afterAutospacing="1" w:line="360" w:lineRule="auto"/>
        <w:ind w:left="-144"/>
        <w:jc w:val="both"/>
        <w:rPr>
          <w:rFonts w:ascii="Times New Roman" w:hAnsi="Times New Roman" w:cs="Times New Roman"/>
          <w:color w:val="333333"/>
          <w:sz w:val="24"/>
          <w:szCs w:val="24"/>
          <w:shd w:val="clear" w:color="auto" w:fill="FFFFFF"/>
        </w:rPr>
      </w:pPr>
    </w:p>
    <w:p w14:paraId="76F526F6" w14:textId="77777777" w:rsidR="00D06957" w:rsidRPr="0056169E" w:rsidRDefault="00D06957" w:rsidP="004D39D5">
      <w:pPr>
        <w:pStyle w:val="ListParagraph"/>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p>
    <w:p w14:paraId="609289A3" w14:textId="77777777" w:rsidR="005C0795" w:rsidRPr="0056169E" w:rsidRDefault="005C0795" w:rsidP="004D39D5">
      <w:pPr>
        <w:pStyle w:val="ListParagraph"/>
        <w:shd w:val="clear" w:color="auto" w:fill="FFFFFF"/>
        <w:spacing w:before="100" w:beforeAutospacing="1" w:after="100" w:afterAutospacing="1" w:line="360" w:lineRule="auto"/>
        <w:ind w:left="825"/>
        <w:jc w:val="both"/>
        <w:rPr>
          <w:rFonts w:ascii="Times New Roman" w:hAnsi="Times New Roman" w:cs="Times New Roman"/>
          <w:color w:val="333333"/>
          <w:sz w:val="24"/>
          <w:szCs w:val="24"/>
          <w:shd w:val="clear" w:color="auto" w:fill="FFFFFF"/>
        </w:rPr>
      </w:pPr>
    </w:p>
    <w:p w14:paraId="09354FAF" w14:textId="5D3E9FAD" w:rsidR="00BF2C09" w:rsidRPr="0056169E" w:rsidRDefault="00BF2C09" w:rsidP="004D39D5">
      <w:pPr>
        <w:pStyle w:val="ListParagraph"/>
        <w:shd w:val="clear" w:color="auto" w:fill="FFFFFF"/>
        <w:spacing w:before="100" w:beforeAutospacing="1" w:after="100" w:afterAutospacing="1" w:line="360" w:lineRule="auto"/>
        <w:ind w:left="1500"/>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w:t>
      </w:r>
    </w:p>
    <w:p w14:paraId="6B3EFCC7" w14:textId="77777777" w:rsidR="00BF2C09" w:rsidRPr="0056169E" w:rsidRDefault="00BF2C09" w:rsidP="004D39D5">
      <w:pPr>
        <w:pStyle w:val="ListParagraph"/>
        <w:shd w:val="clear" w:color="auto" w:fill="FFFFFF"/>
        <w:spacing w:before="100" w:beforeAutospacing="1" w:after="100" w:afterAutospacing="1" w:line="360" w:lineRule="auto"/>
        <w:ind w:left="1500"/>
        <w:jc w:val="both"/>
        <w:rPr>
          <w:rFonts w:ascii="Times New Roman" w:hAnsi="Times New Roman" w:cs="Times New Roman"/>
          <w:color w:val="333333"/>
          <w:sz w:val="24"/>
          <w:szCs w:val="24"/>
          <w:shd w:val="clear" w:color="auto" w:fill="FFFFFF"/>
        </w:rPr>
      </w:pPr>
    </w:p>
    <w:p w14:paraId="07D41B75" w14:textId="77777777" w:rsidR="00BF2C09" w:rsidRPr="0056169E" w:rsidRDefault="00BF2C09" w:rsidP="004D39D5">
      <w:pPr>
        <w:pStyle w:val="ListParagraph"/>
        <w:shd w:val="clear" w:color="auto" w:fill="FFFFFF"/>
        <w:spacing w:before="100" w:beforeAutospacing="1" w:after="100" w:afterAutospacing="1" w:line="360" w:lineRule="auto"/>
        <w:ind w:left="1500"/>
        <w:jc w:val="both"/>
        <w:rPr>
          <w:rFonts w:ascii="Times New Roman" w:hAnsi="Times New Roman" w:cs="Times New Roman"/>
          <w:color w:val="333333"/>
          <w:sz w:val="24"/>
          <w:szCs w:val="24"/>
          <w:shd w:val="clear" w:color="auto" w:fill="FFFFFF"/>
        </w:rPr>
      </w:pPr>
    </w:p>
    <w:p w14:paraId="04A770A8" w14:textId="77777777" w:rsidR="00BF2C09" w:rsidRPr="0056169E" w:rsidRDefault="00BF2C09" w:rsidP="004D39D5">
      <w:pPr>
        <w:pStyle w:val="ListParagraph"/>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p>
    <w:p w14:paraId="725E83CC" w14:textId="77777777" w:rsidR="00CA4AA7" w:rsidRPr="0056169E" w:rsidRDefault="00CA4AA7" w:rsidP="004D39D5">
      <w:pPr>
        <w:pStyle w:val="ListParagraph"/>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p>
    <w:p w14:paraId="68691973" w14:textId="77777777" w:rsidR="00CA4AA7" w:rsidRPr="0056169E" w:rsidRDefault="00CA4AA7" w:rsidP="004D39D5">
      <w:pPr>
        <w:pStyle w:val="ListParagraph"/>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p>
    <w:p w14:paraId="16A9A619" w14:textId="77777777" w:rsidR="00CA4AA7" w:rsidRPr="0056169E" w:rsidRDefault="00CA4AA7" w:rsidP="004D39D5">
      <w:pPr>
        <w:pStyle w:val="ListParagraph"/>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p>
    <w:p w14:paraId="4EE904A1" w14:textId="77777777" w:rsidR="00B576EF" w:rsidRPr="0056169E" w:rsidRDefault="00B576EF" w:rsidP="004D39D5">
      <w:pPr>
        <w:pStyle w:val="ListParagraph"/>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p>
    <w:p w14:paraId="4081D1FA" w14:textId="77777777" w:rsidR="00B576EF" w:rsidRPr="0056169E" w:rsidRDefault="00B576EF" w:rsidP="004D39D5">
      <w:pPr>
        <w:pStyle w:val="ListParagraph"/>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p>
    <w:p w14:paraId="0FCB667C" w14:textId="77777777" w:rsidR="00942824" w:rsidRPr="0056169E" w:rsidRDefault="00942824" w:rsidP="004D39D5">
      <w:pPr>
        <w:pStyle w:val="ListParagraph"/>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p>
    <w:p w14:paraId="0D1E534E" w14:textId="77777777" w:rsidR="00942824" w:rsidRPr="0056169E" w:rsidRDefault="00942824" w:rsidP="004D39D5">
      <w:pPr>
        <w:pStyle w:val="ListParagraph"/>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p>
    <w:p w14:paraId="1A2689D4" w14:textId="77777777" w:rsidR="00942824" w:rsidRPr="0056169E" w:rsidRDefault="00942824" w:rsidP="004D39D5">
      <w:pPr>
        <w:pStyle w:val="ListParagraph"/>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p>
    <w:p w14:paraId="2CDE4941" w14:textId="4F699A73" w:rsidR="00942824" w:rsidRPr="0056169E" w:rsidRDefault="00942824" w:rsidP="004D39D5">
      <w:pPr>
        <w:pStyle w:val="ListParagraph"/>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w:t>
      </w:r>
    </w:p>
    <w:p w14:paraId="391400A5" w14:textId="77777777" w:rsidR="00942824" w:rsidRPr="0056169E" w:rsidRDefault="00942824" w:rsidP="004D39D5">
      <w:pPr>
        <w:pStyle w:val="ListParagraph"/>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p>
    <w:p w14:paraId="7DFCF568" w14:textId="0B6E5E1B" w:rsidR="00064DEA" w:rsidRPr="0056169E" w:rsidRDefault="00871421"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w:t>
      </w:r>
      <w:r w:rsidR="00F436A6" w:rsidRPr="0056169E">
        <w:rPr>
          <w:rFonts w:ascii="Times New Roman" w:hAnsi="Times New Roman" w:cs="Times New Roman"/>
          <w:color w:val="333333"/>
          <w:sz w:val="24"/>
          <w:szCs w:val="24"/>
          <w:shd w:val="clear" w:color="auto" w:fill="FFFFFF"/>
        </w:rPr>
        <w:t>Number</w:t>
      </w:r>
    </w:p>
    <w:p w14:paraId="79CE8361" w14:textId="41F5CD14" w:rsidR="00F436A6" w:rsidRPr="0056169E" w:rsidRDefault="00F436A6"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Set</w:t>
      </w:r>
    </w:p>
    <w:p w14:paraId="16CD333B" w14:textId="77777777" w:rsidR="00F436A6" w:rsidRPr="0056169E" w:rsidRDefault="00F436A6"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Tuple</w:t>
      </w:r>
    </w:p>
    <w:p w14:paraId="7FE101A8" w14:textId="78FD59EC" w:rsidR="00F436A6" w:rsidRPr="0056169E" w:rsidRDefault="00F436A6"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Dictionary</w:t>
      </w:r>
    </w:p>
    <w:p w14:paraId="17F8012C" w14:textId="17C46853" w:rsidR="00F436A6" w:rsidRPr="0056169E" w:rsidRDefault="00F436A6"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List</w:t>
      </w:r>
    </w:p>
    <w:p w14:paraId="03CC6C23" w14:textId="227EDFA9" w:rsidR="00F436A6" w:rsidRPr="0056169E" w:rsidRDefault="00F436A6"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Indexing is used to obtain the individual characters</w:t>
      </w:r>
    </w:p>
    <w:p w14:paraId="27446A31" w14:textId="262EEF4A" w:rsidR="00F436A6" w:rsidRPr="0056169E" w:rsidRDefault="00F436A6"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Whereas slicing is used to obtained substring</w:t>
      </w:r>
    </w:p>
    <w:p w14:paraId="71715144" w14:textId="4A3DBEC1" w:rsidR="00F436A6" w:rsidRPr="0056169E" w:rsidRDefault="00F436A6"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proofErr w:type="gramStart"/>
      <w:r w:rsidRPr="0056169E">
        <w:rPr>
          <w:rFonts w:ascii="Times New Roman" w:hAnsi="Times New Roman" w:cs="Times New Roman"/>
          <w:color w:val="333333"/>
          <w:sz w:val="24"/>
          <w:szCs w:val="24"/>
          <w:shd w:val="clear" w:color="auto" w:fill="FFFFFF"/>
        </w:rPr>
        <w:lastRenderedPageBreak/>
        <w:t>Word[</w:t>
      </w:r>
      <w:proofErr w:type="gramEnd"/>
      <w:r w:rsidRPr="0056169E">
        <w:rPr>
          <w:rFonts w:ascii="Times New Roman" w:hAnsi="Times New Roman" w:cs="Times New Roman"/>
          <w:color w:val="333333"/>
          <w:sz w:val="24"/>
          <w:szCs w:val="24"/>
          <w:shd w:val="clear" w:color="auto" w:fill="FFFFFF"/>
        </w:rPr>
        <w:t>0:2]</w:t>
      </w:r>
    </w:p>
    <w:p w14:paraId="6ABEA86F" w14:textId="41C3C406" w:rsidR="00F436A6" w:rsidRPr="0056169E" w:rsidRDefault="00F436A6"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Here starting value is always included and stop value is always excluded.</w:t>
      </w:r>
    </w:p>
    <w:p w14:paraId="5EB343F9" w14:textId="3D0A54F7" w:rsidR="00F436A6" w:rsidRPr="0056169E" w:rsidRDefault="00F436A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Word=’python’</w:t>
      </w:r>
    </w:p>
    <w:p w14:paraId="2DBC5A43" w14:textId="1182D252" w:rsidR="000B1967" w:rsidRPr="0056169E" w:rsidRDefault="000B1967"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&gt;&gt;</w:t>
      </w:r>
      <w:proofErr w:type="gramStart"/>
      <w:r w:rsidRPr="0056169E">
        <w:rPr>
          <w:rFonts w:ascii="Times New Roman" w:hAnsi="Times New Roman" w:cs="Times New Roman"/>
          <w:color w:val="333333"/>
          <w:sz w:val="24"/>
          <w:szCs w:val="24"/>
          <w:shd w:val="clear" w:color="auto" w:fill="FFFFFF"/>
        </w:rPr>
        <w:t>word[</w:t>
      </w:r>
      <w:proofErr w:type="gramEnd"/>
      <w:r w:rsidRPr="0056169E">
        <w:rPr>
          <w:rFonts w:ascii="Times New Roman" w:hAnsi="Times New Roman" w:cs="Times New Roman"/>
          <w:color w:val="333333"/>
          <w:sz w:val="24"/>
          <w:szCs w:val="24"/>
          <w:shd w:val="clear" w:color="auto" w:fill="FFFFFF"/>
        </w:rPr>
        <w:t>-2:]</w:t>
      </w:r>
    </w:p>
    <w:p w14:paraId="2C03C72B" w14:textId="1F2DC9AA" w:rsidR="000B1967" w:rsidRPr="0056169E" w:rsidRDefault="000B1967"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on</w:t>
      </w:r>
    </w:p>
    <w:p w14:paraId="1DBD94BD" w14:textId="083B6832" w:rsidR="00F436A6" w:rsidRPr="0056169E" w:rsidRDefault="00F436A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roofErr w:type="gramStart"/>
      <w:r w:rsidRPr="0056169E">
        <w:rPr>
          <w:rFonts w:ascii="Times New Roman" w:hAnsi="Times New Roman" w:cs="Times New Roman"/>
          <w:color w:val="333333"/>
          <w:sz w:val="24"/>
          <w:szCs w:val="24"/>
          <w:shd w:val="clear" w:color="auto" w:fill="FFFFFF"/>
        </w:rPr>
        <w:t>Word[</w:t>
      </w:r>
      <w:proofErr w:type="gramEnd"/>
      <w:r w:rsidRPr="0056169E">
        <w:rPr>
          <w:rFonts w:ascii="Times New Roman" w:hAnsi="Times New Roman" w:cs="Times New Roman"/>
          <w:color w:val="333333"/>
          <w:sz w:val="24"/>
          <w:szCs w:val="24"/>
          <w:shd w:val="clear" w:color="auto" w:fill="FFFFFF"/>
        </w:rPr>
        <w:t>0]=’j’ then we get error</w:t>
      </w:r>
    </w:p>
    <w:p w14:paraId="59594F54" w14:textId="23EA988B" w:rsidR="00F436A6" w:rsidRPr="0056169E" w:rsidRDefault="00F436A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If you need a </w:t>
      </w:r>
      <w:proofErr w:type="spellStart"/>
      <w:r w:rsidRPr="0056169E">
        <w:rPr>
          <w:rFonts w:ascii="Times New Roman" w:hAnsi="Times New Roman" w:cs="Times New Roman"/>
          <w:color w:val="333333"/>
          <w:sz w:val="24"/>
          <w:szCs w:val="24"/>
          <w:shd w:val="clear" w:color="auto" w:fill="FFFFFF"/>
        </w:rPr>
        <w:t>difernt</w:t>
      </w:r>
      <w:proofErr w:type="spellEnd"/>
      <w:r w:rsidRPr="0056169E">
        <w:rPr>
          <w:rFonts w:ascii="Times New Roman" w:hAnsi="Times New Roman" w:cs="Times New Roman"/>
          <w:color w:val="333333"/>
          <w:sz w:val="24"/>
          <w:szCs w:val="24"/>
          <w:shd w:val="clear" w:color="auto" w:fill="FFFFFF"/>
        </w:rPr>
        <w:t xml:space="preserve"> string you should create a new one.</w:t>
      </w:r>
    </w:p>
    <w:p w14:paraId="3E51FF70" w14:textId="4EA23AA0" w:rsidR="00F436A6" w:rsidRPr="0056169E" w:rsidRDefault="00F436A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w:t>
      </w:r>
      <w:proofErr w:type="spellStart"/>
      <w:r w:rsidRPr="0056169E">
        <w:rPr>
          <w:rFonts w:ascii="Times New Roman" w:hAnsi="Times New Roman" w:cs="Times New Roman"/>
          <w:color w:val="333333"/>
          <w:sz w:val="24"/>
          <w:szCs w:val="24"/>
          <w:shd w:val="clear" w:color="auto" w:fill="FFFFFF"/>
        </w:rPr>
        <w:t>j’+</w:t>
      </w:r>
      <w:proofErr w:type="gramStart"/>
      <w:r w:rsidRPr="0056169E">
        <w:rPr>
          <w:rFonts w:ascii="Times New Roman" w:hAnsi="Times New Roman" w:cs="Times New Roman"/>
          <w:color w:val="333333"/>
          <w:sz w:val="24"/>
          <w:szCs w:val="24"/>
          <w:shd w:val="clear" w:color="auto" w:fill="FFFFFF"/>
        </w:rPr>
        <w:t>word</w:t>
      </w:r>
      <w:proofErr w:type="spellEnd"/>
      <w:r w:rsidRPr="0056169E">
        <w:rPr>
          <w:rFonts w:ascii="Times New Roman" w:hAnsi="Times New Roman" w:cs="Times New Roman"/>
          <w:color w:val="333333"/>
          <w:sz w:val="24"/>
          <w:szCs w:val="24"/>
          <w:shd w:val="clear" w:color="auto" w:fill="FFFFFF"/>
        </w:rPr>
        <w:t>[</w:t>
      </w:r>
      <w:proofErr w:type="gramEnd"/>
      <w:r w:rsidRPr="0056169E">
        <w:rPr>
          <w:rFonts w:ascii="Times New Roman" w:hAnsi="Times New Roman" w:cs="Times New Roman"/>
          <w:color w:val="333333"/>
          <w:sz w:val="24"/>
          <w:szCs w:val="24"/>
          <w:shd w:val="clear" w:color="auto" w:fill="FFFFFF"/>
        </w:rPr>
        <w:t>1:]</w:t>
      </w:r>
    </w:p>
    <w:p w14:paraId="3A2C82D7" w14:textId="756C30B6" w:rsidR="00F436A6" w:rsidRPr="0056169E" w:rsidRDefault="00F436A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o/</w:t>
      </w:r>
      <w:proofErr w:type="spellStart"/>
      <w:proofErr w:type="gramStart"/>
      <w:r w:rsidRPr="0056169E">
        <w:rPr>
          <w:rFonts w:ascii="Times New Roman" w:hAnsi="Times New Roman" w:cs="Times New Roman"/>
          <w:color w:val="333333"/>
          <w:sz w:val="24"/>
          <w:szCs w:val="24"/>
          <w:shd w:val="clear" w:color="auto" w:fill="FFFFFF"/>
        </w:rPr>
        <w:t>p:jython</w:t>
      </w:r>
      <w:proofErr w:type="spellEnd"/>
      <w:proofErr w:type="gramEnd"/>
    </w:p>
    <w:p w14:paraId="50BA64FD" w14:textId="14FD3A21" w:rsidR="00F436A6" w:rsidRPr="0056169E" w:rsidRDefault="00F436A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lists:</w:t>
      </w:r>
    </w:p>
    <w:p w14:paraId="45D20912" w14:textId="7E91E83B" w:rsidR="00F436A6" w:rsidRPr="0056169E" w:rsidRDefault="00F436A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lists are </w:t>
      </w:r>
      <w:proofErr w:type="spellStart"/>
      <w:r w:rsidRPr="0056169E">
        <w:rPr>
          <w:rFonts w:ascii="Times New Roman" w:hAnsi="Times New Roman" w:cs="Times New Roman"/>
          <w:color w:val="333333"/>
          <w:sz w:val="24"/>
          <w:szCs w:val="24"/>
          <w:shd w:val="clear" w:color="auto" w:fill="FFFFFF"/>
        </w:rPr>
        <w:t>mutuable</w:t>
      </w:r>
      <w:proofErr w:type="spellEnd"/>
    </w:p>
    <w:p w14:paraId="6CA336EA" w14:textId="1F448988" w:rsidR="00F436A6" w:rsidRPr="0056169E" w:rsidRDefault="00F436A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square</w:t>
      </w:r>
      <w:proofErr w:type="gramStart"/>
      <w:r w:rsidRPr="0056169E">
        <w:rPr>
          <w:rFonts w:ascii="Times New Roman" w:hAnsi="Times New Roman" w:cs="Times New Roman"/>
          <w:color w:val="333333"/>
          <w:sz w:val="24"/>
          <w:szCs w:val="24"/>
          <w:shd w:val="clear" w:color="auto" w:fill="FFFFFF"/>
        </w:rPr>
        <w:t>=[</w:t>
      </w:r>
      <w:proofErr w:type="gramEnd"/>
      <w:r w:rsidRPr="0056169E">
        <w:rPr>
          <w:rFonts w:ascii="Times New Roman" w:hAnsi="Times New Roman" w:cs="Times New Roman"/>
          <w:color w:val="333333"/>
          <w:sz w:val="24"/>
          <w:szCs w:val="24"/>
          <w:shd w:val="clear" w:color="auto" w:fill="FFFFFF"/>
        </w:rPr>
        <w:t>1,4,9,16,25]</w:t>
      </w:r>
    </w:p>
    <w:p w14:paraId="3EC30662" w14:textId="68E2A2CA" w:rsidR="00F436A6" w:rsidRPr="0056169E" w:rsidRDefault="00F436A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roofErr w:type="gramStart"/>
      <w:r w:rsidRPr="0056169E">
        <w:rPr>
          <w:rFonts w:ascii="Times New Roman" w:hAnsi="Times New Roman" w:cs="Times New Roman"/>
          <w:color w:val="333333"/>
          <w:sz w:val="24"/>
          <w:szCs w:val="24"/>
          <w:shd w:val="clear" w:color="auto" w:fill="FFFFFF"/>
        </w:rPr>
        <w:t>square[</w:t>
      </w:r>
      <w:proofErr w:type="gramEnd"/>
      <w:r w:rsidRPr="0056169E">
        <w:rPr>
          <w:rFonts w:ascii="Times New Roman" w:hAnsi="Times New Roman" w:cs="Times New Roman"/>
          <w:color w:val="333333"/>
          <w:sz w:val="24"/>
          <w:szCs w:val="24"/>
          <w:shd w:val="clear" w:color="auto" w:fill="FFFFFF"/>
        </w:rPr>
        <w:t>0]</w:t>
      </w:r>
    </w:p>
    <w:p w14:paraId="6D5749AC" w14:textId="48B24C10" w:rsidR="00F436A6" w:rsidRPr="0056169E" w:rsidRDefault="00F436A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1</w:t>
      </w:r>
    </w:p>
    <w:p w14:paraId="1B62FB84" w14:textId="22584635" w:rsidR="00F436A6" w:rsidRPr="0056169E" w:rsidRDefault="00FF619A"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roofErr w:type="gramStart"/>
      <w:r w:rsidRPr="0056169E">
        <w:rPr>
          <w:rFonts w:ascii="Times New Roman" w:hAnsi="Times New Roman" w:cs="Times New Roman"/>
          <w:color w:val="333333"/>
          <w:sz w:val="24"/>
          <w:szCs w:val="24"/>
          <w:shd w:val="clear" w:color="auto" w:fill="FFFFFF"/>
        </w:rPr>
        <w:t>Square[</w:t>
      </w:r>
      <w:proofErr w:type="gramEnd"/>
      <w:r w:rsidRPr="0056169E">
        <w:rPr>
          <w:rFonts w:ascii="Times New Roman" w:hAnsi="Times New Roman" w:cs="Times New Roman"/>
          <w:color w:val="333333"/>
          <w:sz w:val="24"/>
          <w:szCs w:val="24"/>
          <w:shd w:val="clear" w:color="auto" w:fill="FFFFFF"/>
        </w:rPr>
        <w:t>:]</w:t>
      </w:r>
    </w:p>
    <w:p w14:paraId="5F1FE00D" w14:textId="05A9DC77" w:rsidR="00FF619A" w:rsidRPr="0056169E" w:rsidRDefault="00FF619A"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[1 4 9 16 25]</w:t>
      </w:r>
    </w:p>
    <w:p w14:paraId="786A75C1" w14:textId="5FD6D62B" w:rsidR="00FF619A" w:rsidRPr="0056169E" w:rsidRDefault="00FF619A"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roofErr w:type="gramStart"/>
      <w:r w:rsidRPr="0056169E">
        <w:rPr>
          <w:rFonts w:ascii="Times New Roman" w:hAnsi="Times New Roman" w:cs="Times New Roman"/>
          <w:color w:val="333333"/>
          <w:sz w:val="24"/>
          <w:szCs w:val="24"/>
          <w:shd w:val="clear" w:color="auto" w:fill="FFFFFF"/>
        </w:rPr>
        <w:t>Square[</w:t>
      </w:r>
      <w:proofErr w:type="gramEnd"/>
      <w:r w:rsidRPr="0056169E">
        <w:rPr>
          <w:rFonts w:ascii="Times New Roman" w:hAnsi="Times New Roman" w:cs="Times New Roman"/>
          <w:color w:val="333333"/>
          <w:sz w:val="24"/>
          <w:szCs w:val="24"/>
          <w:shd w:val="clear" w:color="auto" w:fill="FFFFFF"/>
        </w:rPr>
        <w:t>2]=36</w:t>
      </w:r>
    </w:p>
    <w:p w14:paraId="5419E399" w14:textId="77EAD084" w:rsidR="00FF619A" w:rsidRPr="0056169E" w:rsidRDefault="00FF619A"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&gt;&gt;square</w:t>
      </w:r>
    </w:p>
    <w:p w14:paraId="406A7DFD" w14:textId="0BE75BA5" w:rsidR="00FF619A" w:rsidRPr="0056169E" w:rsidRDefault="00FF619A"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[1 4 36 16 25]</w:t>
      </w:r>
    </w:p>
    <w:p w14:paraId="1450E8AC" w14:textId="21DDAF83" w:rsidR="00FF619A" w:rsidRPr="00BD6E51" w:rsidRDefault="00FF619A" w:rsidP="004D39D5">
      <w:pPr>
        <w:shd w:val="clear" w:color="auto" w:fill="FFFFFF"/>
        <w:spacing w:before="100" w:beforeAutospacing="1" w:after="100" w:afterAutospacing="1" w:line="360" w:lineRule="auto"/>
        <w:jc w:val="both"/>
        <w:rPr>
          <w:rFonts w:ascii="Times New Roman" w:hAnsi="Times New Roman" w:cs="Times New Roman"/>
          <w:b/>
          <w:bCs/>
          <w:color w:val="333333"/>
          <w:sz w:val="24"/>
          <w:szCs w:val="24"/>
          <w:shd w:val="clear" w:color="auto" w:fill="FFFFFF"/>
        </w:rPr>
      </w:pPr>
      <w:r w:rsidRPr="00BD6E51">
        <w:rPr>
          <w:rFonts w:ascii="Times New Roman" w:hAnsi="Times New Roman" w:cs="Times New Roman"/>
          <w:b/>
          <w:bCs/>
          <w:color w:val="333333"/>
          <w:sz w:val="24"/>
          <w:szCs w:val="24"/>
          <w:shd w:val="clear" w:color="auto" w:fill="FFFFFF"/>
        </w:rPr>
        <w:lastRenderedPageBreak/>
        <w:t>Tuple:</w:t>
      </w:r>
    </w:p>
    <w:p w14:paraId="165152F8" w14:textId="32FD582C" w:rsidR="00FF619A" w:rsidRPr="0056169E" w:rsidRDefault="00FF619A"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A tuple </w:t>
      </w:r>
      <w:proofErr w:type="gramStart"/>
      <w:r w:rsidRPr="0056169E">
        <w:rPr>
          <w:rFonts w:ascii="Times New Roman" w:hAnsi="Times New Roman" w:cs="Times New Roman"/>
          <w:color w:val="333333"/>
          <w:sz w:val="24"/>
          <w:szCs w:val="24"/>
          <w:shd w:val="clear" w:color="auto" w:fill="FFFFFF"/>
        </w:rPr>
        <w:t xml:space="preserve">is  </w:t>
      </w:r>
      <w:proofErr w:type="spellStart"/>
      <w:r w:rsidRPr="0056169E">
        <w:rPr>
          <w:rFonts w:ascii="Times New Roman" w:hAnsi="Times New Roman" w:cs="Times New Roman"/>
          <w:color w:val="333333"/>
          <w:sz w:val="24"/>
          <w:szCs w:val="24"/>
          <w:shd w:val="clear" w:color="auto" w:fill="FFFFFF"/>
        </w:rPr>
        <w:t>acolection</w:t>
      </w:r>
      <w:proofErr w:type="spellEnd"/>
      <w:proofErr w:type="gramEnd"/>
      <w:r w:rsidRPr="0056169E">
        <w:rPr>
          <w:rFonts w:ascii="Times New Roman" w:hAnsi="Times New Roman" w:cs="Times New Roman"/>
          <w:color w:val="333333"/>
          <w:sz w:val="24"/>
          <w:szCs w:val="24"/>
          <w:shd w:val="clear" w:color="auto" w:fill="FFFFFF"/>
        </w:rPr>
        <w:t xml:space="preserve"> objects which </w:t>
      </w:r>
      <w:proofErr w:type="spellStart"/>
      <w:r w:rsidRPr="0056169E">
        <w:rPr>
          <w:rFonts w:ascii="Times New Roman" w:hAnsi="Times New Roman" w:cs="Times New Roman"/>
          <w:color w:val="333333"/>
          <w:sz w:val="24"/>
          <w:szCs w:val="24"/>
          <w:shd w:val="clear" w:color="auto" w:fill="FFFFFF"/>
        </w:rPr>
        <w:t>ared</w:t>
      </w:r>
      <w:proofErr w:type="spellEnd"/>
      <w:r w:rsidRPr="0056169E">
        <w:rPr>
          <w:rFonts w:ascii="Times New Roman" w:hAnsi="Times New Roman" w:cs="Times New Roman"/>
          <w:color w:val="333333"/>
          <w:sz w:val="24"/>
          <w:szCs w:val="24"/>
          <w:shd w:val="clear" w:color="auto" w:fill="FFFFFF"/>
        </w:rPr>
        <w:t xml:space="preserve"> ordered and </w:t>
      </w:r>
      <w:proofErr w:type="spellStart"/>
      <w:r w:rsidRPr="0056169E">
        <w:rPr>
          <w:rFonts w:ascii="Times New Roman" w:hAnsi="Times New Roman" w:cs="Times New Roman"/>
          <w:color w:val="333333"/>
          <w:sz w:val="24"/>
          <w:szCs w:val="24"/>
          <w:shd w:val="clear" w:color="auto" w:fill="FFFFFF"/>
        </w:rPr>
        <w:t>immutuable</w:t>
      </w:r>
      <w:proofErr w:type="spellEnd"/>
      <w:r w:rsidRPr="0056169E">
        <w:rPr>
          <w:rFonts w:ascii="Times New Roman" w:hAnsi="Times New Roman" w:cs="Times New Roman"/>
          <w:color w:val="333333"/>
          <w:sz w:val="24"/>
          <w:szCs w:val="24"/>
          <w:shd w:val="clear" w:color="auto" w:fill="FFFFFF"/>
        </w:rPr>
        <w:t xml:space="preserve"> the only difference between the tuple and  list is tuple uses brackets whereas list uses square brackets</w:t>
      </w:r>
    </w:p>
    <w:p w14:paraId="0F1B32DF" w14:textId="1753C5E9" w:rsidR="00FF619A" w:rsidRPr="0056169E" w:rsidRDefault="00FF619A"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roofErr w:type="gramStart"/>
      <w:r w:rsidRPr="0056169E">
        <w:rPr>
          <w:rFonts w:ascii="Times New Roman" w:hAnsi="Times New Roman" w:cs="Times New Roman"/>
          <w:color w:val="333333"/>
          <w:sz w:val="24"/>
          <w:szCs w:val="24"/>
          <w:shd w:val="clear" w:color="auto" w:fill="FFFFFF"/>
        </w:rPr>
        <w:t>Tuple  cannot</w:t>
      </w:r>
      <w:proofErr w:type="gramEnd"/>
      <w:r w:rsidRPr="0056169E">
        <w:rPr>
          <w:rFonts w:ascii="Times New Roman" w:hAnsi="Times New Roman" w:cs="Times New Roman"/>
          <w:color w:val="333333"/>
          <w:sz w:val="24"/>
          <w:szCs w:val="24"/>
          <w:shd w:val="clear" w:color="auto" w:fill="FFFFFF"/>
        </w:rPr>
        <w:t xml:space="preserve"> be changed unlike lists.</w:t>
      </w:r>
    </w:p>
    <w:p w14:paraId="3114096B" w14:textId="17862E70" w:rsidR="00FF619A" w:rsidRPr="00BD6E51" w:rsidRDefault="00FF619A" w:rsidP="004D39D5">
      <w:pPr>
        <w:shd w:val="clear" w:color="auto" w:fill="FFFFFF"/>
        <w:spacing w:before="100" w:beforeAutospacing="1" w:after="100" w:afterAutospacing="1" w:line="360" w:lineRule="auto"/>
        <w:jc w:val="both"/>
        <w:rPr>
          <w:rFonts w:ascii="Times New Roman" w:hAnsi="Times New Roman" w:cs="Times New Roman"/>
          <w:b/>
          <w:bCs/>
          <w:color w:val="333333"/>
          <w:sz w:val="24"/>
          <w:szCs w:val="24"/>
          <w:shd w:val="clear" w:color="auto" w:fill="FFFFFF"/>
        </w:rPr>
      </w:pPr>
      <w:r w:rsidRPr="00BD6E51">
        <w:rPr>
          <w:rFonts w:ascii="Times New Roman" w:hAnsi="Times New Roman" w:cs="Times New Roman"/>
          <w:b/>
          <w:bCs/>
          <w:color w:val="333333"/>
          <w:sz w:val="24"/>
          <w:szCs w:val="24"/>
          <w:shd w:val="clear" w:color="auto" w:fill="FFFFFF"/>
        </w:rPr>
        <w:t>Dictionary:</w:t>
      </w:r>
    </w:p>
    <w:p w14:paraId="2F648839" w14:textId="58F89C91" w:rsidR="00FF619A" w:rsidRPr="0056169E" w:rsidRDefault="00FF619A"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A </w:t>
      </w:r>
      <w:proofErr w:type="spellStart"/>
      <w:r w:rsidRPr="0056169E">
        <w:rPr>
          <w:rFonts w:ascii="Times New Roman" w:hAnsi="Times New Roman" w:cs="Times New Roman"/>
          <w:color w:val="333333"/>
          <w:sz w:val="24"/>
          <w:szCs w:val="24"/>
          <w:shd w:val="clear" w:color="auto" w:fill="FFFFFF"/>
        </w:rPr>
        <w:t>dictobary</w:t>
      </w:r>
      <w:proofErr w:type="spellEnd"/>
      <w:r w:rsidRPr="0056169E">
        <w:rPr>
          <w:rFonts w:ascii="Times New Roman" w:hAnsi="Times New Roman" w:cs="Times New Roman"/>
          <w:color w:val="333333"/>
          <w:sz w:val="24"/>
          <w:szCs w:val="24"/>
          <w:shd w:val="clear" w:color="auto" w:fill="FFFFFF"/>
        </w:rPr>
        <w:t xml:space="preserve"> </w:t>
      </w:r>
      <w:proofErr w:type="spellStart"/>
      <w:proofErr w:type="gramStart"/>
      <w:r w:rsidRPr="0056169E">
        <w:rPr>
          <w:rFonts w:ascii="Times New Roman" w:hAnsi="Times New Roman" w:cs="Times New Roman"/>
          <w:color w:val="333333"/>
          <w:sz w:val="24"/>
          <w:szCs w:val="24"/>
          <w:shd w:val="clear" w:color="auto" w:fill="FFFFFF"/>
        </w:rPr>
        <w:t>dict</w:t>
      </w:r>
      <w:proofErr w:type="spellEnd"/>
      <w:r w:rsidRPr="0056169E">
        <w:rPr>
          <w:rFonts w:ascii="Times New Roman" w:hAnsi="Times New Roman" w:cs="Times New Roman"/>
          <w:color w:val="333333"/>
          <w:sz w:val="24"/>
          <w:szCs w:val="24"/>
          <w:shd w:val="clear" w:color="auto" w:fill="FFFFFF"/>
        </w:rPr>
        <w:t>(</w:t>
      </w:r>
      <w:proofErr w:type="gramEnd"/>
      <w:r w:rsidRPr="0056169E">
        <w:rPr>
          <w:rFonts w:ascii="Times New Roman" w:hAnsi="Times New Roman" w:cs="Times New Roman"/>
          <w:color w:val="333333"/>
          <w:sz w:val="24"/>
          <w:szCs w:val="24"/>
          <w:shd w:val="clear" w:color="auto" w:fill="FFFFFF"/>
        </w:rPr>
        <w:t xml:space="preserve">) object </w:t>
      </w:r>
      <w:proofErr w:type="spellStart"/>
      <w:r w:rsidRPr="0056169E">
        <w:rPr>
          <w:rFonts w:ascii="Times New Roman" w:hAnsi="Times New Roman" w:cs="Times New Roman"/>
          <w:color w:val="333333"/>
          <w:sz w:val="24"/>
          <w:szCs w:val="24"/>
          <w:shd w:val="clear" w:color="auto" w:fill="FFFFFF"/>
        </w:rPr>
        <w:t>ia</w:t>
      </w:r>
      <w:proofErr w:type="spellEnd"/>
      <w:r w:rsidRPr="0056169E">
        <w:rPr>
          <w:rFonts w:ascii="Times New Roman" w:hAnsi="Times New Roman" w:cs="Times New Roman"/>
          <w:color w:val="333333"/>
          <w:sz w:val="24"/>
          <w:szCs w:val="24"/>
          <w:shd w:val="clear" w:color="auto" w:fill="FFFFFF"/>
        </w:rPr>
        <w:t xml:space="preserve"> an </w:t>
      </w:r>
      <w:proofErr w:type="spellStart"/>
      <w:r w:rsidRPr="0056169E">
        <w:rPr>
          <w:rFonts w:ascii="Times New Roman" w:hAnsi="Times New Roman" w:cs="Times New Roman"/>
          <w:color w:val="333333"/>
          <w:sz w:val="24"/>
          <w:szCs w:val="24"/>
          <w:shd w:val="clear" w:color="auto" w:fill="FFFFFF"/>
        </w:rPr>
        <w:t>unorederd</w:t>
      </w:r>
      <w:proofErr w:type="spellEnd"/>
      <w:r w:rsidRPr="0056169E">
        <w:rPr>
          <w:rFonts w:ascii="Times New Roman" w:hAnsi="Times New Roman" w:cs="Times New Roman"/>
          <w:color w:val="333333"/>
          <w:sz w:val="24"/>
          <w:szCs w:val="24"/>
          <w:shd w:val="clear" w:color="auto" w:fill="FFFFFF"/>
        </w:rPr>
        <w:t xml:space="preserve"> collection of data that which is represent in key value pairs.</w:t>
      </w:r>
    </w:p>
    <w:p w14:paraId="6462A9FA" w14:textId="0B0FCA98" w:rsidR="00FF619A" w:rsidRPr="0056169E" w:rsidRDefault="00FF619A"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A collection of such pairs are </w:t>
      </w:r>
      <w:proofErr w:type="spellStart"/>
      <w:r w:rsidRPr="0056169E">
        <w:rPr>
          <w:rFonts w:ascii="Times New Roman" w:hAnsi="Times New Roman" w:cs="Times New Roman"/>
          <w:color w:val="333333"/>
          <w:sz w:val="24"/>
          <w:szCs w:val="24"/>
          <w:shd w:val="clear" w:color="auto" w:fill="FFFFFF"/>
        </w:rPr>
        <w:t>enlosed</w:t>
      </w:r>
      <w:proofErr w:type="spellEnd"/>
      <w:r w:rsidRPr="0056169E">
        <w:rPr>
          <w:rFonts w:ascii="Times New Roman" w:hAnsi="Times New Roman" w:cs="Times New Roman"/>
          <w:color w:val="333333"/>
          <w:sz w:val="24"/>
          <w:szCs w:val="24"/>
          <w:shd w:val="clear" w:color="auto" w:fill="FFFFFF"/>
        </w:rPr>
        <w:t xml:space="preserve"> </w:t>
      </w:r>
      <w:proofErr w:type="gramStart"/>
      <w:r w:rsidRPr="0056169E">
        <w:rPr>
          <w:rFonts w:ascii="Times New Roman" w:hAnsi="Times New Roman" w:cs="Times New Roman"/>
          <w:color w:val="333333"/>
          <w:sz w:val="24"/>
          <w:szCs w:val="24"/>
          <w:shd w:val="clear" w:color="auto" w:fill="FFFFFF"/>
        </w:rPr>
        <w:t>in  curly</w:t>
      </w:r>
      <w:proofErr w:type="gramEnd"/>
      <w:r w:rsidRPr="0056169E">
        <w:rPr>
          <w:rFonts w:ascii="Times New Roman" w:hAnsi="Times New Roman" w:cs="Times New Roman"/>
          <w:color w:val="333333"/>
          <w:sz w:val="24"/>
          <w:szCs w:val="24"/>
          <w:shd w:val="clear" w:color="auto" w:fill="FFFFFF"/>
        </w:rPr>
        <w:t xml:space="preserve"> braces.</w:t>
      </w:r>
    </w:p>
    <w:p w14:paraId="46CB8010" w14:textId="129B7E1C" w:rsidR="00FF619A" w:rsidRPr="0056169E" w:rsidRDefault="00FF619A"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Sets:</w:t>
      </w:r>
    </w:p>
    <w:p w14:paraId="5F1A71AE" w14:textId="45C6DC56" w:rsidR="00FF619A" w:rsidRPr="0056169E" w:rsidRDefault="00FF619A"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Sets are </w:t>
      </w:r>
      <w:proofErr w:type="spellStart"/>
      <w:r w:rsidRPr="0056169E">
        <w:rPr>
          <w:rFonts w:ascii="Times New Roman" w:hAnsi="Times New Roman" w:cs="Times New Roman"/>
          <w:color w:val="333333"/>
          <w:sz w:val="24"/>
          <w:szCs w:val="24"/>
          <w:shd w:val="clear" w:color="auto" w:fill="FFFFFF"/>
        </w:rPr>
        <w:t>unorderd</w:t>
      </w:r>
      <w:proofErr w:type="spellEnd"/>
    </w:p>
    <w:p w14:paraId="00C4964D" w14:textId="4C2EC949" w:rsidR="00FF619A" w:rsidRPr="0056169E" w:rsidRDefault="003C3D87"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Duplicate elements are not allowed.</w:t>
      </w:r>
    </w:p>
    <w:p w14:paraId="4C7172E1" w14:textId="0584EF7D" w:rsidR="003C3D87" w:rsidRPr="0056169E" w:rsidRDefault="003C3D87"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Sets are used to store multiple items in a single variable same as the list and tuple.</w:t>
      </w:r>
    </w:p>
    <w:p w14:paraId="7DD2D7B2" w14:textId="422BBE79" w:rsidR="000B1967" w:rsidRPr="0056169E" w:rsidRDefault="000B1967"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If we want </w:t>
      </w:r>
      <w:proofErr w:type="spellStart"/>
      <w:r w:rsidRPr="0056169E">
        <w:rPr>
          <w:rFonts w:ascii="Times New Roman" w:hAnsi="Times New Roman" w:cs="Times New Roman"/>
          <w:color w:val="333333"/>
          <w:sz w:val="24"/>
          <w:szCs w:val="24"/>
          <w:shd w:val="clear" w:color="auto" w:fill="FFFFFF"/>
        </w:rPr>
        <w:t>printrandom</w:t>
      </w:r>
      <w:proofErr w:type="spellEnd"/>
      <w:r w:rsidRPr="0056169E">
        <w:rPr>
          <w:rFonts w:ascii="Times New Roman" w:hAnsi="Times New Roman" w:cs="Times New Roman"/>
          <w:color w:val="333333"/>
          <w:sz w:val="24"/>
          <w:szCs w:val="24"/>
          <w:shd w:val="clear" w:color="auto" w:fill="FFFFFF"/>
        </w:rPr>
        <w:t xml:space="preserve"> </w:t>
      </w:r>
      <w:proofErr w:type="spellStart"/>
      <w:r w:rsidRPr="0056169E">
        <w:rPr>
          <w:rFonts w:ascii="Times New Roman" w:hAnsi="Times New Roman" w:cs="Times New Roman"/>
          <w:color w:val="333333"/>
          <w:sz w:val="24"/>
          <w:szCs w:val="24"/>
          <w:shd w:val="clear" w:color="auto" w:fill="FFFFFF"/>
        </w:rPr>
        <w:t>numner</w:t>
      </w:r>
      <w:proofErr w:type="spellEnd"/>
      <w:r w:rsidRPr="0056169E">
        <w:rPr>
          <w:rFonts w:ascii="Times New Roman" w:hAnsi="Times New Roman" w:cs="Times New Roman"/>
          <w:color w:val="333333"/>
          <w:sz w:val="24"/>
          <w:szCs w:val="24"/>
          <w:shd w:val="clear" w:color="auto" w:fill="FFFFFF"/>
        </w:rPr>
        <w:t xml:space="preserve"> in python then we have to import the random variable</w:t>
      </w:r>
    </w:p>
    <w:p w14:paraId="16B1F4E7" w14:textId="517D0F8C" w:rsidR="000B1967" w:rsidRPr="0056169E" w:rsidRDefault="000B1967"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Import random</w:t>
      </w:r>
    </w:p>
    <w:p w14:paraId="7E1339D7" w14:textId="43E15DDF" w:rsidR="000B1967" w:rsidRPr="0056169E" w:rsidRDefault="000B1967"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Print(</w:t>
      </w:r>
      <w:proofErr w:type="spellStart"/>
      <w:proofErr w:type="gramStart"/>
      <w:r w:rsidRPr="0056169E">
        <w:rPr>
          <w:rFonts w:ascii="Times New Roman" w:hAnsi="Times New Roman" w:cs="Times New Roman"/>
          <w:color w:val="333333"/>
          <w:sz w:val="24"/>
          <w:szCs w:val="24"/>
          <w:shd w:val="clear" w:color="auto" w:fill="FFFFFF"/>
        </w:rPr>
        <w:t>random.randrange</w:t>
      </w:r>
      <w:proofErr w:type="spellEnd"/>
      <w:proofErr w:type="gramEnd"/>
      <w:r w:rsidRPr="0056169E">
        <w:rPr>
          <w:rFonts w:ascii="Times New Roman" w:hAnsi="Times New Roman" w:cs="Times New Roman"/>
          <w:color w:val="333333"/>
          <w:sz w:val="24"/>
          <w:szCs w:val="24"/>
          <w:shd w:val="clear" w:color="auto" w:fill="FFFFFF"/>
        </w:rPr>
        <w:t>(1,10))</w:t>
      </w:r>
    </w:p>
    <w:p w14:paraId="2B136264" w14:textId="77777777" w:rsidR="00B25A76" w:rsidRPr="0056169E" w:rsidRDefault="00B25A7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Square brackets are used to </w:t>
      </w:r>
      <w:proofErr w:type="spellStart"/>
      <w:r w:rsidRPr="0056169E">
        <w:rPr>
          <w:rFonts w:ascii="Times New Roman" w:hAnsi="Times New Roman" w:cs="Times New Roman"/>
          <w:color w:val="333333"/>
          <w:sz w:val="24"/>
          <w:szCs w:val="24"/>
          <w:shd w:val="clear" w:color="auto" w:fill="FFFFFF"/>
        </w:rPr>
        <w:t>acces</w:t>
      </w:r>
      <w:proofErr w:type="spellEnd"/>
      <w:r w:rsidRPr="0056169E">
        <w:rPr>
          <w:rFonts w:ascii="Times New Roman" w:hAnsi="Times New Roman" w:cs="Times New Roman"/>
          <w:color w:val="333333"/>
          <w:sz w:val="24"/>
          <w:szCs w:val="24"/>
          <w:shd w:val="clear" w:color="auto" w:fill="FFFFFF"/>
        </w:rPr>
        <w:t xml:space="preserve"> elements of the string</w:t>
      </w:r>
    </w:p>
    <w:p w14:paraId="446F8794" w14:textId="77777777" w:rsidR="00B25A76" w:rsidRPr="0056169E" w:rsidRDefault="00B25A7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A</w:t>
      </w:r>
      <w:proofErr w:type="gramStart"/>
      <w:r w:rsidRPr="0056169E">
        <w:rPr>
          <w:rFonts w:ascii="Times New Roman" w:hAnsi="Times New Roman" w:cs="Times New Roman"/>
          <w:color w:val="333333"/>
          <w:sz w:val="24"/>
          <w:szCs w:val="24"/>
          <w:shd w:val="clear" w:color="auto" w:fill="FFFFFF"/>
        </w:rPr>
        <w:t>=”hello</w:t>
      </w:r>
      <w:proofErr w:type="gramEnd"/>
      <w:r w:rsidRPr="0056169E">
        <w:rPr>
          <w:rFonts w:ascii="Times New Roman" w:hAnsi="Times New Roman" w:cs="Times New Roman"/>
          <w:color w:val="333333"/>
          <w:sz w:val="24"/>
          <w:szCs w:val="24"/>
          <w:shd w:val="clear" w:color="auto" w:fill="FFFFFF"/>
        </w:rPr>
        <w:t xml:space="preserve"> world”</w:t>
      </w:r>
    </w:p>
    <w:p w14:paraId="673B9C28" w14:textId="77777777" w:rsidR="00B25A76" w:rsidRPr="0056169E" w:rsidRDefault="00B25A7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Print(</w:t>
      </w:r>
      <w:proofErr w:type="gramStart"/>
      <w:r w:rsidRPr="0056169E">
        <w:rPr>
          <w:rFonts w:ascii="Times New Roman" w:hAnsi="Times New Roman" w:cs="Times New Roman"/>
          <w:color w:val="333333"/>
          <w:sz w:val="24"/>
          <w:szCs w:val="24"/>
          <w:shd w:val="clear" w:color="auto" w:fill="FFFFFF"/>
        </w:rPr>
        <w:t>a[</w:t>
      </w:r>
      <w:proofErr w:type="gramEnd"/>
      <w:r w:rsidRPr="0056169E">
        <w:rPr>
          <w:rFonts w:ascii="Times New Roman" w:hAnsi="Times New Roman" w:cs="Times New Roman"/>
          <w:color w:val="333333"/>
          <w:sz w:val="24"/>
          <w:szCs w:val="24"/>
          <w:shd w:val="clear" w:color="auto" w:fill="FFFFFF"/>
        </w:rPr>
        <w:t>1])</w:t>
      </w:r>
    </w:p>
    <w:p w14:paraId="7694D7E3" w14:textId="77777777" w:rsidR="00B25A76" w:rsidRPr="0056169E" w:rsidRDefault="00B25A7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Check string:</w:t>
      </w:r>
    </w:p>
    <w:p w14:paraId="18D20E1B" w14:textId="77777777" w:rsidR="00B25A76" w:rsidRPr="0056169E" w:rsidRDefault="00B25A7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To check certain phrase or </w:t>
      </w:r>
      <w:proofErr w:type="spellStart"/>
      <w:r w:rsidRPr="0056169E">
        <w:rPr>
          <w:rFonts w:ascii="Times New Roman" w:hAnsi="Times New Roman" w:cs="Times New Roman"/>
          <w:color w:val="333333"/>
          <w:sz w:val="24"/>
          <w:szCs w:val="24"/>
          <w:shd w:val="clear" w:color="auto" w:fill="FFFFFF"/>
        </w:rPr>
        <w:t>charcter</w:t>
      </w:r>
      <w:proofErr w:type="spellEnd"/>
      <w:r w:rsidRPr="0056169E">
        <w:rPr>
          <w:rFonts w:ascii="Times New Roman" w:hAnsi="Times New Roman" w:cs="Times New Roman"/>
          <w:color w:val="333333"/>
          <w:sz w:val="24"/>
          <w:szCs w:val="24"/>
          <w:shd w:val="clear" w:color="auto" w:fill="FFFFFF"/>
        </w:rPr>
        <w:t xml:space="preserve"> </w:t>
      </w:r>
      <w:proofErr w:type="spellStart"/>
      <w:r w:rsidRPr="0056169E">
        <w:rPr>
          <w:rFonts w:ascii="Times New Roman" w:hAnsi="Times New Roman" w:cs="Times New Roman"/>
          <w:color w:val="333333"/>
          <w:sz w:val="24"/>
          <w:szCs w:val="24"/>
          <w:shd w:val="clear" w:color="auto" w:fill="FFFFFF"/>
        </w:rPr>
        <w:t>pesent</w:t>
      </w:r>
      <w:proofErr w:type="spellEnd"/>
      <w:r w:rsidRPr="0056169E">
        <w:rPr>
          <w:rFonts w:ascii="Times New Roman" w:hAnsi="Times New Roman" w:cs="Times New Roman"/>
          <w:color w:val="333333"/>
          <w:sz w:val="24"/>
          <w:szCs w:val="24"/>
          <w:shd w:val="clear" w:color="auto" w:fill="FFFFFF"/>
        </w:rPr>
        <w:t xml:space="preserve"> in </w:t>
      </w:r>
      <w:proofErr w:type="gramStart"/>
      <w:r w:rsidRPr="0056169E">
        <w:rPr>
          <w:rFonts w:ascii="Times New Roman" w:hAnsi="Times New Roman" w:cs="Times New Roman"/>
          <w:color w:val="333333"/>
          <w:sz w:val="24"/>
          <w:szCs w:val="24"/>
          <w:shd w:val="clear" w:color="auto" w:fill="FFFFFF"/>
        </w:rPr>
        <w:t>the a</w:t>
      </w:r>
      <w:proofErr w:type="gramEnd"/>
      <w:r w:rsidRPr="0056169E">
        <w:rPr>
          <w:rFonts w:ascii="Times New Roman" w:hAnsi="Times New Roman" w:cs="Times New Roman"/>
          <w:color w:val="333333"/>
          <w:sz w:val="24"/>
          <w:szCs w:val="24"/>
          <w:shd w:val="clear" w:color="auto" w:fill="FFFFFF"/>
        </w:rPr>
        <w:t xml:space="preserve"> string </w:t>
      </w:r>
      <w:proofErr w:type="spellStart"/>
      <w:r w:rsidRPr="0056169E">
        <w:rPr>
          <w:rFonts w:ascii="Times New Roman" w:hAnsi="Times New Roman" w:cs="Times New Roman"/>
          <w:color w:val="333333"/>
          <w:sz w:val="24"/>
          <w:szCs w:val="24"/>
          <w:shd w:val="clear" w:color="auto" w:fill="FFFFFF"/>
        </w:rPr>
        <w:t>wec</w:t>
      </w:r>
      <w:proofErr w:type="spellEnd"/>
      <w:r w:rsidRPr="0056169E">
        <w:rPr>
          <w:rFonts w:ascii="Times New Roman" w:hAnsi="Times New Roman" w:cs="Times New Roman"/>
          <w:color w:val="333333"/>
          <w:sz w:val="24"/>
          <w:szCs w:val="24"/>
          <w:shd w:val="clear" w:color="auto" w:fill="FFFFFF"/>
        </w:rPr>
        <w:t xml:space="preserve"> </w:t>
      </w:r>
      <w:proofErr w:type="spellStart"/>
      <w:r w:rsidRPr="0056169E">
        <w:rPr>
          <w:rFonts w:ascii="Times New Roman" w:hAnsi="Times New Roman" w:cs="Times New Roman"/>
          <w:color w:val="333333"/>
          <w:sz w:val="24"/>
          <w:szCs w:val="24"/>
          <w:shd w:val="clear" w:color="auto" w:fill="FFFFFF"/>
        </w:rPr>
        <w:t>na</w:t>
      </w:r>
      <w:proofErr w:type="spellEnd"/>
      <w:r w:rsidRPr="0056169E">
        <w:rPr>
          <w:rFonts w:ascii="Times New Roman" w:hAnsi="Times New Roman" w:cs="Times New Roman"/>
          <w:color w:val="333333"/>
          <w:sz w:val="24"/>
          <w:szCs w:val="24"/>
          <w:shd w:val="clear" w:color="auto" w:fill="FFFFFF"/>
        </w:rPr>
        <w:t xml:space="preserve"> use the keyword in</w:t>
      </w:r>
    </w:p>
    <w:p w14:paraId="7E93516A" w14:textId="77777777" w:rsidR="00B25A76" w:rsidRPr="0056169E" w:rsidRDefault="00B25A7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lastRenderedPageBreak/>
        <w:t>Txt</w:t>
      </w:r>
      <w:proofErr w:type="gramStart"/>
      <w:r w:rsidRPr="0056169E">
        <w:rPr>
          <w:rFonts w:ascii="Times New Roman" w:hAnsi="Times New Roman" w:cs="Times New Roman"/>
          <w:color w:val="333333"/>
          <w:sz w:val="24"/>
          <w:szCs w:val="24"/>
          <w:shd w:val="clear" w:color="auto" w:fill="FFFFFF"/>
        </w:rPr>
        <w:t>=”the</w:t>
      </w:r>
      <w:proofErr w:type="gramEnd"/>
      <w:r w:rsidRPr="0056169E">
        <w:rPr>
          <w:rFonts w:ascii="Times New Roman" w:hAnsi="Times New Roman" w:cs="Times New Roman"/>
          <w:color w:val="333333"/>
          <w:sz w:val="24"/>
          <w:szCs w:val="24"/>
          <w:shd w:val="clear" w:color="auto" w:fill="FFFFFF"/>
        </w:rPr>
        <w:t xml:space="preserve"> best things in life are free</w:t>
      </w:r>
    </w:p>
    <w:p w14:paraId="1D24B4B5" w14:textId="77777777" w:rsidR="00B25A76" w:rsidRPr="0056169E" w:rsidRDefault="00B25A7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roofErr w:type="gramStart"/>
      <w:r w:rsidRPr="0056169E">
        <w:rPr>
          <w:rFonts w:ascii="Times New Roman" w:hAnsi="Times New Roman" w:cs="Times New Roman"/>
          <w:color w:val="333333"/>
          <w:sz w:val="24"/>
          <w:szCs w:val="24"/>
          <w:shd w:val="clear" w:color="auto" w:fill="FFFFFF"/>
        </w:rPr>
        <w:t>Print(</w:t>
      </w:r>
      <w:proofErr w:type="gramEnd"/>
      <w:r w:rsidRPr="0056169E">
        <w:rPr>
          <w:rFonts w:ascii="Times New Roman" w:hAnsi="Times New Roman" w:cs="Times New Roman"/>
          <w:color w:val="333333"/>
          <w:sz w:val="24"/>
          <w:szCs w:val="24"/>
          <w:shd w:val="clear" w:color="auto" w:fill="FFFFFF"/>
        </w:rPr>
        <w:t>“free” in txt)</w:t>
      </w:r>
    </w:p>
    <w:p w14:paraId="0630074A" w14:textId="052575E4" w:rsidR="00B25A76" w:rsidRPr="0056169E" w:rsidRDefault="00B25A7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True</w:t>
      </w:r>
    </w:p>
    <w:p w14:paraId="02D9B125" w14:textId="77777777" w:rsidR="00B25A76" w:rsidRPr="0056169E" w:rsidRDefault="00B25A7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Txt</w:t>
      </w:r>
      <w:proofErr w:type="gramStart"/>
      <w:r w:rsidRPr="0056169E">
        <w:rPr>
          <w:rFonts w:ascii="Times New Roman" w:hAnsi="Times New Roman" w:cs="Times New Roman"/>
          <w:color w:val="333333"/>
          <w:sz w:val="24"/>
          <w:szCs w:val="24"/>
          <w:shd w:val="clear" w:color="auto" w:fill="FFFFFF"/>
        </w:rPr>
        <w:t>=”the</w:t>
      </w:r>
      <w:proofErr w:type="gramEnd"/>
      <w:r w:rsidRPr="0056169E">
        <w:rPr>
          <w:rFonts w:ascii="Times New Roman" w:hAnsi="Times New Roman" w:cs="Times New Roman"/>
          <w:color w:val="333333"/>
          <w:sz w:val="24"/>
          <w:szCs w:val="24"/>
          <w:shd w:val="clear" w:color="auto" w:fill="FFFFFF"/>
        </w:rPr>
        <w:t xml:space="preserve"> best things in life are free”</w:t>
      </w:r>
    </w:p>
    <w:p w14:paraId="7D04B584" w14:textId="77777777" w:rsidR="00B25A76" w:rsidRPr="0056169E" w:rsidRDefault="00B25A7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If “free” in txt:</w:t>
      </w:r>
    </w:p>
    <w:p w14:paraId="6487C0DC" w14:textId="77777777" w:rsidR="00B25A76" w:rsidRPr="0056169E" w:rsidRDefault="00B25A7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roofErr w:type="gramStart"/>
      <w:r w:rsidRPr="0056169E">
        <w:rPr>
          <w:rFonts w:ascii="Times New Roman" w:hAnsi="Times New Roman" w:cs="Times New Roman"/>
          <w:color w:val="333333"/>
          <w:sz w:val="24"/>
          <w:szCs w:val="24"/>
          <w:shd w:val="clear" w:color="auto" w:fill="FFFFFF"/>
        </w:rPr>
        <w:t>Print(</w:t>
      </w:r>
      <w:proofErr w:type="gramEnd"/>
      <w:r w:rsidRPr="0056169E">
        <w:rPr>
          <w:rFonts w:ascii="Times New Roman" w:hAnsi="Times New Roman" w:cs="Times New Roman"/>
          <w:color w:val="333333"/>
          <w:sz w:val="24"/>
          <w:szCs w:val="24"/>
          <w:shd w:val="clear" w:color="auto" w:fill="FFFFFF"/>
        </w:rPr>
        <w:t>“</w:t>
      </w:r>
      <w:proofErr w:type="spellStart"/>
      <w:r w:rsidRPr="0056169E">
        <w:rPr>
          <w:rFonts w:ascii="Times New Roman" w:hAnsi="Times New Roman" w:cs="Times New Roman"/>
          <w:color w:val="333333"/>
          <w:sz w:val="24"/>
          <w:szCs w:val="24"/>
          <w:shd w:val="clear" w:color="auto" w:fill="FFFFFF"/>
        </w:rPr>
        <w:t>yes”free</w:t>
      </w:r>
      <w:proofErr w:type="spellEnd"/>
      <w:r w:rsidRPr="0056169E">
        <w:rPr>
          <w:rFonts w:ascii="Times New Roman" w:hAnsi="Times New Roman" w:cs="Times New Roman"/>
          <w:color w:val="333333"/>
          <w:sz w:val="24"/>
          <w:szCs w:val="24"/>
          <w:shd w:val="clear" w:color="auto" w:fill="FFFFFF"/>
        </w:rPr>
        <w:t xml:space="preserve"> is present)</w:t>
      </w:r>
    </w:p>
    <w:p w14:paraId="3147B615" w14:textId="3D5D2BCA" w:rsidR="00B25A76" w:rsidRPr="0056169E" w:rsidRDefault="00B25A7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o/p: yes, free is present</w:t>
      </w:r>
    </w:p>
    <w:p w14:paraId="6DE5EF5E" w14:textId="66EBF374" w:rsidR="00B25A76" w:rsidRPr="0056169E" w:rsidRDefault="00B25A7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check if </w:t>
      </w:r>
      <w:proofErr w:type="gramStart"/>
      <w:r w:rsidRPr="0056169E">
        <w:rPr>
          <w:rFonts w:ascii="Times New Roman" w:hAnsi="Times New Roman" w:cs="Times New Roman"/>
          <w:color w:val="333333"/>
          <w:sz w:val="24"/>
          <w:szCs w:val="24"/>
          <w:shd w:val="clear" w:color="auto" w:fill="FFFFFF"/>
        </w:rPr>
        <w:t>not :</w:t>
      </w:r>
      <w:proofErr w:type="gramEnd"/>
    </w:p>
    <w:p w14:paraId="43CBE3FF" w14:textId="335C4854" w:rsidR="00B25A76" w:rsidRPr="0056169E" w:rsidRDefault="00B25A7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txt</w:t>
      </w:r>
      <w:proofErr w:type="gramStart"/>
      <w:r w:rsidRPr="0056169E">
        <w:rPr>
          <w:rFonts w:ascii="Times New Roman" w:hAnsi="Times New Roman" w:cs="Times New Roman"/>
          <w:color w:val="333333"/>
          <w:sz w:val="24"/>
          <w:szCs w:val="24"/>
          <w:shd w:val="clear" w:color="auto" w:fill="FFFFFF"/>
        </w:rPr>
        <w:t>=”the</w:t>
      </w:r>
      <w:proofErr w:type="gramEnd"/>
      <w:r w:rsidRPr="0056169E">
        <w:rPr>
          <w:rFonts w:ascii="Times New Roman" w:hAnsi="Times New Roman" w:cs="Times New Roman"/>
          <w:color w:val="333333"/>
          <w:sz w:val="24"/>
          <w:szCs w:val="24"/>
          <w:shd w:val="clear" w:color="auto" w:fill="FFFFFF"/>
        </w:rPr>
        <w:t xml:space="preserve"> best things in life are free”</w:t>
      </w:r>
    </w:p>
    <w:p w14:paraId="63AF2519" w14:textId="561244D8" w:rsidR="00B25A76" w:rsidRPr="0056169E" w:rsidRDefault="00B25A7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roofErr w:type="gramStart"/>
      <w:r w:rsidRPr="0056169E">
        <w:rPr>
          <w:rFonts w:ascii="Times New Roman" w:hAnsi="Times New Roman" w:cs="Times New Roman"/>
          <w:color w:val="333333"/>
          <w:sz w:val="24"/>
          <w:szCs w:val="24"/>
          <w:shd w:val="clear" w:color="auto" w:fill="FFFFFF"/>
        </w:rPr>
        <w:t>print(</w:t>
      </w:r>
      <w:proofErr w:type="gramEnd"/>
      <w:r w:rsidRPr="0056169E">
        <w:rPr>
          <w:rFonts w:ascii="Times New Roman" w:hAnsi="Times New Roman" w:cs="Times New Roman"/>
          <w:color w:val="333333"/>
          <w:sz w:val="24"/>
          <w:szCs w:val="24"/>
          <w:shd w:val="clear" w:color="auto" w:fill="FFFFFF"/>
        </w:rPr>
        <w:t>“expensive” not in txt)</w:t>
      </w:r>
    </w:p>
    <w:p w14:paraId="007DA08D" w14:textId="7BB1AF40" w:rsidR="00B25A76" w:rsidRPr="0056169E" w:rsidRDefault="00B25A7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true</w:t>
      </w:r>
    </w:p>
    <w:p w14:paraId="2BD4060F" w14:textId="38D119E8" w:rsidR="00B25A76" w:rsidRPr="0056169E" w:rsidRDefault="00B25A7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modify strings:</w:t>
      </w:r>
    </w:p>
    <w:p w14:paraId="2E3D0BE7" w14:textId="6F6A1267" w:rsidR="00B25A76" w:rsidRPr="0056169E" w:rsidRDefault="00B25A7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a</w:t>
      </w:r>
      <w:proofErr w:type="gramStart"/>
      <w:r w:rsidRPr="0056169E">
        <w:rPr>
          <w:rFonts w:ascii="Times New Roman" w:hAnsi="Times New Roman" w:cs="Times New Roman"/>
          <w:color w:val="333333"/>
          <w:sz w:val="24"/>
          <w:szCs w:val="24"/>
          <w:shd w:val="clear" w:color="auto" w:fill="FFFFFF"/>
        </w:rPr>
        <w:t>=”hello</w:t>
      </w:r>
      <w:proofErr w:type="gramEnd"/>
      <w:r w:rsidRPr="0056169E">
        <w:rPr>
          <w:rFonts w:ascii="Times New Roman" w:hAnsi="Times New Roman" w:cs="Times New Roman"/>
          <w:color w:val="333333"/>
          <w:sz w:val="24"/>
          <w:szCs w:val="24"/>
          <w:shd w:val="clear" w:color="auto" w:fill="FFFFFF"/>
        </w:rPr>
        <w:t xml:space="preserve"> world”</w:t>
      </w:r>
    </w:p>
    <w:p w14:paraId="6296B0C0" w14:textId="0D795C5E" w:rsidR="00B25A76" w:rsidRPr="0056169E" w:rsidRDefault="00B25A7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print(</w:t>
      </w:r>
      <w:proofErr w:type="spellStart"/>
      <w:proofErr w:type="gramStart"/>
      <w:r w:rsidRPr="0056169E">
        <w:rPr>
          <w:rFonts w:ascii="Times New Roman" w:hAnsi="Times New Roman" w:cs="Times New Roman"/>
          <w:color w:val="333333"/>
          <w:sz w:val="24"/>
          <w:szCs w:val="24"/>
          <w:shd w:val="clear" w:color="auto" w:fill="FFFFFF"/>
        </w:rPr>
        <w:t>a.upper</w:t>
      </w:r>
      <w:proofErr w:type="spellEnd"/>
      <w:proofErr w:type="gramEnd"/>
      <w:r w:rsidRPr="0056169E">
        <w:rPr>
          <w:rFonts w:ascii="Times New Roman" w:hAnsi="Times New Roman" w:cs="Times New Roman"/>
          <w:color w:val="333333"/>
          <w:sz w:val="24"/>
          <w:szCs w:val="24"/>
          <w:shd w:val="clear" w:color="auto" w:fill="FFFFFF"/>
        </w:rPr>
        <w:t>())</w:t>
      </w:r>
    </w:p>
    <w:p w14:paraId="3D7B1D5A" w14:textId="20BB41FD" w:rsidR="00B25A76" w:rsidRPr="0056169E" w:rsidRDefault="00B25A7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HELLO WORLD</w:t>
      </w:r>
    </w:p>
    <w:p w14:paraId="739B796F" w14:textId="63907DC6" w:rsidR="00B25A76" w:rsidRPr="0056169E" w:rsidRDefault="00B25A7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A</w:t>
      </w:r>
      <w:proofErr w:type="gramStart"/>
      <w:r w:rsidRPr="0056169E">
        <w:rPr>
          <w:rFonts w:ascii="Times New Roman" w:hAnsi="Times New Roman" w:cs="Times New Roman"/>
          <w:color w:val="333333"/>
          <w:sz w:val="24"/>
          <w:szCs w:val="24"/>
          <w:shd w:val="clear" w:color="auto" w:fill="FFFFFF"/>
        </w:rPr>
        <w:t>=”hello</w:t>
      </w:r>
      <w:proofErr w:type="gramEnd"/>
      <w:r w:rsidRPr="0056169E">
        <w:rPr>
          <w:rFonts w:ascii="Times New Roman" w:hAnsi="Times New Roman" w:cs="Times New Roman"/>
          <w:color w:val="333333"/>
          <w:sz w:val="24"/>
          <w:szCs w:val="24"/>
          <w:shd w:val="clear" w:color="auto" w:fill="FFFFFF"/>
        </w:rPr>
        <w:t xml:space="preserve"> world”</w:t>
      </w:r>
    </w:p>
    <w:p w14:paraId="652FAC13" w14:textId="317A5840" w:rsidR="00B25A76" w:rsidRPr="0056169E" w:rsidRDefault="00B25A7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Print(</w:t>
      </w:r>
      <w:proofErr w:type="spellStart"/>
      <w:proofErr w:type="gramStart"/>
      <w:r w:rsidRPr="0056169E">
        <w:rPr>
          <w:rFonts w:ascii="Times New Roman" w:hAnsi="Times New Roman" w:cs="Times New Roman"/>
          <w:color w:val="333333"/>
          <w:sz w:val="24"/>
          <w:szCs w:val="24"/>
          <w:shd w:val="clear" w:color="auto" w:fill="FFFFFF"/>
        </w:rPr>
        <w:t>a.lower</w:t>
      </w:r>
      <w:proofErr w:type="spellEnd"/>
      <w:proofErr w:type="gramEnd"/>
      <w:r w:rsidRPr="0056169E">
        <w:rPr>
          <w:rFonts w:ascii="Times New Roman" w:hAnsi="Times New Roman" w:cs="Times New Roman"/>
          <w:color w:val="333333"/>
          <w:sz w:val="24"/>
          <w:szCs w:val="24"/>
          <w:shd w:val="clear" w:color="auto" w:fill="FFFFFF"/>
        </w:rPr>
        <w:t>())</w:t>
      </w:r>
    </w:p>
    <w:p w14:paraId="1B97026F" w14:textId="14F1BEB4" w:rsidR="00B25A76" w:rsidRPr="0056169E" w:rsidRDefault="00B25A7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roofErr w:type="gramStart"/>
      <w:r w:rsidRPr="0056169E">
        <w:rPr>
          <w:rFonts w:ascii="Times New Roman" w:hAnsi="Times New Roman" w:cs="Times New Roman"/>
          <w:color w:val="333333"/>
          <w:sz w:val="24"/>
          <w:szCs w:val="24"/>
          <w:shd w:val="clear" w:color="auto" w:fill="FFFFFF"/>
        </w:rPr>
        <w:t>hello  world</w:t>
      </w:r>
      <w:proofErr w:type="gramEnd"/>
    </w:p>
    <w:p w14:paraId="07B85165" w14:textId="621024A3" w:rsidR="00B25A76" w:rsidRPr="0056169E" w:rsidRDefault="003D0ACD"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a</w:t>
      </w:r>
      <w:proofErr w:type="gramStart"/>
      <w:r w:rsidRPr="0056169E">
        <w:rPr>
          <w:rFonts w:ascii="Times New Roman" w:hAnsi="Times New Roman" w:cs="Times New Roman"/>
          <w:color w:val="333333"/>
          <w:sz w:val="24"/>
          <w:szCs w:val="24"/>
          <w:shd w:val="clear" w:color="auto" w:fill="FFFFFF"/>
        </w:rPr>
        <w:t>=”hello</w:t>
      </w:r>
      <w:proofErr w:type="gramEnd"/>
      <w:r w:rsidRPr="0056169E">
        <w:rPr>
          <w:rFonts w:ascii="Times New Roman" w:hAnsi="Times New Roman" w:cs="Times New Roman"/>
          <w:color w:val="333333"/>
          <w:sz w:val="24"/>
          <w:szCs w:val="24"/>
          <w:shd w:val="clear" w:color="auto" w:fill="FFFFFF"/>
        </w:rPr>
        <w:t xml:space="preserve"> world”</w:t>
      </w:r>
    </w:p>
    <w:p w14:paraId="49F5E51F" w14:textId="02F5D26C" w:rsidR="003D0ACD" w:rsidRPr="0056169E" w:rsidRDefault="003D0ACD"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lastRenderedPageBreak/>
        <w:t>print(</w:t>
      </w:r>
      <w:proofErr w:type="spellStart"/>
      <w:proofErr w:type="gramStart"/>
      <w:r w:rsidRPr="0056169E">
        <w:rPr>
          <w:rFonts w:ascii="Times New Roman" w:hAnsi="Times New Roman" w:cs="Times New Roman"/>
          <w:color w:val="333333"/>
          <w:sz w:val="24"/>
          <w:szCs w:val="24"/>
          <w:shd w:val="clear" w:color="auto" w:fill="FFFFFF"/>
        </w:rPr>
        <w:t>a.replace</w:t>
      </w:r>
      <w:proofErr w:type="spellEnd"/>
      <w:proofErr w:type="gramEnd"/>
      <w:r w:rsidRPr="0056169E">
        <w:rPr>
          <w:rFonts w:ascii="Times New Roman" w:hAnsi="Times New Roman" w:cs="Times New Roman"/>
          <w:color w:val="333333"/>
          <w:sz w:val="24"/>
          <w:szCs w:val="24"/>
          <w:shd w:val="clear" w:color="auto" w:fill="FFFFFF"/>
        </w:rPr>
        <w:t>(“</w:t>
      </w:r>
      <w:proofErr w:type="spellStart"/>
      <w:r w:rsidRPr="0056169E">
        <w:rPr>
          <w:rFonts w:ascii="Times New Roman" w:hAnsi="Times New Roman" w:cs="Times New Roman"/>
          <w:color w:val="333333"/>
          <w:sz w:val="24"/>
          <w:szCs w:val="24"/>
          <w:shd w:val="clear" w:color="auto" w:fill="FFFFFF"/>
        </w:rPr>
        <w:t>h”,”j</w:t>
      </w:r>
      <w:proofErr w:type="spellEnd"/>
      <w:r w:rsidRPr="0056169E">
        <w:rPr>
          <w:rFonts w:ascii="Times New Roman" w:hAnsi="Times New Roman" w:cs="Times New Roman"/>
          <w:color w:val="333333"/>
          <w:sz w:val="24"/>
          <w:szCs w:val="24"/>
          <w:shd w:val="clear" w:color="auto" w:fill="FFFFFF"/>
        </w:rPr>
        <w:t>”))</w:t>
      </w:r>
    </w:p>
    <w:p w14:paraId="3B63721C" w14:textId="4DBD5152" w:rsidR="003D0ACD" w:rsidRPr="0056169E" w:rsidRDefault="003D0ACD"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roofErr w:type="spellStart"/>
      <w:r w:rsidRPr="0056169E">
        <w:rPr>
          <w:rFonts w:ascii="Times New Roman" w:hAnsi="Times New Roman" w:cs="Times New Roman"/>
          <w:color w:val="333333"/>
          <w:sz w:val="24"/>
          <w:szCs w:val="24"/>
          <w:shd w:val="clear" w:color="auto" w:fill="FFFFFF"/>
        </w:rPr>
        <w:t>jello</w:t>
      </w:r>
      <w:proofErr w:type="spellEnd"/>
      <w:r w:rsidRPr="0056169E">
        <w:rPr>
          <w:rFonts w:ascii="Times New Roman" w:hAnsi="Times New Roman" w:cs="Times New Roman"/>
          <w:color w:val="333333"/>
          <w:sz w:val="24"/>
          <w:szCs w:val="24"/>
          <w:shd w:val="clear" w:color="auto" w:fill="FFFFFF"/>
        </w:rPr>
        <w:t xml:space="preserve"> world</w:t>
      </w:r>
    </w:p>
    <w:p w14:paraId="6CBEF896" w14:textId="75570444" w:rsidR="003D0ACD" w:rsidRPr="0056169E" w:rsidRDefault="003D0ACD"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split strings:</w:t>
      </w:r>
    </w:p>
    <w:p w14:paraId="3EA62E2B" w14:textId="429A39F1" w:rsidR="003D0ACD" w:rsidRPr="0056169E" w:rsidRDefault="003D0ACD"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a</w:t>
      </w:r>
      <w:proofErr w:type="gramStart"/>
      <w:r w:rsidRPr="0056169E">
        <w:rPr>
          <w:rFonts w:ascii="Times New Roman" w:hAnsi="Times New Roman" w:cs="Times New Roman"/>
          <w:color w:val="333333"/>
          <w:sz w:val="24"/>
          <w:szCs w:val="24"/>
          <w:shd w:val="clear" w:color="auto" w:fill="FFFFFF"/>
        </w:rPr>
        <w:t>=”hello</w:t>
      </w:r>
      <w:proofErr w:type="gramEnd"/>
      <w:r w:rsidRPr="0056169E">
        <w:rPr>
          <w:rFonts w:ascii="Times New Roman" w:hAnsi="Times New Roman" w:cs="Times New Roman"/>
          <w:color w:val="333333"/>
          <w:sz w:val="24"/>
          <w:szCs w:val="24"/>
          <w:shd w:val="clear" w:color="auto" w:fill="FFFFFF"/>
        </w:rPr>
        <w:t xml:space="preserve"> world”</w:t>
      </w:r>
    </w:p>
    <w:p w14:paraId="70D7B1AF" w14:textId="0F85A348" w:rsidR="003D0ACD" w:rsidRPr="0056169E" w:rsidRDefault="003D0ACD"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print(</w:t>
      </w:r>
      <w:proofErr w:type="spellStart"/>
      <w:proofErr w:type="gramStart"/>
      <w:r w:rsidRPr="0056169E">
        <w:rPr>
          <w:rFonts w:ascii="Times New Roman" w:hAnsi="Times New Roman" w:cs="Times New Roman"/>
          <w:color w:val="333333"/>
          <w:sz w:val="24"/>
          <w:szCs w:val="24"/>
          <w:shd w:val="clear" w:color="auto" w:fill="FFFFFF"/>
        </w:rPr>
        <w:t>a.split</w:t>
      </w:r>
      <w:proofErr w:type="spellEnd"/>
      <w:proofErr w:type="gramEnd"/>
      <w:r w:rsidRPr="0056169E">
        <w:rPr>
          <w:rFonts w:ascii="Times New Roman" w:hAnsi="Times New Roman" w:cs="Times New Roman"/>
          <w:color w:val="333333"/>
          <w:sz w:val="24"/>
          <w:szCs w:val="24"/>
          <w:shd w:val="clear" w:color="auto" w:fill="FFFFFF"/>
        </w:rPr>
        <w:t>(“,”))</w:t>
      </w:r>
    </w:p>
    <w:p w14:paraId="69410143" w14:textId="5786087E" w:rsidR="003D0ACD" w:rsidRPr="0056169E" w:rsidRDefault="003D0ACD"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roofErr w:type="spellStart"/>
      <w:proofErr w:type="gramStart"/>
      <w:r w:rsidRPr="0056169E">
        <w:rPr>
          <w:rFonts w:ascii="Times New Roman" w:hAnsi="Times New Roman" w:cs="Times New Roman"/>
          <w:color w:val="333333"/>
          <w:sz w:val="24"/>
          <w:szCs w:val="24"/>
          <w:shd w:val="clear" w:color="auto" w:fill="FFFFFF"/>
        </w:rPr>
        <w:t>hello,world</w:t>
      </w:r>
      <w:proofErr w:type="spellEnd"/>
      <w:proofErr w:type="gramEnd"/>
    </w:p>
    <w:p w14:paraId="532C4631" w14:textId="55C0D85E" w:rsidR="003D0ACD" w:rsidRPr="0056169E" w:rsidRDefault="003D0ACD"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string concatenation:</w:t>
      </w:r>
    </w:p>
    <w:p w14:paraId="50797985" w14:textId="452D44BA" w:rsidR="003D0ACD" w:rsidRPr="0056169E" w:rsidRDefault="003D0ACD"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a</w:t>
      </w:r>
      <w:proofErr w:type="gramStart"/>
      <w:r w:rsidRPr="0056169E">
        <w:rPr>
          <w:rFonts w:ascii="Times New Roman" w:hAnsi="Times New Roman" w:cs="Times New Roman"/>
          <w:color w:val="333333"/>
          <w:sz w:val="24"/>
          <w:szCs w:val="24"/>
          <w:shd w:val="clear" w:color="auto" w:fill="FFFFFF"/>
        </w:rPr>
        <w:t>=”hello</w:t>
      </w:r>
      <w:proofErr w:type="gramEnd"/>
      <w:r w:rsidRPr="0056169E">
        <w:rPr>
          <w:rFonts w:ascii="Times New Roman" w:hAnsi="Times New Roman" w:cs="Times New Roman"/>
          <w:color w:val="333333"/>
          <w:sz w:val="24"/>
          <w:szCs w:val="24"/>
          <w:shd w:val="clear" w:color="auto" w:fill="FFFFFF"/>
        </w:rPr>
        <w:t>”</w:t>
      </w:r>
    </w:p>
    <w:p w14:paraId="7A16BE18" w14:textId="7EC9B082" w:rsidR="003D0ACD" w:rsidRPr="0056169E" w:rsidRDefault="003D0ACD"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b</w:t>
      </w:r>
      <w:proofErr w:type="gramStart"/>
      <w:r w:rsidRPr="0056169E">
        <w:rPr>
          <w:rFonts w:ascii="Times New Roman" w:hAnsi="Times New Roman" w:cs="Times New Roman"/>
          <w:color w:val="333333"/>
          <w:sz w:val="24"/>
          <w:szCs w:val="24"/>
          <w:shd w:val="clear" w:color="auto" w:fill="FFFFFF"/>
        </w:rPr>
        <w:t>=”world</w:t>
      </w:r>
      <w:proofErr w:type="gramEnd"/>
      <w:r w:rsidRPr="0056169E">
        <w:rPr>
          <w:rFonts w:ascii="Times New Roman" w:hAnsi="Times New Roman" w:cs="Times New Roman"/>
          <w:color w:val="333333"/>
          <w:sz w:val="24"/>
          <w:szCs w:val="24"/>
          <w:shd w:val="clear" w:color="auto" w:fill="FFFFFF"/>
        </w:rPr>
        <w:t>’</w:t>
      </w:r>
    </w:p>
    <w:p w14:paraId="0A211C07" w14:textId="06A752BE" w:rsidR="003D0ACD" w:rsidRPr="0056169E" w:rsidRDefault="003D0ACD"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c=</w:t>
      </w:r>
      <w:proofErr w:type="spellStart"/>
      <w:r w:rsidRPr="0056169E">
        <w:rPr>
          <w:rFonts w:ascii="Times New Roman" w:hAnsi="Times New Roman" w:cs="Times New Roman"/>
          <w:color w:val="333333"/>
          <w:sz w:val="24"/>
          <w:szCs w:val="24"/>
          <w:shd w:val="clear" w:color="auto" w:fill="FFFFFF"/>
        </w:rPr>
        <w:t>a+b</w:t>
      </w:r>
      <w:proofErr w:type="spellEnd"/>
    </w:p>
    <w:p w14:paraId="030DCF1E" w14:textId="63C44B3F" w:rsidR="003D0ACD" w:rsidRPr="0056169E" w:rsidRDefault="003D0ACD"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print(c)</w:t>
      </w:r>
    </w:p>
    <w:p w14:paraId="08FF4D08" w14:textId="36983B76" w:rsidR="003D0ACD" w:rsidRPr="0056169E" w:rsidRDefault="003D0ACD"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roofErr w:type="spellStart"/>
      <w:r w:rsidRPr="0056169E">
        <w:rPr>
          <w:rFonts w:ascii="Times New Roman" w:hAnsi="Times New Roman" w:cs="Times New Roman"/>
          <w:color w:val="333333"/>
          <w:sz w:val="24"/>
          <w:szCs w:val="24"/>
          <w:shd w:val="clear" w:color="auto" w:fill="FFFFFF"/>
        </w:rPr>
        <w:t>helloworld</w:t>
      </w:r>
      <w:proofErr w:type="spellEnd"/>
    </w:p>
    <w:p w14:paraId="34C29C2A" w14:textId="374E5188" w:rsidR="003D0ACD" w:rsidRPr="0056169E" w:rsidRDefault="003D0ACD"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a</w:t>
      </w:r>
      <w:proofErr w:type="gramStart"/>
      <w:r w:rsidRPr="0056169E">
        <w:rPr>
          <w:rFonts w:ascii="Times New Roman" w:hAnsi="Times New Roman" w:cs="Times New Roman"/>
          <w:color w:val="333333"/>
          <w:sz w:val="24"/>
          <w:szCs w:val="24"/>
          <w:shd w:val="clear" w:color="auto" w:fill="FFFFFF"/>
        </w:rPr>
        <w:t>=”hello</w:t>
      </w:r>
      <w:proofErr w:type="gramEnd"/>
      <w:r w:rsidRPr="0056169E">
        <w:rPr>
          <w:rFonts w:ascii="Times New Roman" w:hAnsi="Times New Roman" w:cs="Times New Roman"/>
          <w:color w:val="333333"/>
          <w:sz w:val="24"/>
          <w:szCs w:val="24"/>
          <w:shd w:val="clear" w:color="auto" w:fill="FFFFFF"/>
        </w:rPr>
        <w:t>”</w:t>
      </w:r>
    </w:p>
    <w:p w14:paraId="0F6F4A81" w14:textId="1AF749C6" w:rsidR="003D0ACD" w:rsidRPr="0056169E" w:rsidRDefault="003D0ACD"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b</w:t>
      </w:r>
      <w:proofErr w:type="gramStart"/>
      <w:r w:rsidRPr="0056169E">
        <w:rPr>
          <w:rFonts w:ascii="Times New Roman" w:hAnsi="Times New Roman" w:cs="Times New Roman"/>
          <w:color w:val="333333"/>
          <w:sz w:val="24"/>
          <w:szCs w:val="24"/>
          <w:shd w:val="clear" w:color="auto" w:fill="FFFFFF"/>
        </w:rPr>
        <w:t>=”world</w:t>
      </w:r>
      <w:proofErr w:type="gramEnd"/>
      <w:r w:rsidRPr="0056169E">
        <w:rPr>
          <w:rFonts w:ascii="Times New Roman" w:hAnsi="Times New Roman" w:cs="Times New Roman"/>
          <w:color w:val="333333"/>
          <w:sz w:val="24"/>
          <w:szCs w:val="24"/>
          <w:shd w:val="clear" w:color="auto" w:fill="FFFFFF"/>
        </w:rPr>
        <w:t>”</w:t>
      </w:r>
    </w:p>
    <w:p w14:paraId="77BC5A8B" w14:textId="621133F1" w:rsidR="003D0ACD" w:rsidRPr="0056169E" w:rsidRDefault="003D0ACD"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c=a+” “+b</w:t>
      </w:r>
    </w:p>
    <w:p w14:paraId="37CB064F" w14:textId="0C86EFD0" w:rsidR="003D0ACD" w:rsidRPr="0056169E" w:rsidRDefault="003D0ACD"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roofErr w:type="gramStart"/>
      <w:r w:rsidRPr="0056169E">
        <w:rPr>
          <w:rFonts w:ascii="Times New Roman" w:hAnsi="Times New Roman" w:cs="Times New Roman"/>
          <w:color w:val="333333"/>
          <w:sz w:val="24"/>
          <w:szCs w:val="24"/>
          <w:shd w:val="clear" w:color="auto" w:fill="FFFFFF"/>
        </w:rPr>
        <w:t>print(</w:t>
      </w:r>
      <w:proofErr w:type="gramEnd"/>
      <w:r w:rsidRPr="0056169E">
        <w:rPr>
          <w:rFonts w:ascii="Times New Roman" w:hAnsi="Times New Roman" w:cs="Times New Roman"/>
          <w:color w:val="333333"/>
          <w:sz w:val="24"/>
          <w:szCs w:val="24"/>
          <w:shd w:val="clear" w:color="auto" w:fill="FFFFFF"/>
        </w:rPr>
        <w:t>c )</w:t>
      </w:r>
    </w:p>
    <w:p w14:paraId="41ED41C5" w14:textId="728B315C" w:rsidR="003D0ACD" w:rsidRPr="0056169E" w:rsidRDefault="003D0ACD"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hello world</w:t>
      </w:r>
    </w:p>
    <w:p w14:paraId="10CA5EED" w14:textId="23E1A94B" w:rsidR="003D0ACD" w:rsidRPr="0056169E" w:rsidRDefault="003D0ACD"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string format:</w:t>
      </w:r>
    </w:p>
    <w:p w14:paraId="6E23108E" w14:textId="69308174" w:rsidR="003D0ACD" w:rsidRPr="0056169E" w:rsidRDefault="003D0ACD"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we cannot combine the string with </w:t>
      </w:r>
      <w:r w:rsidR="0069395D" w:rsidRPr="0056169E">
        <w:rPr>
          <w:rFonts w:ascii="Times New Roman" w:hAnsi="Times New Roman" w:cs="Times New Roman"/>
          <w:color w:val="333333"/>
          <w:sz w:val="24"/>
          <w:szCs w:val="24"/>
          <w:shd w:val="clear" w:color="auto" w:fill="FFFFFF"/>
        </w:rPr>
        <w:t>numbers, so by using string formatting we can combine them.</w:t>
      </w:r>
    </w:p>
    <w:p w14:paraId="18AC5690" w14:textId="2F1639D2" w:rsidR="0069395D" w:rsidRPr="0056169E" w:rsidRDefault="0069395D"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lastRenderedPageBreak/>
        <w:t>Most values are true:</w:t>
      </w:r>
    </w:p>
    <w:p w14:paraId="1FB3DDE5" w14:textId="2FF2CCA9" w:rsidR="0069395D" w:rsidRPr="0056169E" w:rsidRDefault="0069395D"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Almost any </w:t>
      </w:r>
      <w:proofErr w:type="spellStart"/>
      <w:r w:rsidRPr="0056169E">
        <w:rPr>
          <w:rFonts w:ascii="Times New Roman" w:hAnsi="Times New Roman" w:cs="Times New Roman"/>
          <w:color w:val="333333"/>
          <w:sz w:val="24"/>
          <w:szCs w:val="24"/>
          <w:shd w:val="clear" w:color="auto" w:fill="FFFFFF"/>
        </w:rPr>
        <w:t>evluvated</w:t>
      </w:r>
      <w:proofErr w:type="spellEnd"/>
      <w:r w:rsidRPr="0056169E">
        <w:rPr>
          <w:rFonts w:ascii="Times New Roman" w:hAnsi="Times New Roman" w:cs="Times New Roman"/>
          <w:color w:val="333333"/>
          <w:sz w:val="24"/>
          <w:szCs w:val="24"/>
          <w:shd w:val="clear" w:color="auto" w:fill="FFFFFF"/>
        </w:rPr>
        <w:t xml:space="preserve"> is true if it has some sort of content.</w:t>
      </w:r>
    </w:p>
    <w:p w14:paraId="3B876F7D" w14:textId="7CD74EB3" w:rsidR="0069395D" w:rsidRPr="0056169E" w:rsidRDefault="0069395D"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Any string is </w:t>
      </w:r>
      <w:proofErr w:type="spellStart"/>
      <w:proofErr w:type="gramStart"/>
      <w:r w:rsidRPr="0056169E">
        <w:rPr>
          <w:rFonts w:ascii="Times New Roman" w:hAnsi="Times New Roman" w:cs="Times New Roman"/>
          <w:color w:val="333333"/>
          <w:sz w:val="24"/>
          <w:szCs w:val="24"/>
          <w:shd w:val="clear" w:color="auto" w:fill="FFFFFF"/>
        </w:rPr>
        <w:t>true,except</w:t>
      </w:r>
      <w:proofErr w:type="spellEnd"/>
      <w:proofErr w:type="gramEnd"/>
      <w:r w:rsidRPr="0056169E">
        <w:rPr>
          <w:rFonts w:ascii="Times New Roman" w:hAnsi="Times New Roman" w:cs="Times New Roman"/>
          <w:color w:val="333333"/>
          <w:sz w:val="24"/>
          <w:szCs w:val="24"/>
          <w:shd w:val="clear" w:color="auto" w:fill="FFFFFF"/>
        </w:rPr>
        <w:t xml:space="preserve"> empty strings any number is true except 0</w:t>
      </w:r>
    </w:p>
    <w:p w14:paraId="0F059CCD" w14:textId="46BB02B5" w:rsidR="0069395D" w:rsidRPr="0056169E" w:rsidRDefault="0069395D"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Any </w:t>
      </w:r>
      <w:proofErr w:type="spellStart"/>
      <w:proofErr w:type="gramStart"/>
      <w:r w:rsidRPr="0056169E">
        <w:rPr>
          <w:rFonts w:ascii="Times New Roman" w:hAnsi="Times New Roman" w:cs="Times New Roman"/>
          <w:color w:val="333333"/>
          <w:sz w:val="24"/>
          <w:szCs w:val="24"/>
          <w:shd w:val="clear" w:color="auto" w:fill="FFFFFF"/>
        </w:rPr>
        <w:t>list,tuple</w:t>
      </w:r>
      <w:proofErr w:type="gramEnd"/>
      <w:r w:rsidRPr="0056169E">
        <w:rPr>
          <w:rFonts w:ascii="Times New Roman" w:hAnsi="Times New Roman" w:cs="Times New Roman"/>
          <w:color w:val="333333"/>
          <w:sz w:val="24"/>
          <w:szCs w:val="24"/>
          <w:shd w:val="clear" w:color="auto" w:fill="FFFFFF"/>
        </w:rPr>
        <w:t>,dictoanry</w:t>
      </w:r>
      <w:proofErr w:type="spellEnd"/>
      <w:r w:rsidRPr="0056169E">
        <w:rPr>
          <w:rFonts w:ascii="Times New Roman" w:hAnsi="Times New Roman" w:cs="Times New Roman"/>
          <w:color w:val="333333"/>
          <w:sz w:val="24"/>
          <w:szCs w:val="24"/>
          <w:shd w:val="clear" w:color="auto" w:fill="FFFFFF"/>
        </w:rPr>
        <w:t xml:space="preserve"> is true except empty ones</w:t>
      </w:r>
      <w:r w:rsidR="006954D0" w:rsidRPr="0056169E">
        <w:rPr>
          <w:rFonts w:ascii="Times New Roman" w:hAnsi="Times New Roman" w:cs="Times New Roman"/>
          <w:color w:val="333333"/>
          <w:sz w:val="24"/>
          <w:szCs w:val="24"/>
          <w:shd w:val="clear" w:color="auto" w:fill="FFFFFF"/>
        </w:rPr>
        <w:t>.</w:t>
      </w:r>
    </w:p>
    <w:p w14:paraId="7C94DAEB" w14:textId="11D2BB00" w:rsidR="006954D0" w:rsidRPr="0056169E" w:rsidRDefault="006954D0"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Python sort list:</w:t>
      </w:r>
    </w:p>
    <w:p w14:paraId="6AE2DC32" w14:textId="777F4CB7" w:rsidR="006954D0" w:rsidRPr="0056169E" w:rsidRDefault="006954D0"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Sort the </w:t>
      </w:r>
      <w:proofErr w:type="spellStart"/>
      <w:r w:rsidRPr="0056169E">
        <w:rPr>
          <w:rFonts w:ascii="Times New Roman" w:hAnsi="Times New Roman" w:cs="Times New Roman"/>
          <w:color w:val="333333"/>
          <w:sz w:val="24"/>
          <w:szCs w:val="24"/>
          <w:shd w:val="clear" w:color="auto" w:fill="FFFFFF"/>
        </w:rPr>
        <w:t>lsit</w:t>
      </w:r>
      <w:proofErr w:type="spellEnd"/>
      <w:r w:rsidRPr="0056169E">
        <w:rPr>
          <w:rFonts w:ascii="Times New Roman" w:hAnsi="Times New Roman" w:cs="Times New Roman"/>
          <w:color w:val="333333"/>
          <w:sz w:val="24"/>
          <w:szCs w:val="24"/>
          <w:shd w:val="clear" w:color="auto" w:fill="FFFFFF"/>
        </w:rPr>
        <w:t xml:space="preserve"> </w:t>
      </w:r>
      <w:proofErr w:type="spellStart"/>
      <w:r w:rsidRPr="0056169E">
        <w:rPr>
          <w:rFonts w:ascii="Times New Roman" w:hAnsi="Times New Roman" w:cs="Times New Roman"/>
          <w:color w:val="333333"/>
          <w:sz w:val="24"/>
          <w:szCs w:val="24"/>
          <w:shd w:val="clear" w:color="auto" w:fill="FFFFFF"/>
        </w:rPr>
        <w:t>alaphabetically</w:t>
      </w:r>
      <w:proofErr w:type="spellEnd"/>
      <w:r w:rsidRPr="0056169E">
        <w:rPr>
          <w:rFonts w:ascii="Times New Roman" w:hAnsi="Times New Roman" w:cs="Times New Roman"/>
          <w:color w:val="333333"/>
          <w:sz w:val="24"/>
          <w:szCs w:val="24"/>
          <w:shd w:val="clear" w:color="auto" w:fill="FFFFFF"/>
        </w:rPr>
        <w:t>.</w:t>
      </w:r>
    </w:p>
    <w:p w14:paraId="78970E38" w14:textId="459F754F" w:rsidR="006954D0" w:rsidRPr="0056169E" w:rsidRDefault="006954D0"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roofErr w:type="spellStart"/>
      <w:r w:rsidRPr="0056169E">
        <w:rPr>
          <w:rFonts w:ascii="Times New Roman" w:hAnsi="Times New Roman" w:cs="Times New Roman"/>
          <w:color w:val="333333"/>
          <w:sz w:val="24"/>
          <w:szCs w:val="24"/>
          <w:shd w:val="clear" w:color="auto" w:fill="FFFFFF"/>
        </w:rPr>
        <w:t>Thuslist</w:t>
      </w:r>
      <w:proofErr w:type="spellEnd"/>
      <w:proofErr w:type="gramStart"/>
      <w:r w:rsidRPr="0056169E">
        <w:rPr>
          <w:rFonts w:ascii="Times New Roman" w:hAnsi="Times New Roman" w:cs="Times New Roman"/>
          <w:color w:val="333333"/>
          <w:sz w:val="24"/>
          <w:szCs w:val="24"/>
          <w:shd w:val="clear" w:color="auto" w:fill="FFFFFF"/>
        </w:rPr>
        <w:t>=[</w:t>
      </w:r>
      <w:proofErr w:type="gramEnd"/>
      <w:r w:rsidRPr="0056169E">
        <w:rPr>
          <w:rFonts w:ascii="Times New Roman" w:hAnsi="Times New Roman" w:cs="Times New Roman"/>
          <w:color w:val="333333"/>
          <w:sz w:val="24"/>
          <w:szCs w:val="24"/>
          <w:shd w:val="clear" w:color="auto" w:fill="FFFFFF"/>
        </w:rPr>
        <w:t>“orange”, “mango”,kiwi”,”</w:t>
      </w:r>
      <w:proofErr w:type="spellStart"/>
      <w:r w:rsidRPr="0056169E">
        <w:rPr>
          <w:rFonts w:ascii="Times New Roman" w:hAnsi="Times New Roman" w:cs="Times New Roman"/>
          <w:color w:val="333333"/>
          <w:sz w:val="24"/>
          <w:szCs w:val="24"/>
          <w:shd w:val="clear" w:color="auto" w:fill="FFFFFF"/>
        </w:rPr>
        <w:t>pineapape</w:t>
      </w:r>
      <w:proofErr w:type="spellEnd"/>
      <w:r w:rsidRPr="0056169E">
        <w:rPr>
          <w:rFonts w:ascii="Times New Roman" w:hAnsi="Times New Roman" w:cs="Times New Roman"/>
          <w:color w:val="333333"/>
          <w:sz w:val="24"/>
          <w:szCs w:val="24"/>
          <w:shd w:val="clear" w:color="auto" w:fill="FFFFFF"/>
        </w:rPr>
        <w:t>”,”banana”]</w:t>
      </w:r>
    </w:p>
    <w:p w14:paraId="4BF2AB1F" w14:textId="6752F8DF" w:rsidR="006954D0" w:rsidRPr="0056169E" w:rsidRDefault="006954D0"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roofErr w:type="spellStart"/>
      <w:r w:rsidRPr="0056169E">
        <w:rPr>
          <w:rFonts w:ascii="Times New Roman" w:hAnsi="Times New Roman" w:cs="Times New Roman"/>
          <w:color w:val="333333"/>
          <w:sz w:val="24"/>
          <w:szCs w:val="24"/>
          <w:shd w:val="clear" w:color="auto" w:fill="FFFFFF"/>
        </w:rPr>
        <w:t>Thuslist.sort</w:t>
      </w:r>
      <w:proofErr w:type="spellEnd"/>
      <w:r w:rsidRPr="0056169E">
        <w:rPr>
          <w:rFonts w:ascii="Times New Roman" w:hAnsi="Times New Roman" w:cs="Times New Roman"/>
          <w:color w:val="333333"/>
          <w:sz w:val="24"/>
          <w:szCs w:val="24"/>
          <w:shd w:val="clear" w:color="auto" w:fill="FFFFFF"/>
        </w:rPr>
        <w:t>()</w:t>
      </w:r>
    </w:p>
    <w:p w14:paraId="46029E52" w14:textId="248DAB87" w:rsidR="006954D0" w:rsidRPr="0056169E" w:rsidRDefault="006954D0"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Print(</w:t>
      </w:r>
      <w:proofErr w:type="spellStart"/>
      <w:r w:rsidRPr="0056169E">
        <w:rPr>
          <w:rFonts w:ascii="Times New Roman" w:hAnsi="Times New Roman" w:cs="Times New Roman"/>
          <w:color w:val="333333"/>
          <w:sz w:val="24"/>
          <w:szCs w:val="24"/>
          <w:shd w:val="clear" w:color="auto" w:fill="FFFFFF"/>
        </w:rPr>
        <w:t>thuslist</w:t>
      </w:r>
      <w:proofErr w:type="spellEnd"/>
      <w:r w:rsidRPr="0056169E">
        <w:rPr>
          <w:rFonts w:ascii="Times New Roman" w:hAnsi="Times New Roman" w:cs="Times New Roman"/>
          <w:color w:val="333333"/>
          <w:sz w:val="24"/>
          <w:szCs w:val="24"/>
          <w:shd w:val="clear" w:color="auto" w:fill="FFFFFF"/>
        </w:rPr>
        <w:t>)</w:t>
      </w:r>
    </w:p>
    <w:p w14:paraId="3A94A597" w14:textId="0573039F" w:rsidR="006954D0" w:rsidRPr="0056169E" w:rsidRDefault="006954D0"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o/</w:t>
      </w:r>
      <w:proofErr w:type="gramStart"/>
      <w:r w:rsidRPr="0056169E">
        <w:rPr>
          <w:rFonts w:ascii="Times New Roman" w:hAnsi="Times New Roman" w:cs="Times New Roman"/>
          <w:color w:val="333333"/>
          <w:sz w:val="24"/>
          <w:szCs w:val="24"/>
          <w:shd w:val="clear" w:color="auto" w:fill="FFFFFF"/>
        </w:rPr>
        <w:t>p:[</w:t>
      </w:r>
      <w:proofErr w:type="spellStart"/>
      <w:proofErr w:type="gramEnd"/>
      <w:r w:rsidRPr="0056169E">
        <w:rPr>
          <w:rFonts w:ascii="Times New Roman" w:hAnsi="Times New Roman" w:cs="Times New Roman"/>
          <w:color w:val="333333"/>
          <w:sz w:val="24"/>
          <w:szCs w:val="24"/>
          <w:shd w:val="clear" w:color="auto" w:fill="FFFFFF"/>
        </w:rPr>
        <w:t>banana,kiwi,mango,orange,pineappale</w:t>
      </w:r>
      <w:proofErr w:type="spellEnd"/>
      <w:r w:rsidRPr="0056169E">
        <w:rPr>
          <w:rFonts w:ascii="Times New Roman" w:hAnsi="Times New Roman" w:cs="Times New Roman"/>
          <w:color w:val="333333"/>
          <w:sz w:val="24"/>
          <w:szCs w:val="24"/>
          <w:shd w:val="clear" w:color="auto" w:fill="FFFFFF"/>
        </w:rPr>
        <w:t>]</w:t>
      </w:r>
    </w:p>
    <w:p w14:paraId="4F1D7086" w14:textId="42011A5B" w:rsidR="006954D0" w:rsidRPr="0056169E" w:rsidRDefault="006954D0"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sort the </w:t>
      </w:r>
      <w:proofErr w:type="spellStart"/>
      <w:r w:rsidRPr="0056169E">
        <w:rPr>
          <w:rFonts w:ascii="Times New Roman" w:hAnsi="Times New Roman" w:cs="Times New Roman"/>
          <w:color w:val="333333"/>
          <w:sz w:val="24"/>
          <w:szCs w:val="24"/>
          <w:shd w:val="clear" w:color="auto" w:fill="FFFFFF"/>
        </w:rPr>
        <w:t>lsit</w:t>
      </w:r>
      <w:proofErr w:type="spellEnd"/>
      <w:r w:rsidRPr="0056169E">
        <w:rPr>
          <w:rFonts w:ascii="Times New Roman" w:hAnsi="Times New Roman" w:cs="Times New Roman"/>
          <w:color w:val="333333"/>
          <w:sz w:val="24"/>
          <w:szCs w:val="24"/>
          <w:shd w:val="clear" w:color="auto" w:fill="FFFFFF"/>
        </w:rPr>
        <w:t xml:space="preserve"> numerically:</w:t>
      </w:r>
    </w:p>
    <w:p w14:paraId="6D95E495" w14:textId="4B98746D" w:rsidR="006954D0" w:rsidRPr="0056169E" w:rsidRDefault="006954D0"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roofErr w:type="spellStart"/>
      <w:r w:rsidRPr="0056169E">
        <w:rPr>
          <w:rFonts w:ascii="Times New Roman" w:hAnsi="Times New Roman" w:cs="Times New Roman"/>
          <w:color w:val="333333"/>
          <w:sz w:val="24"/>
          <w:szCs w:val="24"/>
          <w:shd w:val="clear" w:color="auto" w:fill="FFFFFF"/>
        </w:rPr>
        <w:t>thislist</w:t>
      </w:r>
      <w:proofErr w:type="spellEnd"/>
      <w:proofErr w:type="gramStart"/>
      <w:r w:rsidRPr="0056169E">
        <w:rPr>
          <w:rFonts w:ascii="Times New Roman" w:hAnsi="Times New Roman" w:cs="Times New Roman"/>
          <w:color w:val="333333"/>
          <w:sz w:val="24"/>
          <w:szCs w:val="24"/>
          <w:shd w:val="clear" w:color="auto" w:fill="FFFFFF"/>
        </w:rPr>
        <w:t>=[</w:t>
      </w:r>
      <w:proofErr w:type="gramEnd"/>
      <w:r w:rsidRPr="0056169E">
        <w:rPr>
          <w:rFonts w:ascii="Times New Roman" w:hAnsi="Times New Roman" w:cs="Times New Roman"/>
          <w:color w:val="333333"/>
          <w:sz w:val="24"/>
          <w:szCs w:val="24"/>
          <w:shd w:val="clear" w:color="auto" w:fill="FFFFFF"/>
        </w:rPr>
        <w:t>100,50,65,82,23]</w:t>
      </w:r>
    </w:p>
    <w:p w14:paraId="3C1777BC" w14:textId="417A632A" w:rsidR="006954D0" w:rsidRPr="0056169E" w:rsidRDefault="006954D0"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roofErr w:type="spellStart"/>
      <w:proofErr w:type="gramStart"/>
      <w:r w:rsidRPr="0056169E">
        <w:rPr>
          <w:rFonts w:ascii="Times New Roman" w:hAnsi="Times New Roman" w:cs="Times New Roman"/>
          <w:color w:val="333333"/>
          <w:sz w:val="24"/>
          <w:szCs w:val="24"/>
          <w:shd w:val="clear" w:color="auto" w:fill="FFFFFF"/>
        </w:rPr>
        <w:t>thislsit.sort</w:t>
      </w:r>
      <w:proofErr w:type="spellEnd"/>
      <w:proofErr w:type="gramEnd"/>
      <w:r w:rsidRPr="0056169E">
        <w:rPr>
          <w:rFonts w:ascii="Times New Roman" w:hAnsi="Times New Roman" w:cs="Times New Roman"/>
          <w:color w:val="333333"/>
          <w:sz w:val="24"/>
          <w:szCs w:val="24"/>
          <w:shd w:val="clear" w:color="auto" w:fill="FFFFFF"/>
        </w:rPr>
        <w:t>()</w:t>
      </w:r>
    </w:p>
    <w:p w14:paraId="6AABD180" w14:textId="5EAD28BF" w:rsidR="006954D0" w:rsidRPr="0056169E" w:rsidRDefault="006954D0"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print(</w:t>
      </w:r>
      <w:proofErr w:type="spellStart"/>
      <w:r w:rsidRPr="0056169E">
        <w:rPr>
          <w:rFonts w:ascii="Times New Roman" w:hAnsi="Times New Roman" w:cs="Times New Roman"/>
          <w:color w:val="333333"/>
          <w:sz w:val="24"/>
          <w:szCs w:val="24"/>
          <w:shd w:val="clear" w:color="auto" w:fill="FFFFFF"/>
        </w:rPr>
        <w:t>thislist</w:t>
      </w:r>
      <w:proofErr w:type="spellEnd"/>
      <w:r w:rsidRPr="0056169E">
        <w:rPr>
          <w:rFonts w:ascii="Times New Roman" w:hAnsi="Times New Roman" w:cs="Times New Roman"/>
          <w:color w:val="333333"/>
          <w:sz w:val="24"/>
          <w:szCs w:val="24"/>
          <w:shd w:val="clear" w:color="auto" w:fill="FFFFFF"/>
        </w:rPr>
        <w:t>)</w:t>
      </w:r>
    </w:p>
    <w:p w14:paraId="27BB072C" w14:textId="5C4EFD8F" w:rsidR="006954D0" w:rsidRPr="0056169E" w:rsidRDefault="006954D0"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o/</w:t>
      </w:r>
      <w:proofErr w:type="gramStart"/>
      <w:r w:rsidRPr="0056169E">
        <w:rPr>
          <w:rFonts w:ascii="Times New Roman" w:hAnsi="Times New Roman" w:cs="Times New Roman"/>
          <w:color w:val="333333"/>
          <w:sz w:val="24"/>
          <w:szCs w:val="24"/>
          <w:shd w:val="clear" w:color="auto" w:fill="FFFFFF"/>
        </w:rPr>
        <w:t>p:[</w:t>
      </w:r>
      <w:proofErr w:type="gramEnd"/>
      <w:r w:rsidRPr="0056169E">
        <w:rPr>
          <w:rFonts w:ascii="Times New Roman" w:hAnsi="Times New Roman" w:cs="Times New Roman"/>
          <w:color w:val="333333"/>
          <w:sz w:val="24"/>
          <w:szCs w:val="24"/>
          <w:shd w:val="clear" w:color="auto" w:fill="FFFFFF"/>
        </w:rPr>
        <w:t>23,50,65,82,100]</w:t>
      </w:r>
    </w:p>
    <w:p w14:paraId="1CF6300A" w14:textId="0C7EBD4D" w:rsidR="006954D0" w:rsidRPr="0056169E" w:rsidRDefault="006954D0"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sort </w:t>
      </w:r>
      <w:proofErr w:type="spellStart"/>
      <w:r w:rsidRPr="0056169E">
        <w:rPr>
          <w:rFonts w:ascii="Times New Roman" w:hAnsi="Times New Roman" w:cs="Times New Roman"/>
          <w:color w:val="333333"/>
          <w:sz w:val="24"/>
          <w:szCs w:val="24"/>
          <w:shd w:val="clear" w:color="auto" w:fill="FFFFFF"/>
        </w:rPr>
        <w:t>desecending</w:t>
      </w:r>
      <w:proofErr w:type="spellEnd"/>
      <w:r w:rsidRPr="0056169E">
        <w:rPr>
          <w:rFonts w:ascii="Times New Roman" w:hAnsi="Times New Roman" w:cs="Times New Roman"/>
          <w:color w:val="333333"/>
          <w:sz w:val="24"/>
          <w:szCs w:val="24"/>
          <w:shd w:val="clear" w:color="auto" w:fill="FFFFFF"/>
        </w:rPr>
        <w:t>:</w:t>
      </w:r>
    </w:p>
    <w:p w14:paraId="71616BCC" w14:textId="35473613" w:rsidR="006954D0" w:rsidRPr="0056169E" w:rsidRDefault="006954D0"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roofErr w:type="spellStart"/>
      <w:r w:rsidRPr="0056169E">
        <w:rPr>
          <w:rFonts w:ascii="Times New Roman" w:hAnsi="Times New Roman" w:cs="Times New Roman"/>
          <w:color w:val="333333"/>
          <w:sz w:val="24"/>
          <w:szCs w:val="24"/>
          <w:shd w:val="clear" w:color="auto" w:fill="FFFFFF"/>
        </w:rPr>
        <w:t>thislist</w:t>
      </w:r>
      <w:proofErr w:type="spellEnd"/>
      <w:r w:rsidRPr="0056169E">
        <w:rPr>
          <w:rFonts w:ascii="Times New Roman" w:hAnsi="Times New Roman" w:cs="Times New Roman"/>
          <w:color w:val="333333"/>
          <w:sz w:val="24"/>
          <w:szCs w:val="24"/>
          <w:shd w:val="clear" w:color="auto" w:fill="FFFFFF"/>
        </w:rPr>
        <w:t>=[“</w:t>
      </w:r>
      <w:proofErr w:type="spellStart"/>
      <w:r w:rsidRPr="0056169E">
        <w:rPr>
          <w:rFonts w:ascii="Times New Roman" w:hAnsi="Times New Roman" w:cs="Times New Roman"/>
          <w:color w:val="333333"/>
          <w:sz w:val="24"/>
          <w:szCs w:val="24"/>
          <w:shd w:val="clear" w:color="auto" w:fill="FFFFFF"/>
        </w:rPr>
        <w:t>orange”</w:t>
      </w:r>
      <w:proofErr w:type="gramStart"/>
      <w:r w:rsidRPr="0056169E">
        <w:rPr>
          <w:rFonts w:ascii="Times New Roman" w:hAnsi="Times New Roman" w:cs="Times New Roman"/>
          <w:color w:val="333333"/>
          <w:sz w:val="24"/>
          <w:szCs w:val="24"/>
          <w:shd w:val="clear" w:color="auto" w:fill="FFFFFF"/>
        </w:rPr>
        <w:t>,”mango</w:t>
      </w:r>
      <w:proofErr w:type="gramEnd"/>
      <w:r w:rsidRPr="0056169E">
        <w:rPr>
          <w:rFonts w:ascii="Times New Roman" w:hAnsi="Times New Roman" w:cs="Times New Roman"/>
          <w:color w:val="333333"/>
          <w:sz w:val="24"/>
          <w:szCs w:val="24"/>
          <w:shd w:val="clear" w:color="auto" w:fill="FFFFFF"/>
        </w:rPr>
        <w:t>”,”kiwi”,”pineapple”,”banana</w:t>
      </w:r>
      <w:proofErr w:type="spellEnd"/>
      <w:r w:rsidRPr="0056169E">
        <w:rPr>
          <w:rFonts w:ascii="Times New Roman" w:hAnsi="Times New Roman" w:cs="Times New Roman"/>
          <w:color w:val="333333"/>
          <w:sz w:val="24"/>
          <w:szCs w:val="24"/>
          <w:shd w:val="clear" w:color="auto" w:fill="FFFFFF"/>
        </w:rPr>
        <w:t>”]</w:t>
      </w:r>
    </w:p>
    <w:p w14:paraId="72B7C13B" w14:textId="2ACAA26D" w:rsidR="006954D0" w:rsidRPr="0056169E" w:rsidRDefault="006954D0"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roofErr w:type="spellStart"/>
      <w:proofErr w:type="gramStart"/>
      <w:r w:rsidRPr="0056169E">
        <w:rPr>
          <w:rFonts w:ascii="Times New Roman" w:hAnsi="Times New Roman" w:cs="Times New Roman"/>
          <w:color w:val="333333"/>
          <w:sz w:val="24"/>
          <w:szCs w:val="24"/>
          <w:shd w:val="clear" w:color="auto" w:fill="FFFFFF"/>
        </w:rPr>
        <w:t>thislist.sort</w:t>
      </w:r>
      <w:proofErr w:type="spellEnd"/>
      <w:proofErr w:type="gramEnd"/>
      <w:r w:rsidRPr="0056169E">
        <w:rPr>
          <w:rFonts w:ascii="Times New Roman" w:hAnsi="Times New Roman" w:cs="Times New Roman"/>
          <w:color w:val="333333"/>
          <w:sz w:val="24"/>
          <w:szCs w:val="24"/>
          <w:shd w:val="clear" w:color="auto" w:fill="FFFFFF"/>
        </w:rPr>
        <w:t>(reverse=True)</w:t>
      </w:r>
    </w:p>
    <w:p w14:paraId="56AD6A2A" w14:textId="76BA6B08" w:rsidR="006954D0" w:rsidRPr="0056169E" w:rsidRDefault="006954D0"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print(</w:t>
      </w:r>
      <w:proofErr w:type="spellStart"/>
      <w:r w:rsidRPr="0056169E">
        <w:rPr>
          <w:rFonts w:ascii="Times New Roman" w:hAnsi="Times New Roman" w:cs="Times New Roman"/>
          <w:color w:val="333333"/>
          <w:sz w:val="24"/>
          <w:szCs w:val="24"/>
          <w:shd w:val="clear" w:color="auto" w:fill="FFFFFF"/>
        </w:rPr>
        <w:t>thilsist</w:t>
      </w:r>
      <w:proofErr w:type="spellEnd"/>
      <w:r w:rsidRPr="0056169E">
        <w:rPr>
          <w:rFonts w:ascii="Times New Roman" w:hAnsi="Times New Roman" w:cs="Times New Roman"/>
          <w:color w:val="333333"/>
          <w:sz w:val="24"/>
          <w:szCs w:val="24"/>
          <w:shd w:val="clear" w:color="auto" w:fill="FFFFFF"/>
        </w:rPr>
        <w:t>)</w:t>
      </w:r>
    </w:p>
    <w:p w14:paraId="3A75FEEB" w14:textId="48B3989D" w:rsidR="006954D0" w:rsidRPr="0056169E" w:rsidRDefault="006954D0"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lastRenderedPageBreak/>
        <w:t>o/</w:t>
      </w:r>
      <w:proofErr w:type="spellStart"/>
      <w:proofErr w:type="gramStart"/>
      <w:r w:rsidRPr="0056169E">
        <w:rPr>
          <w:rFonts w:ascii="Times New Roman" w:hAnsi="Times New Roman" w:cs="Times New Roman"/>
          <w:color w:val="333333"/>
          <w:sz w:val="24"/>
          <w:szCs w:val="24"/>
          <w:shd w:val="clear" w:color="auto" w:fill="FFFFFF"/>
        </w:rPr>
        <w:t>p:pineapple</w:t>
      </w:r>
      <w:proofErr w:type="gramEnd"/>
      <w:r w:rsidRPr="0056169E">
        <w:rPr>
          <w:rFonts w:ascii="Times New Roman" w:hAnsi="Times New Roman" w:cs="Times New Roman"/>
          <w:color w:val="333333"/>
          <w:sz w:val="24"/>
          <w:szCs w:val="24"/>
          <w:shd w:val="clear" w:color="auto" w:fill="FFFFFF"/>
        </w:rPr>
        <w:t>,orange,mango,kiwi,banana</w:t>
      </w:r>
      <w:proofErr w:type="spellEnd"/>
    </w:p>
    <w:p w14:paraId="734F8A7E" w14:textId="2F510A71" w:rsidR="006954D0" w:rsidRPr="0056169E" w:rsidRDefault="006954D0"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sort the list </w:t>
      </w:r>
      <w:proofErr w:type="spellStart"/>
      <w:r w:rsidRPr="0056169E">
        <w:rPr>
          <w:rFonts w:ascii="Times New Roman" w:hAnsi="Times New Roman" w:cs="Times New Roman"/>
          <w:color w:val="333333"/>
          <w:sz w:val="24"/>
          <w:szCs w:val="24"/>
          <w:shd w:val="clear" w:color="auto" w:fill="FFFFFF"/>
        </w:rPr>
        <w:t>descendically</w:t>
      </w:r>
      <w:proofErr w:type="spellEnd"/>
      <w:r w:rsidRPr="0056169E">
        <w:rPr>
          <w:rFonts w:ascii="Times New Roman" w:hAnsi="Times New Roman" w:cs="Times New Roman"/>
          <w:color w:val="333333"/>
          <w:sz w:val="24"/>
          <w:szCs w:val="24"/>
          <w:shd w:val="clear" w:color="auto" w:fill="FFFFFF"/>
        </w:rPr>
        <w:t>:</w:t>
      </w:r>
    </w:p>
    <w:p w14:paraId="509CAB0B" w14:textId="17023475" w:rsidR="006954D0" w:rsidRPr="0056169E" w:rsidRDefault="006954D0"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roofErr w:type="spellStart"/>
      <w:r w:rsidRPr="0056169E">
        <w:rPr>
          <w:rFonts w:ascii="Times New Roman" w:hAnsi="Times New Roman" w:cs="Times New Roman"/>
          <w:color w:val="333333"/>
          <w:sz w:val="24"/>
          <w:szCs w:val="24"/>
          <w:shd w:val="clear" w:color="auto" w:fill="FFFFFF"/>
        </w:rPr>
        <w:t>thislist</w:t>
      </w:r>
      <w:proofErr w:type="spellEnd"/>
      <w:proofErr w:type="gramStart"/>
      <w:r w:rsidRPr="0056169E">
        <w:rPr>
          <w:rFonts w:ascii="Times New Roman" w:hAnsi="Times New Roman" w:cs="Times New Roman"/>
          <w:color w:val="333333"/>
          <w:sz w:val="24"/>
          <w:szCs w:val="24"/>
          <w:shd w:val="clear" w:color="auto" w:fill="FFFFFF"/>
        </w:rPr>
        <w:t>=[</w:t>
      </w:r>
      <w:proofErr w:type="gramEnd"/>
      <w:r w:rsidRPr="0056169E">
        <w:rPr>
          <w:rFonts w:ascii="Times New Roman" w:hAnsi="Times New Roman" w:cs="Times New Roman"/>
          <w:color w:val="333333"/>
          <w:sz w:val="24"/>
          <w:szCs w:val="24"/>
          <w:shd w:val="clear" w:color="auto" w:fill="FFFFFF"/>
        </w:rPr>
        <w:t>100,50,65,82,23]</w:t>
      </w:r>
    </w:p>
    <w:p w14:paraId="7C9C0FC8" w14:textId="00C00DD5" w:rsidR="006312DF" w:rsidRPr="0056169E" w:rsidRDefault="006312DF"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return type:</w:t>
      </w:r>
    </w:p>
    <w:p w14:paraId="2E2033E3" w14:textId="4B33749D" w:rsidR="006312DF" w:rsidRPr="0056169E" w:rsidRDefault="006312DF"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return </w:t>
      </w:r>
    </w:p>
    <w:p w14:paraId="713C5C38" w14:textId="36F34BF1" w:rsidR="006312DF" w:rsidRPr="0056169E" w:rsidRDefault="006312DF"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or</w:t>
      </w:r>
    </w:p>
    <w:p w14:paraId="76006E02" w14:textId="1CB8D4AE" w:rsidR="006312DF" w:rsidRPr="0056169E" w:rsidRDefault="006312DF"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return(</w:t>
      </w:r>
      <w:r w:rsidR="001C62F1" w:rsidRPr="0056169E">
        <w:rPr>
          <w:rFonts w:ascii="Times New Roman" w:hAnsi="Times New Roman" w:cs="Times New Roman"/>
          <w:color w:val="333333"/>
          <w:sz w:val="24"/>
          <w:szCs w:val="24"/>
          <w:shd w:val="clear" w:color="auto" w:fill="FFFFFF"/>
        </w:rPr>
        <w:t>expression</w:t>
      </w:r>
      <w:r w:rsidRPr="0056169E">
        <w:rPr>
          <w:rFonts w:ascii="Times New Roman" w:hAnsi="Times New Roman" w:cs="Times New Roman"/>
          <w:color w:val="333333"/>
          <w:sz w:val="24"/>
          <w:szCs w:val="24"/>
          <w:shd w:val="clear" w:color="auto" w:fill="FFFFFF"/>
        </w:rPr>
        <w:t>)</w:t>
      </w:r>
    </w:p>
    <w:p w14:paraId="2B8D9358" w14:textId="3BACA5B5" w:rsidR="006312DF" w:rsidRPr="0056169E" w:rsidRDefault="006312DF"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return(a);</w:t>
      </w:r>
    </w:p>
    <w:p w14:paraId="5268219D" w14:textId="66971B5E" w:rsidR="006312DF" w:rsidRPr="0056169E" w:rsidRDefault="006312DF"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bookmarkStart w:id="22" w:name="_Hlk165055295"/>
      <w:r w:rsidRPr="0056169E">
        <w:rPr>
          <w:rFonts w:ascii="Times New Roman" w:hAnsi="Times New Roman" w:cs="Times New Roman"/>
          <w:color w:val="333333"/>
          <w:sz w:val="24"/>
          <w:szCs w:val="24"/>
          <w:shd w:val="clear" w:color="auto" w:fill="FFFFFF"/>
        </w:rPr>
        <w:t xml:space="preserve">there are two ways which we can </w:t>
      </w:r>
      <w:r w:rsidR="001C62F1" w:rsidRPr="0056169E">
        <w:rPr>
          <w:rFonts w:ascii="Times New Roman" w:hAnsi="Times New Roman" w:cs="Times New Roman"/>
          <w:color w:val="333333"/>
          <w:sz w:val="24"/>
          <w:szCs w:val="24"/>
          <w:shd w:val="clear" w:color="auto" w:fill="FFFFFF"/>
        </w:rPr>
        <w:t>pass</w:t>
      </w:r>
      <w:r w:rsidRPr="0056169E">
        <w:rPr>
          <w:rFonts w:ascii="Times New Roman" w:hAnsi="Times New Roman" w:cs="Times New Roman"/>
          <w:color w:val="333333"/>
          <w:sz w:val="24"/>
          <w:szCs w:val="24"/>
          <w:shd w:val="clear" w:color="auto" w:fill="FFFFFF"/>
        </w:rPr>
        <w:t xml:space="preserve"> the arguments to the function such as </w:t>
      </w:r>
    </w:p>
    <w:p w14:paraId="490CFA81" w14:textId="4C93F207" w:rsidR="006312DF" w:rsidRPr="0056169E" w:rsidRDefault="001C62F1"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call</w:t>
      </w:r>
      <w:r w:rsidR="006312DF" w:rsidRPr="0056169E">
        <w:rPr>
          <w:rFonts w:ascii="Times New Roman" w:hAnsi="Times New Roman" w:cs="Times New Roman"/>
          <w:color w:val="333333"/>
          <w:sz w:val="24"/>
          <w:szCs w:val="24"/>
          <w:shd w:val="clear" w:color="auto" w:fill="FFFFFF"/>
        </w:rPr>
        <w:t xml:space="preserve"> by value </w:t>
      </w:r>
    </w:p>
    <w:p w14:paraId="0D3B3281" w14:textId="667578E7" w:rsidR="006312DF" w:rsidRPr="0056169E" w:rsidRDefault="006312DF"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calla by </w:t>
      </w:r>
      <w:r w:rsidR="001C62F1" w:rsidRPr="0056169E">
        <w:rPr>
          <w:rFonts w:ascii="Times New Roman" w:hAnsi="Times New Roman" w:cs="Times New Roman"/>
          <w:color w:val="333333"/>
          <w:sz w:val="24"/>
          <w:szCs w:val="24"/>
          <w:shd w:val="clear" w:color="auto" w:fill="FFFFFF"/>
        </w:rPr>
        <w:t>reference</w:t>
      </w:r>
    </w:p>
    <w:p w14:paraId="3C44BB38" w14:textId="50876C40" w:rsidR="006312DF" w:rsidRPr="0056169E" w:rsidRDefault="001C62F1"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call</w:t>
      </w:r>
      <w:r w:rsidR="006312DF" w:rsidRPr="0056169E">
        <w:rPr>
          <w:rFonts w:ascii="Times New Roman" w:hAnsi="Times New Roman" w:cs="Times New Roman"/>
          <w:color w:val="333333"/>
          <w:sz w:val="24"/>
          <w:szCs w:val="24"/>
          <w:shd w:val="clear" w:color="auto" w:fill="FFFFFF"/>
        </w:rPr>
        <w:t xml:space="preserve"> b</w:t>
      </w:r>
      <w:r>
        <w:rPr>
          <w:rFonts w:ascii="Times New Roman" w:hAnsi="Times New Roman" w:cs="Times New Roman"/>
          <w:color w:val="333333"/>
          <w:sz w:val="24"/>
          <w:szCs w:val="24"/>
          <w:shd w:val="clear" w:color="auto" w:fill="FFFFFF"/>
        </w:rPr>
        <w:t>y</w:t>
      </w:r>
      <w:r w:rsidR="006312DF" w:rsidRPr="0056169E">
        <w:rPr>
          <w:rFonts w:ascii="Times New Roman" w:hAnsi="Times New Roman" w:cs="Times New Roman"/>
          <w:color w:val="333333"/>
          <w:sz w:val="24"/>
          <w:szCs w:val="24"/>
          <w:shd w:val="clear" w:color="auto" w:fill="FFFFFF"/>
        </w:rPr>
        <w:t xml:space="preserve"> value:</w:t>
      </w:r>
    </w:p>
    <w:p w14:paraId="5674B8BE" w14:textId="6D76346B" w:rsidR="006312DF" w:rsidRPr="0056169E" w:rsidRDefault="006312DF"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in the call by value copy of the actual argument is passed to the formal </w:t>
      </w:r>
      <w:r w:rsidR="001C62F1" w:rsidRPr="0056169E">
        <w:rPr>
          <w:rFonts w:ascii="Times New Roman" w:hAnsi="Times New Roman" w:cs="Times New Roman"/>
          <w:color w:val="333333"/>
          <w:sz w:val="24"/>
          <w:szCs w:val="24"/>
          <w:shd w:val="clear" w:color="auto" w:fill="FFFFFF"/>
        </w:rPr>
        <w:t>arguments and</w:t>
      </w:r>
      <w:r w:rsidR="00500E3A" w:rsidRPr="0056169E">
        <w:rPr>
          <w:rFonts w:ascii="Times New Roman" w:hAnsi="Times New Roman" w:cs="Times New Roman"/>
          <w:color w:val="333333"/>
          <w:sz w:val="24"/>
          <w:szCs w:val="24"/>
          <w:shd w:val="clear" w:color="auto" w:fill="FFFFFF"/>
        </w:rPr>
        <w:t xml:space="preserve"> operation is done on formal argument</w:t>
      </w:r>
    </w:p>
    <w:p w14:paraId="7568FB69" w14:textId="1DA078A9" w:rsidR="00500E3A" w:rsidRPr="0056169E" w:rsidRDefault="001C62F1"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when the</w:t>
      </w:r>
      <w:r w:rsidR="00500E3A" w:rsidRPr="0056169E">
        <w:rPr>
          <w:rFonts w:ascii="Times New Roman" w:hAnsi="Times New Roman" w:cs="Times New Roman"/>
          <w:color w:val="333333"/>
          <w:sz w:val="24"/>
          <w:szCs w:val="24"/>
          <w:shd w:val="clear" w:color="auto" w:fill="FFFFFF"/>
        </w:rPr>
        <w:t xml:space="preserve"> function is called by call by value method it doesn’t affect content of actual arguments</w:t>
      </w:r>
    </w:p>
    <w:p w14:paraId="6174113F" w14:textId="574E7F97" w:rsidR="00500E3A" w:rsidRPr="0056169E" w:rsidRDefault="00500E3A"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changes made in the </w:t>
      </w:r>
      <w:r w:rsidR="001C62F1" w:rsidRPr="0056169E">
        <w:rPr>
          <w:rFonts w:ascii="Times New Roman" w:hAnsi="Times New Roman" w:cs="Times New Roman"/>
          <w:color w:val="333333"/>
          <w:sz w:val="24"/>
          <w:szCs w:val="24"/>
          <w:shd w:val="clear" w:color="auto" w:fill="FFFFFF"/>
        </w:rPr>
        <w:t>formal</w:t>
      </w:r>
      <w:r w:rsidRPr="0056169E">
        <w:rPr>
          <w:rFonts w:ascii="Times New Roman" w:hAnsi="Times New Roman" w:cs="Times New Roman"/>
          <w:color w:val="333333"/>
          <w:sz w:val="24"/>
          <w:szCs w:val="24"/>
          <w:shd w:val="clear" w:color="auto" w:fill="FFFFFF"/>
        </w:rPr>
        <w:t xml:space="preserve"> </w:t>
      </w:r>
      <w:r w:rsidR="001C62F1" w:rsidRPr="0056169E">
        <w:rPr>
          <w:rFonts w:ascii="Times New Roman" w:hAnsi="Times New Roman" w:cs="Times New Roman"/>
          <w:color w:val="333333"/>
          <w:sz w:val="24"/>
          <w:szCs w:val="24"/>
          <w:shd w:val="clear" w:color="auto" w:fill="FFFFFF"/>
        </w:rPr>
        <w:t>argument</w:t>
      </w:r>
      <w:r w:rsidR="001C62F1">
        <w:rPr>
          <w:rFonts w:ascii="Times New Roman" w:hAnsi="Times New Roman" w:cs="Times New Roman"/>
          <w:color w:val="333333"/>
          <w:sz w:val="24"/>
          <w:szCs w:val="24"/>
          <w:shd w:val="clear" w:color="auto" w:fill="FFFFFF"/>
        </w:rPr>
        <w:t>s</w:t>
      </w:r>
      <w:r w:rsidRPr="0056169E">
        <w:rPr>
          <w:rFonts w:ascii="Times New Roman" w:hAnsi="Times New Roman" w:cs="Times New Roman"/>
          <w:color w:val="333333"/>
          <w:sz w:val="24"/>
          <w:szCs w:val="24"/>
          <w:shd w:val="clear" w:color="auto" w:fill="FFFFFF"/>
        </w:rPr>
        <w:t xml:space="preserve"> </w:t>
      </w:r>
      <w:r w:rsidR="001C62F1">
        <w:rPr>
          <w:rFonts w:ascii="Times New Roman" w:hAnsi="Times New Roman" w:cs="Times New Roman"/>
          <w:color w:val="333333"/>
          <w:sz w:val="24"/>
          <w:szCs w:val="24"/>
          <w:shd w:val="clear" w:color="auto" w:fill="FFFFFF"/>
        </w:rPr>
        <w:t>a</w:t>
      </w:r>
      <w:r w:rsidRPr="0056169E">
        <w:rPr>
          <w:rFonts w:ascii="Times New Roman" w:hAnsi="Times New Roman" w:cs="Times New Roman"/>
          <w:color w:val="333333"/>
          <w:sz w:val="24"/>
          <w:szCs w:val="24"/>
          <w:shd w:val="clear" w:color="auto" w:fill="FFFFFF"/>
        </w:rPr>
        <w:t xml:space="preserve">re </w:t>
      </w:r>
      <w:r w:rsidR="001C62F1" w:rsidRPr="0056169E">
        <w:rPr>
          <w:rFonts w:ascii="Times New Roman" w:hAnsi="Times New Roman" w:cs="Times New Roman"/>
          <w:color w:val="333333"/>
          <w:sz w:val="24"/>
          <w:szCs w:val="24"/>
          <w:shd w:val="clear" w:color="auto" w:fill="FFFFFF"/>
        </w:rPr>
        <w:t>local</w:t>
      </w:r>
      <w:r w:rsidRPr="0056169E">
        <w:rPr>
          <w:rFonts w:ascii="Times New Roman" w:hAnsi="Times New Roman" w:cs="Times New Roman"/>
          <w:color w:val="333333"/>
          <w:sz w:val="24"/>
          <w:szCs w:val="24"/>
          <w:shd w:val="clear" w:color="auto" w:fill="FFFFFF"/>
        </w:rPr>
        <w:t xml:space="preserve"> to the block of </w:t>
      </w:r>
      <w:r w:rsidR="001C62F1" w:rsidRPr="0056169E">
        <w:rPr>
          <w:rFonts w:ascii="Times New Roman" w:hAnsi="Times New Roman" w:cs="Times New Roman"/>
          <w:color w:val="333333"/>
          <w:sz w:val="24"/>
          <w:szCs w:val="24"/>
          <w:shd w:val="clear" w:color="auto" w:fill="FFFFFF"/>
        </w:rPr>
        <w:t>called</w:t>
      </w:r>
      <w:r w:rsidRPr="0056169E">
        <w:rPr>
          <w:rFonts w:ascii="Times New Roman" w:hAnsi="Times New Roman" w:cs="Times New Roman"/>
          <w:color w:val="333333"/>
          <w:sz w:val="24"/>
          <w:szCs w:val="24"/>
          <w:shd w:val="clear" w:color="auto" w:fill="FFFFFF"/>
        </w:rPr>
        <w:t xml:space="preserve"> </w:t>
      </w:r>
      <w:r w:rsidR="001C62F1" w:rsidRPr="0056169E">
        <w:rPr>
          <w:rFonts w:ascii="Times New Roman" w:hAnsi="Times New Roman" w:cs="Times New Roman"/>
          <w:color w:val="333333"/>
          <w:sz w:val="24"/>
          <w:szCs w:val="24"/>
          <w:shd w:val="clear" w:color="auto" w:fill="FFFFFF"/>
        </w:rPr>
        <w:t>functions</w:t>
      </w:r>
      <w:r w:rsidRPr="0056169E">
        <w:rPr>
          <w:rFonts w:ascii="Times New Roman" w:hAnsi="Times New Roman" w:cs="Times New Roman"/>
          <w:color w:val="333333"/>
          <w:sz w:val="24"/>
          <w:szCs w:val="24"/>
          <w:shd w:val="clear" w:color="auto" w:fill="FFFFFF"/>
        </w:rPr>
        <w:t xml:space="preserve"> when control back to </w:t>
      </w:r>
      <w:r w:rsidR="001C62F1" w:rsidRPr="0056169E">
        <w:rPr>
          <w:rFonts w:ascii="Times New Roman" w:hAnsi="Times New Roman" w:cs="Times New Roman"/>
          <w:color w:val="333333"/>
          <w:sz w:val="24"/>
          <w:szCs w:val="24"/>
          <w:shd w:val="clear" w:color="auto" w:fill="FFFFFF"/>
        </w:rPr>
        <w:t>calling</w:t>
      </w:r>
      <w:r w:rsidRPr="0056169E">
        <w:rPr>
          <w:rFonts w:ascii="Times New Roman" w:hAnsi="Times New Roman" w:cs="Times New Roman"/>
          <w:color w:val="333333"/>
          <w:sz w:val="24"/>
          <w:szCs w:val="24"/>
          <w:shd w:val="clear" w:color="auto" w:fill="FFFFFF"/>
        </w:rPr>
        <w:t xml:space="preserve"> functions the change will vanish.</w:t>
      </w:r>
    </w:p>
    <w:p w14:paraId="23D4A888" w14:textId="5166861F" w:rsidR="00500E3A" w:rsidRPr="0056169E" w:rsidRDefault="00500E3A"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Call by reference:</w:t>
      </w:r>
    </w:p>
    <w:p w14:paraId="1D3495CF" w14:textId="1227B635" w:rsidR="00500E3A" w:rsidRPr="0056169E" w:rsidRDefault="00500E3A"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Instead of passing the value to the variable </w:t>
      </w:r>
      <w:r w:rsidR="001C62F1" w:rsidRPr="0056169E">
        <w:rPr>
          <w:rFonts w:ascii="Times New Roman" w:hAnsi="Times New Roman" w:cs="Times New Roman"/>
          <w:color w:val="333333"/>
          <w:sz w:val="24"/>
          <w:szCs w:val="24"/>
          <w:shd w:val="clear" w:color="auto" w:fill="FFFFFF"/>
        </w:rPr>
        <w:t>address</w:t>
      </w:r>
      <w:r w:rsidRPr="0056169E">
        <w:rPr>
          <w:rFonts w:ascii="Times New Roman" w:hAnsi="Times New Roman" w:cs="Times New Roman"/>
          <w:color w:val="333333"/>
          <w:sz w:val="24"/>
          <w:szCs w:val="24"/>
          <w:shd w:val="clear" w:color="auto" w:fill="FFFFFF"/>
        </w:rPr>
        <w:t xml:space="preserve"> or </w:t>
      </w:r>
      <w:r w:rsidR="001C62F1" w:rsidRPr="0056169E">
        <w:rPr>
          <w:rFonts w:ascii="Times New Roman" w:hAnsi="Times New Roman" w:cs="Times New Roman"/>
          <w:color w:val="333333"/>
          <w:sz w:val="24"/>
          <w:szCs w:val="24"/>
          <w:shd w:val="clear" w:color="auto" w:fill="FFFFFF"/>
        </w:rPr>
        <w:t>reference</w:t>
      </w:r>
      <w:r w:rsidRPr="0056169E">
        <w:rPr>
          <w:rFonts w:ascii="Times New Roman" w:hAnsi="Times New Roman" w:cs="Times New Roman"/>
          <w:color w:val="333333"/>
          <w:sz w:val="24"/>
          <w:szCs w:val="24"/>
          <w:shd w:val="clear" w:color="auto" w:fill="FFFFFF"/>
        </w:rPr>
        <w:t xml:space="preserve"> is passed and the function operate on address of the variable rather than value</w:t>
      </w:r>
    </w:p>
    <w:p w14:paraId="4E2C699A" w14:textId="29A7EDBF" w:rsidR="00500E3A" w:rsidRPr="0056169E" w:rsidRDefault="00500E3A"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lastRenderedPageBreak/>
        <w:t xml:space="preserve">Actual parameters can be </w:t>
      </w:r>
      <w:proofErr w:type="spellStart"/>
      <w:proofErr w:type="gramStart"/>
      <w:r w:rsidRPr="0056169E">
        <w:rPr>
          <w:rFonts w:ascii="Times New Roman" w:hAnsi="Times New Roman" w:cs="Times New Roman"/>
          <w:color w:val="333333"/>
          <w:sz w:val="24"/>
          <w:szCs w:val="24"/>
          <w:shd w:val="clear" w:color="auto" w:fill="FFFFFF"/>
        </w:rPr>
        <w:t>constants,varaibles</w:t>
      </w:r>
      <w:proofErr w:type="spellEnd"/>
      <w:proofErr w:type="gramEnd"/>
      <w:r w:rsidRPr="0056169E">
        <w:rPr>
          <w:rFonts w:ascii="Times New Roman" w:hAnsi="Times New Roman" w:cs="Times New Roman"/>
          <w:color w:val="333333"/>
          <w:sz w:val="24"/>
          <w:szCs w:val="24"/>
          <w:shd w:val="clear" w:color="auto" w:fill="FFFFFF"/>
        </w:rPr>
        <w:t>, or expressions</w:t>
      </w:r>
    </w:p>
    <w:p w14:paraId="1EF21AA8" w14:textId="48782D2B" w:rsidR="00500E3A" w:rsidRPr="0056169E" w:rsidRDefault="00500E3A"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C=add(</w:t>
      </w:r>
      <w:proofErr w:type="spellStart"/>
      <w:proofErr w:type="gramStart"/>
      <w:r w:rsidRPr="0056169E">
        <w:rPr>
          <w:rFonts w:ascii="Times New Roman" w:hAnsi="Times New Roman" w:cs="Times New Roman"/>
          <w:color w:val="333333"/>
          <w:sz w:val="24"/>
          <w:szCs w:val="24"/>
          <w:shd w:val="clear" w:color="auto" w:fill="FFFFFF"/>
        </w:rPr>
        <w:t>a,b</w:t>
      </w:r>
      <w:proofErr w:type="spellEnd"/>
      <w:proofErr w:type="gramEnd"/>
      <w:r w:rsidRPr="0056169E">
        <w:rPr>
          <w:rFonts w:ascii="Times New Roman" w:hAnsi="Times New Roman" w:cs="Times New Roman"/>
          <w:color w:val="333333"/>
          <w:sz w:val="24"/>
          <w:szCs w:val="24"/>
          <w:shd w:val="clear" w:color="auto" w:fill="FFFFFF"/>
        </w:rPr>
        <w:t>);</w:t>
      </w:r>
    </w:p>
    <w:p w14:paraId="01780D4D" w14:textId="7EE9718F" w:rsidR="00500E3A" w:rsidRPr="0056169E" w:rsidRDefault="00500E3A"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C=add(a+</w:t>
      </w:r>
      <w:proofErr w:type="gramStart"/>
      <w:r w:rsidRPr="0056169E">
        <w:rPr>
          <w:rFonts w:ascii="Times New Roman" w:hAnsi="Times New Roman" w:cs="Times New Roman"/>
          <w:color w:val="333333"/>
          <w:sz w:val="24"/>
          <w:szCs w:val="24"/>
          <w:shd w:val="clear" w:color="auto" w:fill="FFFFFF"/>
        </w:rPr>
        <w:t>5,b</w:t>
      </w:r>
      <w:proofErr w:type="gramEnd"/>
      <w:r w:rsidRPr="0056169E">
        <w:rPr>
          <w:rFonts w:ascii="Times New Roman" w:hAnsi="Times New Roman" w:cs="Times New Roman"/>
          <w:color w:val="333333"/>
          <w:sz w:val="24"/>
          <w:szCs w:val="24"/>
          <w:shd w:val="clear" w:color="auto" w:fill="FFFFFF"/>
        </w:rPr>
        <w:t>);</w:t>
      </w:r>
    </w:p>
    <w:p w14:paraId="5C2CE08B" w14:textId="7BB24E92" w:rsidR="00500E3A" w:rsidRPr="0056169E" w:rsidRDefault="00500E3A"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C=</w:t>
      </w:r>
      <w:proofErr w:type="gramStart"/>
      <w:r w:rsidRPr="0056169E">
        <w:rPr>
          <w:rFonts w:ascii="Times New Roman" w:hAnsi="Times New Roman" w:cs="Times New Roman"/>
          <w:color w:val="333333"/>
          <w:sz w:val="24"/>
          <w:szCs w:val="24"/>
          <w:shd w:val="clear" w:color="auto" w:fill="FFFFFF"/>
        </w:rPr>
        <w:t>add(</w:t>
      </w:r>
      <w:proofErr w:type="gramEnd"/>
      <w:r w:rsidRPr="0056169E">
        <w:rPr>
          <w:rFonts w:ascii="Times New Roman" w:hAnsi="Times New Roman" w:cs="Times New Roman"/>
          <w:color w:val="333333"/>
          <w:sz w:val="24"/>
          <w:szCs w:val="24"/>
          <w:shd w:val="clear" w:color="auto" w:fill="FFFFFF"/>
        </w:rPr>
        <w:t>10,20);</w:t>
      </w:r>
    </w:p>
    <w:p w14:paraId="1A1EA771" w14:textId="77777777" w:rsidR="00500E3A" w:rsidRPr="0056169E" w:rsidRDefault="00500E3A"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
    <w:p w14:paraId="4D7FCD32" w14:textId="4336A89C" w:rsidR="00500E3A" w:rsidRPr="0056169E" w:rsidRDefault="00500E3A"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Formal parameters should be only </w:t>
      </w:r>
      <w:proofErr w:type="spellStart"/>
      <w:r w:rsidRPr="0056169E">
        <w:rPr>
          <w:rFonts w:ascii="Times New Roman" w:hAnsi="Times New Roman" w:cs="Times New Roman"/>
          <w:color w:val="333333"/>
          <w:sz w:val="24"/>
          <w:szCs w:val="24"/>
          <w:shd w:val="clear" w:color="auto" w:fill="FFFFFF"/>
        </w:rPr>
        <w:t>varaibles</w:t>
      </w:r>
      <w:proofErr w:type="spellEnd"/>
      <w:r w:rsidRPr="0056169E">
        <w:rPr>
          <w:rFonts w:ascii="Times New Roman" w:hAnsi="Times New Roman" w:cs="Times New Roman"/>
          <w:color w:val="333333"/>
          <w:sz w:val="24"/>
          <w:szCs w:val="24"/>
          <w:shd w:val="clear" w:color="auto" w:fill="FFFFFF"/>
        </w:rPr>
        <w:t xml:space="preserve">, expressions and </w:t>
      </w:r>
      <w:proofErr w:type="spellStart"/>
      <w:r w:rsidRPr="0056169E">
        <w:rPr>
          <w:rFonts w:ascii="Times New Roman" w:hAnsi="Times New Roman" w:cs="Times New Roman"/>
          <w:color w:val="333333"/>
          <w:sz w:val="24"/>
          <w:szCs w:val="24"/>
          <w:shd w:val="clear" w:color="auto" w:fill="FFFFFF"/>
        </w:rPr>
        <w:t>constnate</w:t>
      </w:r>
      <w:proofErr w:type="spellEnd"/>
      <w:r w:rsidRPr="0056169E">
        <w:rPr>
          <w:rFonts w:ascii="Times New Roman" w:hAnsi="Times New Roman" w:cs="Times New Roman"/>
          <w:color w:val="333333"/>
          <w:sz w:val="24"/>
          <w:szCs w:val="24"/>
          <w:shd w:val="clear" w:color="auto" w:fill="FFFFFF"/>
        </w:rPr>
        <w:t xml:space="preserve"> are not allowed.</w:t>
      </w:r>
    </w:p>
    <w:p w14:paraId="4E47F63E" w14:textId="053D783F" w:rsidR="00500E3A" w:rsidRPr="0056169E" w:rsidRDefault="00500E3A"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Actual </w:t>
      </w:r>
      <w:proofErr w:type="gramStart"/>
      <w:r w:rsidRPr="0056169E">
        <w:rPr>
          <w:rFonts w:ascii="Times New Roman" w:hAnsi="Times New Roman" w:cs="Times New Roman"/>
          <w:color w:val="333333"/>
          <w:sz w:val="24"/>
          <w:szCs w:val="24"/>
          <w:shd w:val="clear" w:color="auto" w:fill="FFFFFF"/>
        </w:rPr>
        <w:t xml:space="preserve">parameters  </w:t>
      </w:r>
      <w:proofErr w:type="spellStart"/>
      <w:r w:rsidRPr="0056169E">
        <w:rPr>
          <w:rFonts w:ascii="Times New Roman" w:hAnsi="Times New Roman" w:cs="Times New Roman"/>
          <w:color w:val="333333"/>
          <w:sz w:val="24"/>
          <w:szCs w:val="24"/>
          <w:shd w:val="clear" w:color="auto" w:fill="FFFFFF"/>
        </w:rPr>
        <w:t>seend</w:t>
      </w:r>
      <w:proofErr w:type="spellEnd"/>
      <w:proofErr w:type="gramEnd"/>
      <w:r w:rsidRPr="0056169E">
        <w:rPr>
          <w:rFonts w:ascii="Times New Roman" w:hAnsi="Times New Roman" w:cs="Times New Roman"/>
          <w:color w:val="333333"/>
          <w:sz w:val="24"/>
          <w:szCs w:val="24"/>
          <w:shd w:val="clear" w:color="auto" w:fill="FFFFFF"/>
        </w:rPr>
        <w:t xml:space="preserve"> values to </w:t>
      </w:r>
      <w:proofErr w:type="spellStart"/>
      <w:r w:rsidRPr="0056169E">
        <w:rPr>
          <w:rFonts w:ascii="Times New Roman" w:hAnsi="Times New Roman" w:cs="Times New Roman"/>
          <w:color w:val="333333"/>
          <w:sz w:val="24"/>
          <w:szCs w:val="24"/>
          <w:shd w:val="clear" w:color="auto" w:fill="FFFFFF"/>
        </w:rPr>
        <w:t>te</w:t>
      </w:r>
      <w:proofErr w:type="spellEnd"/>
      <w:r w:rsidRPr="0056169E">
        <w:rPr>
          <w:rFonts w:ascii="Times New Roman" w:hAnsi="Times New Roman" w:cs="Times New Roman"/>
          <w:color w:val="333333"/>
          <w:sz w:val="24"/>
          <w:szCs w:val="24"/>
          <w:shd w:val="clear" w:color="auto" w:fill="FFFFFF"/>
        </w:rPr>
        <w:t xml:space="preserve"> formal parameters formal parameters receive values from the </w:t>
      </w:r>
      <w:proofErr w:type="spellStart"/>
      <w:r w:rsidRPr="0056169E">
        <w:rPr>
          <w:rFonts w:ascii="Times New Roman" w:hAnsi="Times New Roman" w:cs="Times New Roman"/>
          <w:color w:val="333333"/>
          <w:sz w:val="24"/>
          <w:szCs w:val="24"/>
          <w:shd w:val="clear" w:color="auto" w:fill="FFFFFF"/>
        </w:rPr>
        <w:t>sctual</w:t>
      </w:r>
      <w:proofErr w:type="spellEnd"/>
      <w:r w:rsidRPr="0056169E">
        <w:rPr>
          <w:rFonts w:ascii="Times New Roman" w:hAnsi="Times New Roman" w:cs="Times New Roman"/>
          <w:color w:val="333333"/>
          <w:sz w:val="24"/>
          <w:szCs w:val="24"/>
          <w:shd w:val="clear" w:color="auto" w:fill="FFFFFF"/>
        </w:rPr>
        <w:t xml:space="preserve"> </w:t>
      </w:r>
      <w:proofErr w:type="spellStart"/>
      <w:r w:rsidRPr="0056169E">
        <w:rPr>
          <w:rFonts w:ascii="Times New Roman" w:hAnsi="Times New Roman" w:cs="Times New Roman"/>
          <w:color w:val="333333"/>
          <w:sz w:val="24"/>
          <w:szCs w:val="24"/>
          <w:shd w:val="clear" w:color="auto" w:fill="FFFFFF"/>
        </w:rPr>
        <w:t>aorameter</w:t>
      </w:r>
      <w:proofErr w:type="spellEnd"/>
    </w:p>
    <w:p w14:paraId="427B8BE8" w14:textId="7F0B3CB1" w:rsidR="00500E3A" w:rsidRPr="0056169E" w:rsidRDefault="00500E3A"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Herein cala by value </w:t>
      </w:r>
      <w:proofErr w:type="spellStart"/>
      <w:r w:rsidRPr="0056169E">
        <w:rPr>
          <w:rFonts w:ascii="Times New Roman" w:hAnsi="Times New Roman" w:cs="Times New Roman"/>
          <w:color w:val="333333"/>
          <w:sz w:val="24"/>
          <w:szCs w:val="24"/>
          <w:shd w:val="clear" w:color="auto" w:fill="FFFFFF"/>
        </w:rPr>
        <w:t>balue</w:t>
      </w:r>
      <w:proofErr w:type="spellEnd"/>
      <w:r w:rsidRPr="0056169E">
        <w:rPr>
          <w:rFonts w:ascii="Times New Roman" w:hAnsi="Times New Roman" w:cs="Times New Roman"/>
          <w:color w:val="333333"/>
          <w:sz w:val="24"/>
          <w:szCs w:val="24"/>
          <w:shd w:val="clear" w:color="auto" w:fill="FFFFFF"/>
        </w:rPr>
        <w:t xml:space="preserve"> being passed is stored in the stack memory location if </w:t>
      </w:r>
      <w:proofErr w:type="spellStart"/>
      <w:r w:rsidRPr="0056169E">
        <w:rPr>
          <w:rFonts w:ascii="Times New Roman" w:hAnsi="Times New Roman" w:cs="Times New Roman"/>
          <w:color w:val="333333"/>
          <w:sz w:val="24"/>
          <w:szCs w:val="24"/>
          <w:shd w:val="clear" w:color="auto" w:fill="FFFFFF"/>
        </w:rPr>
        <w:t>yu</w:t>
      </w:r>
      <w:proofErr w:type="spellEnd"/>
      <w:r w:rsidRPr="0056169E">
        <w:rPr>
          <w:rFonts w:ascii="Times New Roman" w:hAnsi="Times New Roman" w:cs="Times New Roman"/>
          <w:color w:val="333333"/>
          <w:sz w:val="24"/>
          <w:szCs w:val="24"/>
          <w:shd w:val="clear" w:color="auto" w:fill="FFFFFF"/>
        </w:rPr>
        <w:t xml:space="preserve"> change the value of function parameter it is </w:t>
      </w:r>
      <w:proofErr w:type="spellStart"/>
      <w:r w:rsidRPr="0056169E">
        <w:rPr>
          <w:rFonts w:ascii="Times New Roman" w:hAnsi="Times New Roman" w:cs="Times New Roman"/>
          <w:color w:val="333333"/>
          <w:sz w:val="24"/>
          <w:szCs w:val="24"/>
          <w:shd w:val="clear" w:color="auto" w:fill="FFFFFF"/>
        </w:rPr>
        <w:t>chamged</w:t>
      </w:r>
      <w:proofErr w:type="spellEnd"/>
      <w:r w:rsidRPr="0056169E">
        <w:rPr>
          <w:rFonts w:ascii="Times New Roman" w:hAnsi="Times New Roman" w:cs="Times New Roman"/>
          <w:color w:val="333333"/>
          <w:sz w:val="24"/>
          <w:szCs w:val="24"/>
          <w:shd w:val="clear" w:color="auto" w:fill="FFFFFF"/>
        </w:rPr>
        <w:t xml:space="preserve"> for the current function only</w:t>
      </w:r>
    </w:p>
    <w:p w14:paraId="263BA814" w14:textId="70B9E4C7" w:rsidR="00500E3A" w:rsidRPr="0056169E" w:rsidRDefault="00C82F45"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In call by </w:t>
      </w:r>
      <w:proofErr w:type="spellStart"/>
      <w:r w:rsidRPr="0056169E">
        <w:rPr>
          <w:rFonts w:ascii="Times New Roman" w:hAnsi="Times New Roman" w:cs="Times New Roman"/>
          <w:color w:val="333333"/>
          <w:sz w:val="24"/>
          <w:szCs w:val="24"/>
          <w:shd w:val="clear" w:color="auto" w:fill="FFFFFF"/>
        </w:rPr>
        <w:t>refernce</w:t>
      </w:r>
      <w:proofErr w:type="spellEnd"/>
      <w:r w:rsidRPr="0056169E">
        <w:rPr>
          <w:rFonts w:ascii="Times New Roman" w:hAnsi="Times New Roman" w:cs="Times New Roman"/>
          <w:color w:val="333333"/>
          <w:sz w:val="24"/>
          <w:szCs w:val="24"/>
          <w:shd w:val="clear" w:color="auto" w:fill="FFFFFF"/>
        </w:rPr>
        <w:t xml:space="preserve"> function is called with address of actual parameter and the </w:t>
      </w:r>
      <w:proofErr w:type="spellStart"/>
      <w:r w:rsidRPr="0056169E">
        <w:rPr>
          <w:rFonts w:ascii="Times New Roman" w:hAnsi="Times New Roman" w:cs="Times New Roman"/>
          <w:color w:val="333333"/>
          <w:sz w:val="24"/>
          <w:szCs w:val="24"/>
          <w:shd w:val="clear" w:color="auto" w:fill="FFFFFF"/>
        </w:rPr>
        <w:t>foral</w:t>
      </w:r>
      <w:proofErr w:type="spellEnd"/>
      <w:r w:rsidRPr="0056169E">
        <w:rPr>
          <w:rFonts w:ascii="Times New Roman" w:hAnsi="Times New Roman" w:cs="Times New Roman"/>
          <w:color w:val="333333"/>
          <w:sz w:val="24"/>
          <w:szCs w:val="24"/>
          <w:shd w:val="clear" w:color="auto" w:fill="FFFFFF"/>
        </w:rPr>
        <w:t xml:space="preserve"> </w:t>
      </w:r>
      <w:proofErr w:type="spellStart"/>
      <w:r w:rsidRPr="0056169E">
        <w:rPr>
          <w:rFonts w:ascii="Times New Roman" w:hAnsi="Times New Roman" w:cs="Times New Roman"/>
          <w:color w:val="333333"/>
          <w:sz w:val="24"/>
          <w:szCs w:val="24"/>
          <w:shd w:val="clear" w:color="auto" w:fill="FFFFFF"/>
        </w:rPr>
        <w:t>arameters</w:t>
      </w:r>
      <w:proofErr w:type="spellEnd"/>
      <w:r w:rsidRPr="0056169E">
        <w:rPr>
          <w:rFonts w:ascii="Times New Roman" w:hAnsi="Times New Roman" w:cs="Times New Roman"/>
          <w:color w:val="333333"/>
          <w:sz w:val="24"/>
          <w:szCs w:val="24"/>
          <w:shd w:val="clear" w:color="auto" w:fill="FFFFFF"/>
        </w:rPr>
        <w:t xml:space="preserve"> receive the addresses of </w:t>
      </w:r>
      <w:proofErr w:type="spellStart"/>
      <w:r w:rsidRPr="0056169E">
        <w:rPr>
          <w:rFonts w:ascii="Times New Roman" w:hAnsi="Times New Roman" w:cs="Times New Roman"/>
          <w:color w:val="333333"/>
          <w:sz w:val="24"/>
          <w:szCs w:val="24"/>
          <w:shd w:val="clear" w:color="auto" w:fill="FFFFFF"/>
        </w:rPr>
        <w:t>tehe</w:t>
      </w:r>
      <w:proofErr w:type="spellEnd"/>
      <w:r w:rsidRPr="0056169E">
        <w:rPr>
          <w:rFonts w:ascii="Times New Roman" w:hAnsi="Times New Roman" w:cs="Times New Roman"/>
          <w:color w:val="333333"/>
          <w:sz w:val="24"/>
          <w:szCs w:val="24"/>
          <w:shd w:val="clear" w:color="auto" w:fill="FFFFFF"/>
        </w:rPr>
        <w:t xml:space="preserve"> actual parameter now the </w:t>
      </w:r>
      <w:proofErr w:type="spellStart"/>
      <w:r w:rsidRPr="0056169E">
        <w:rPr>
          <w:rFonts w:ascii="Times New Roman" w:hAnsi="Times New Roman" w:cs="Times New Roman"/>
          <w:color w:val="333333"/>
          <w:sz w:val="24"/>
          <w:szCs w:val="24"/>
          <w:shd w:val="clear" w:color="auto" w:fill="FFFFFF"/>
        </w:rPr>
        <w:t>fromala</w:t>
      </w:r>
      <w:proofErr w:type="spellEnd"/>
      <w:r w:rsidRPr="0056169E">
        <w:rPr>
          <w:rFonts w:ascii="Times New Roman" w:hAnsi="Times New Roman" w:cs="Times New Roman"/>
          <w:color w:val="333333"/>
          <w:sz w:val="24"/>
          <w:szCs w:val="24"/>
          <w:shd w:val="clear" w:color="auto" w:fill="FFFFFF"/>
        </w:rPr>
        <w:t xml:space="preserve"> </w:t>
      </w:r>
      <w:proofErr w:type="spellStart"/>
      <w:r w:rsidRPr="0056169E">
        <w:rPr>
          <w:rFonts w:ascii="Times New Roman" w:hAnsi="Times New Roman" w:cs="Times New Roman"/>
          <w:color w:val="333333"/>
          <w:sz w:val="24"/>
          <w:szCs w:val="24"/>
          <w:shd w:val="clear" w:color="auto" w:fill="FFFFFF"/>
        </w:rPr>
        <w:t>oarameter</w:t>
      </w:r>
      <w:proofErr w:type="spellEnd"/>
      <w:r w:rsidRPr="0056169E">
        <w:rPr>
          <w:rFonts w:ascii="Times New Roman" w:hAnsi="Times New Roman" w:cs="Times New Roman"/>
          <w:color w:val="333333"/>
          <w:sz w:val="24"/>
          <w:szCs w:val="24"/>
          <w:shd w:val="clear" w:color="auto" w:fill="FFFFFF"/>
        </w:rPr>
        <w:t xml:space="preserve"> don’t </w:t>
      </w:r>
      <w:proofErr w:type="spellStart"/>
      <w:r w:rsidRPr="0056169E">
        <w:rPr>
          <w:rFonts w:ascii="Times New Roman" w:hAnsi="Times New Roman" w:cs="Times New Roman"/>
          <w:color w:val="333333"/>
          <w:sz w:val="24"/>
          <w:szCs w:val="24"/>
          <w:shd w:val="clear" w:color="auto" w:fill="FFFFFF"/>
        </w:rPr>
        <w:t>contiand</w:t>
      </w:r>
      <w:proofErr w:type="spellEnd"/>
      <w:r w:rsidRPr="0056169E">
        <w:rPr>
          <w:rFonts w:ascii="Times New Roman" w:hAnsi="Times New Roman" w:cs="Times New Roman"/>
          <w:color w:val="333333"/>
          <w:sz w:val="24"/>
          <w:szCs w:val="24"/>
          <w:shd w:val="clear" w:color="auto" w:fill="FFFFFF"/>
        </w:rPr>
        <w:t xml:space="preserve"> the values </w:t>
      </w:r>
      <w:proofErr w:type="spellStart"/>
      <w:r w:rsidRPr="0056169E">
        <w:rPr>
          <w:rFonts w:ascii="Times New Roman" w:hAnsi="Times New Roman" w:cs="Times New Roman"/>
          <w:color w:val="333333"/>
          <w:sz w:val="24"/>
          <w:szCs w:val="24"/>
          <w:shd w:val="clear" w:color="auto" w:fill="FFFFFF"/>
        </w:rPr>
        <w:t>insed</w:t>
      </w:r>
      <w:proofErr w:type="spellEnd"/>
      <w:r w:rsidRPr="0056169E">
        <w:rPr>
          <w:rFonts w:ascii="Times New Roman" w:hAnsi="Times New Roman" w:cs="Times New Roman"/>
          <w:color w:val="333333"/>
          <w:sz w:val="24"/>
          <w:szCs w:val="24"/>
          <w:shd w:val="clear" w:color="auto" w:fill="FFFFFF"/>
        </w:rPr>
        <w:t xml:space="preserve"> of </w:t>
      </w:r>
      <w:proofErr w:type="spellStart"/>
      <w:r w:rsidRPr="0056169E">
        <w:rPr>
          <w:rFonts w:ascii="Times New Roman" w:hAnsi="Times New Roman" w:cs="Times New Roman"/>
          <w:color w:val="333333"/>
          <w:sz w:val="24"/>
          <w:szCs w:val="24"/>
          <w:shd w:val="clear" w:color="auto" w:fill="FFFFFF"/>
        </w:rPr>
        <w:t>eteh</w:t>
      </w:r>
      <w:proofErr w:type="spellEnd"/>
      <w:r w:rsidRPr="0056169E">
        <w:rPr>
          <w:rFonts w:ascii="Times New Roman" w:hAnsi="Times New Roman" w:cs="Times New Roman"/>
          <w:color w:val="333333"/>
          <w:sz w:val="24"/>
          <w:szCs w:val="24"/>
          <w:shd w:val="clear" w:color="auto" w:fill="FFFFFF"/>
        </w:rPr>
        <w:t xml:space="preserve"> it contains an address it is </w:t>
      </w:r>
      <w:proofErr w:type="spellStart"/>
      <w:r w:rsidRPr="0056169E">
        <w:rPr>
          <w:rFonts w:ascii="Times New Roman" w:hAnsi="Times New Roman" w:cs="Times New Roman"/>
          <w:color w:val="333333"/>
          <w:sz w:val="24"/>
          <w:szCs w:val="24"/>
          <w:shd w:val="clear" w:color="auto" w:fill="FFFFFF"/>
        </w:rPr>
        <w:t>calaled</w:t>
      </w:r>
      <w:proofErr w:type="spellEnd"/>
      <w:r w:rsidRPr="0056169E">
        <w:rPr>
          <w:rFonts w:ascii="Times New Roman" w:hAnsi="Times New Roman" w:cs="Times New Roman"/>
          <w:color w:val="333333"/>
          <w:sz w:val="24"/>
          <w:szCs w:val="24"/>
          <w:shd w:val="clear" w:color="auto" w:fill="FFFFFF"/>
        </w:rPr>
        <w:t xml:space="preserve"> as pointer </w:t>
      </w:r>
      <w:proofErr w:type="spellStart"/>
      <w:r w:rsidRPr="0056169E">
        <w:rPr>
          <w:rFonts w:ascii="Times New Roman" w:hAnsi="Times New Roman" w:cs="Times New Roman"/>
          <w:color w:val="333333"/>
          <w:sz w:val="24"/>
          <w:szCs w:val="24"/>
          <w:shd w:val="clear" w:color="auto" w:fill="FFFFFF"/>
        </w:rPr>
        <w:t>avaraible</w:t>
      </w:r>
      <w:proofErr w:type="spellEnd"/>
      <w:r w:rsidRPr="0056169E">
        <w:rPr>
          <w:rFonts w:ascii="Times New Roman" w:hAnsi="Times New Roman" w:cs="Times New Roman"/>
          <w:color w:val="333333"/>
          <w:sz w:val="24"/>
          <w:szCs w:val="24"/>
          <w:shd w:val="clear" w:color="auto" w:fill="FFFFFF"/>
        </w:rPr>
        <w:t>.</w:t>
      </w:r>
    </w:p>
    <w:p w14:paraId="2ED4B6E3" w14:textId="6CFAB009" w:rsidR="00C82F45" w:rsidRPr="0056169E" w:rsidRDefault="00C82F45"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Using pointer </w:t>
      </w:r>
      <w:proofErr w:type="spellStart"/>
      <w:r w:rsidRPr="0056169E">
        <w:rPr>
          <w:rFonts w:ascii="Times New Roman" w:hAnsi="Times New Roman" w:cs="Times New Roman"/>
          <w:color w:val="333333"/>
          <w:sz w:val="24"/>
          <w:szCs w:val="24"/>
          <w:shd w:val="clear" w:color="auto" w:fill="FFFFFF"/>
        </w:rPr>
        <w:t>varaoble</w:t>
      </w:r>
      <w:proofErr w:type="spellEnd"/>
      <w:r w:rsidRPr="0056169E">
        <w:rPr>
          <w:rFonts w:ascii="Times New Roman" w:hAnsi="Times New Roman" w:cs="Times New Roman"/>
          <w:color w:val="333333"/>
          <w:sz w:val="24"/>
          <w:szCs w:val="24"/>
          <w:shd w:val="clear" w:color="auto" w:fill="FFFFFF"/>
        </w:rPr>
        <w:t xml:space="preserve"> the value of </w:t>
      </w:r>
      <w:proofErr w:type="spellStart"/>
      <w:r w:rsidRPr="0056169E">
        <w:rPr>
          <w:rFonts w:ascii="Times New Roman" w:hAnsi="Times New Roman" w:cs="Times New Roman"/>
          <w:color w:val="333333"/>
          <w:sz w:val="24"/>
          <w:szCs w:val="24"/>
          <w:shd w:val="clear" w:color="auto" w:fill="FFFFFF"/>
        </w:rPr>
        <w:t>eteh</w:t>
      </w:r>
      <w:proofErr w:type="spellEnd"/>
      <w:r w:rsidRPr="0056169E">
        <w:rPr>
          <w:rFonts w:ascii="Times New Roman" w:hAnsi="Times New Roman" w:cs="Times New Roman"/>
          <w:color w:val="333333"/>
          <w:sz w:val="24"/>
          <w:szCs w:val="24"/>
          <w:shd w:val="clear" w:color="auto" w:fill="FFFFFF"/>
        </w:rPr>
        <w:t xml:space="preserve"> actual parameter get changed</w:t>
      </w:r>
    </w:p>
    <w:p w14:paraId="01F6DF3F" w14:textId="6179F91A" w:rsidR="00C82F45" w:rsidRPr="0056169E" w:rsidRDefault="00C82F45"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In call by </w:t>
      </w:r>
      <w:proofErr w:type="spellStart"/>
      <w:r w:rsidRPr="0056169E">
        <w:rPr>
          <w:rFonts w:ascii="Times New Roman" w:hAnsi="Times New Roman" w:cs="Times New Roman"/>
          <w:color w:val="333333"/>
          <w:sz w:val="24"/>
          <w:szCs w:val="24"/>
          <w:shd w:val="clear" w:color="auto" w:fill="FFFFFF"/>
        </w:rPr>
        <w:t>refernce</w:t>
      </w:r>
      <w:proofErr w:type="spellEnd"/>
      <w:r w:rsidRPr="0056169E">
        <w:rPr>
          <w:rFonts w:ascii="Times New Roman" w:hAnsi="Times New Roman" w:cs="Times New Roman"/>
          <w:color w:val="333333"/>
          <w:sz w:val="24"/>
          <w:szCs w:val="24"/>
          <w:shd w:val="clear" w:color="auto" w:fill="FFFFFF"/>
        </w:rPr>
        <w:t xml:space="preserve"> the </w:t>
      </w:r>
      <w:proofErr w:type="spellStart"/>
      <w:r w:rsidRPr="0056169E">
        <w:rPr>
          <w:rFonts w:ascii="Times New Roman" w:hAnsi="Times New Roman" w:cs="Times New Roman"/>
          <w:color w:val="333333"/>
          <w:sz w:val="24"/>
          <w:szCs w:val="24"/>
          <w:shd w:val="clear" w:color="auto" w:fill="FFFFFF"/>
        </w:rPr>
        <w:t>mmory</w:t>
      </w:r>
      <w:proofErr w:type="spellEnd"/>
      <w:r w:rsidRPr="0056169E">
        <w:rPr>
          <w:rFonts w:ascii="Times New Roman" w:hAnsi="Times New Roman" w:cs="Times New Roman"/>
          <w:color w:val="333333"/>
          <w:sz w:val="24"/>
          <w:szCs w:val="24"/>
          <w:shd w:val="clear" w:color="auto" w:fill="FFFFFF"/>
        </w:rPr>
        <w:t xml:space="preserve"> </w:t>
      </w:r>
      <w:proofErr w:type="spellStart"/>
      <w:r w:rsidRPr="0056169E">
        <w:rPr>
          <w:rFonts w:ascii="Times New Roman" w:hAnsi="Times New Roman" w:cs="Times New Roman"/>
          <w:color w:val="333333"/>
          <w:sz w:val="24"/>
          <w:szCs w:val="24"/>
          <w:shd w:val="clear" w:color="auto" w:fill="FFFFFF"/>
        </w:rPr>
        <w:t>loctaions</w:t>
      </w:r>
      <w:proofErr w:type="spellEnd"/>
      <w:r w:rsidRPr="0056169E">
        <w:rPr>
          <w:rFonts w:ascii="Times New Roman" w:hAnsi="Times New Roman" w:cs="Times New Roman"/>
          <w:color w:val="333333"/>
          <w:sz w:val="24"/>
          <w:szCs w:val="24"/>
          <w:shd w:val="clear" w:color="auto" w:fill="FFFFFF"/>
        </w:rPr>
        <w:t xml:space="preserve"> are same </w:t>
      </w:r>
    </w:p>
    <w:p w14:paraId="4993A105" w14:textId="1917762D" w:rsidR="00C82F45" w:rsidRPr="0056169E" w:rsidRDefault="00C82F45"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Whereas in </w:t>
      </w:r>
      <w:proofErr w:type="spellStart"/>
      <w:r w:rsidRPr="0056169E">
        <w:rPr>
          <w:rFonts w:ascii="Times New Roman" w:hAnsi="Times New Roman" w:cs="Times New Roman"/>
          <w:color w:val="333333"/>
          <w:sz w:val="24"/>
          <w:szCs w:val="24"/>
          <w:shd w:val="clear" w:color="auto" w:fill="FFFFFF"/>
        </w:rPr>
        <w:t>allaby</w:t>
      </w:r>
      <w:proofErr w:type="spellEnd"/>
      <w:r w:rsidRPr="0056169E">
        <w:rPr>
          <w:rFonts w:ascii="Times New Roman" w:hAnsi="Times New Roman" w:cs="Times New Roman"/>
          <w:color w:val="333333"/>
          <w:sz w:val="24"/>
          <w:szCs w:val="24"/>
          <w:shd w:val="clear" w:color="auto" w:fill="FFFFFF"/>
        </w:rPr>
        <w:t xml:space="preserve"> value the memory </w:t>
      </w:r>
      <w:proofErr w:type="spellStart"/>
      <w:r w:rsidRPr="0056169E">
        <w:rPr>
          <w:rFonts w:ascii="Times New Roman" w:hAnsi="Times New Roman" w:cs="Times New Roman"/>
          <w:color w:val="333333"/>
          <w:sz w:val="24"/>
          <w:szCs w:val="24"/>
          <w:shd w:val="clear" w:color="auto" w:fill="FFFFFF"/>
        </w:rPr>
        <w:t>loctaions</w:t>
      </w:r>
      <w:proofErr w:type="spellEnd"/>
      <w:r w:rsidRPr="0056169E">
        <w:rPr>
          <w:rFonts w:ascii="Times New Roman" w:hAnsi="Times New Roman" w:cs="Times New Roman"/>
          <w:color w:val="333333"/>
          <w:sz w:val="24"/>
          <w:szCs w:val="24"/>
          <w:shd w:val="clear" w:color="auto" w:fill="FFFFFF"/>
        </w:rPr>
        <w:t xml:space="preserve"> are </w:t>
      </w:r>
      <w:proofErr w:type="spellStart"/>
      <w:r w:rsidRPr="0056169E">
        <w:rPr>
          <w:rFonts w:ascii="Times New Roman" w:hAnsi="Times New Roman" w:cs="Times New Roman"/>
          <w:color w:val="333333"/>
          <w:sz w:val="24"/>
          <w:szCs w:val="24"/>
          <w:shd w:val="clear" w:color="auto" w:fill="FFFFFF"/>
        </w:rPr>
        <w:t>differtnt</w:t>
      </w:r>
      <w:proofErr w:type="spellEnd"/>
      <w:r w:rsidRPr="0056169E">
        <w:rPr>
          <w:rFonts w:ascii="Times New Roman" w:hAnsi="Times New Roman" w:cs="Times New Roman"/>
          <w:color w:val="333333"/>
          <w:sz w:val="24"/>
          <w:szCs w:val="24"/>
          <w:shd w:val="clear" w:color="auto" w:fill="FFFFFF"/>
        </w:rPr>
        <w:t>.</w:t>
      </w:r>
    </w:p>
    <w:p w14:paraId="678E5527" w14:textId="77777777" w:rsidR="00C82F45" w:rsidRPr="0056169E" w:rsidRDefault="00C82F45"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
    <w:p w14:paraId="4A94733E" w14:textId="31998236" w:rsidR="006312DF" w:rsidRPr="0056169E" w:rsidRDefault="006312DF"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roofErr w:type="gramStart"/>
      <w:r w:rsidRPr="0056169E">
        <w:rPr>
          <w:rFonts w:ascii="Times New Roman" w:hAnsi="Times New Roman" w:cs="Times New Roman"/>
          <w:color w:val="333333"/>
          <w:sz w:val="24"/>
          <w:szCs w:val="24"/>
          <w:shd w:val="clear" w:color="auto" w:fill="FFFFFF"/>
        </w:rPr>
        <w:t>return(</w:t>
      </w:r>
      <w:proofErr w:type="spellStart"/>
      <w:proofErr w:type="gramEnd"/>
      <w:r w:rsidRPr="0056169E">
        <w:rPr>
          <w:rFonts w:ascii="Times New Roman" w:hAnsi="Times New Roman" w:cs="Times New Roman"/>
          <w:color w:val="333333"/>
          <w:sz w:val="24"/>
          <w:szCs w:val="24"/>
          <w:shd w:val="clear" w:color="auto" w:fill="FFFFFF"/>
        </w:rPr>
        <w:t>a+b</w:t>
      </w:r>
      <w:proofErr w:type="spellEnd"/>
      <w:r w:rsidR="009263F2" w:rsidRPr="0056169E">
        <w:rPr>
          <w:rFonts w:ascii="Times New Roman" w:hAnsi="Times New Roman" w:cs="Times New Roman"/>
          <w:color w:val="333333"/>
          <w:sz w:val="24"/>
          <w:szCs w:val="24"/>
          <w:shd w:val="clear" w:color="auto" w:fill="FFFFFF"/>
        </w:rPr>
        <w:t>;</w:t>
      </w:r>
    </w:p>
    <w:p w14:paraId="4F9F9498" w14:textId="044C02B9" w:rsidR="009263F2" w:rsidRPr="0056169E" w:rsidRDefault="009263F2"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there are mainly 5types of errors:</w:t>
      </w:r>
    </w:p>
    <w:p w14:paraId="73B55CDD" w14:textId="7DE28ABB" w:rsidR="009263F2" w:rsidRPr="0056169E" w:rsidRDefault="009263F2"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syntax error</w:t>
      </w:r>
    </w:p>
    <w:p w14:paraId="1DD40A7F" w14:textId="1A831562" w:rsidR="009263F2" w:rsidRPr="0056169E" w:rsidRDefault="009263F2"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lastRenderedPageBreak/>
        <w:t>run time error</w:t>
      </w:r>
    </w:p>
    <w:p w14:paraId="4926ADA9" w14:textId="242D5FFC" w:rsidR="009263F2" w:rsidRPr="0056169E" w:rsidRDefault="009263F2"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linker error</w:t>
      </w:r>
    </w:p>
    <w:p w14:paraId="449B49A6" w14:textId="60F4F9A9" w:rsidR="009263F2" w:rsidRPr="0056169E" w:rsidRDefault="009263F2"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logical error</w:t>
      </w:r>
    </w:p>
    <w:p w14:paraId="6B1E4C4C" w14:textId="3D4D0ECC" w:rsidR="009263F2" w:rsidRPr="0056169E" w:rsidRDefault="009263F2"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semantic error</w:t>
      </w:r>
    </w:p>
    <w:p w14:paraId="646F84C6" w14:textId="52763A41" w:rsidR="009263F2" w:rsidRPr="0056169E" w:rsidRDefault="009263F2"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syntax errors:</w:t>
      </w:r>
    </w:p>
    <w:p w14:paraId="5A06AE21" w14:textId="4B20F6B0" w:rsidR="009263F2" w:rsidRPr="0056169E" w:rsidRDefault="009263F2"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these errors generally made by </w:t>
      </w:r>
      <w:proofErr w:type="spellStart"/>
      <w:proofErr w:type="gramStart"/>
      <w:r w:rsidRPr="0056169E">
        <w:rPr>
          <w:rFonts w:ascii="Times New Roman" w:hAnsi="Times New Roman" w:cs="Times New Roman"/>
          <w:color w:val="333333"/>
          <w:sz w:val="24"/>
          <w:szCs w:val="24"/>
          <w:shd w:val="clear" w:color="auto" w:fill="FFFFFF"/>
        </w:rPr>
        <w:t>beginners,because</w:t>
      </w:r>
      <w:proofErr w:type="spellEnd"/>
      <w:proofErr w:type="gramEnd"/>
      <w:r w:rsidRPr="0056169E">
        <w:rPr>
          <w:rFonts w:ascii="Times New Roman" w:hAnsi="Times New Roman" w:cs="Times New Roman"/>
          <w:color w:val="333333"/>
          <w:sz w:val="24"/>
          <w:szCs w:val="24"/>
          <w:shd w:val="clear" w:color="auto" w:fill="FFFFFF"/>
        </w:rPr>
        <w:t xml:space="preserve"> they are new to language these errors can be easily corrected or debugged.</w:t>
      </w:r>
    </w:p>
    <w:p w14:paraId="25DE504C" w14:textId="58840862" w:rsidR="009263F2" w:rsidRPr="0056169E" w:rsidRDefault="009263F2"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int a;</w:t>
      </w:r>
    </w:p>
    <w:p w14:paraId="6D700799" w14:textId="2AA64F73" w:rsidR="009263F2" w:rsidRPr="0056169E" w:rsidRDefault="009263F2"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Int a;//incorrect form</w:t>
      </w:r>
    </w:p>
    <w:p w14:paraId="4554C3DD" w14:textId="7B591E91" w:rsidR="009263F2" w:rsidRPr="0056169E" w:rsidRDefault="009263F2"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roofErr w:type="spellStart"/>
      <w:r w:rsidRPr="0056169E">
        <w:rPr>
          <w:rFonts w:ascii="Times New Roman" w:hAnsi="Times New Roman" w:cs="Times New Roman"/>
          <w:color w:val="333333"/>
          <w:sz w:val="24"/>
          <w:szCs w:val="24"/>
          <w:shd w:val="clear" w:color="auto" w:fill="FFFFFF"/>
        </w:rPr>
        <w:t>Thse</w:t>
      </w:r>
      <w:proofErr w:type="spellEnd"/>
      <w:r w:rsidRPr="0056169E">
        <w:rPr>
          <w:rFonts w:ascii="Times New Roman" w:hAnsi="Times New Roman" w:cs="Times New Roman"/>
          <w:color w:val="333333"/>
          <w:sz w:val="24"/>
          <w:szCs w:val="24"/>
          <w:shd w:val="clear" w:color="auto" w:fill="FFFFFF"/>
        </w:rPr>
        <w:t xml:space="preserve"> errors generally occurred due to mistakes while typing or do not follow the </w:t>
      </w:r>
      <w:proofErr w:type="spellStart"/>
      <w:r w:rsidRPr="0056169E">
        <w:rPr>
          <w:rFonts w:ascii="Times New Roman" w:hAnsi="Times New Roman" w:cs="Times New Roman"/>
          <w:color w:val="333333"/>
          <w:sz w:val="24"/>
          <w:szCs w:val="24"/>
          <w:shd w:val="clear" w:color="auto" w:fill="FFFFFF"/>
        </w:rPr>
        <w:t>synatax</w:t>
      </w:r>
      <w:proofErr w:type="spellEnd"/>
      <w:r w:rsidRPr="0056169E">
        <w:rPr>
          <w:rFonts w:ascii="Times New Roman" w:hAnsi="Times New Roman" w:cs="Times New Roman"/>
          <w:color w:val="333333"/>
          <w:sz w:val="24"/>
          <w:szCs w:val="24"/>
          <w:shd w:val="clear" w:color="auto" w:fill="FFFFFF"/>
        </w:rPr>
        <w:t xml:space="preserve"> of the specified </w:t>
      </w:r>
      <w:proofErr w:type="spellStart"/>
      <w:r w:rsidRPr="0056169E">
        <w:rPr>
          <w:rFonts w:ascii="Times New Roman" w:hAnsi="Times New Roman" w:cs="Times New Roman"/>
          <w:color w:val="333333"/>
          <w:sz w:val="24"/>
          <w:szCs w:val="24"/>
          <w:shd w:val="clear" w:color="auto" w:fill="FFFFFF"/>
        </w:rPr>
        <w:t>lanagauge</w:t>
      </w:r>
      <w:proofErr w:type="spellEnd"/>
      <w:r w:rsidRPr="0056169E">
        <w:rPr>
          <w:rFonts w:ascii="Times New Roman" w:hAnsi="Times New Roman" w:cs="Times New Roman"/>
          <w:color w:val="333333"/>
          <w:sz w:val="24"/>
          <w:szCs w:val="24"/>
          <w:shd w:val="clear" w:color="auto" w:fill="FFFFFF"/>
        </w:rPr>
        <w:t>.</w:t>
      </w:r>
    </w:p>
    <w:p w14:paraId="25725EE2" w14:textId="3917BF20" w:rsidR="009263F2" w:rsidRPr="0056169E" w:rsidRDefault="009263F2"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Run time errors:</w:t>
      </w:r>
    </w:p>
    <w:p w14:paraId="67B3A0AB" w14:textId="25DEBB06" w:rsidR="009263F2" w:rsidRPr="0056169E" w:rsidRDefault="009263F2"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When the program is running and it is not able to perform operation is the main cause for it.</w:t>
      </w:r>
    </w:p>
    <w:p w14:paraId="2679F2A9" w14:textId="20DCDD7A" w:rsidR="009263F2" w:rsidRPr="0056169E" w:rsidRDefault="009263F2"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roofErr w:type="spellStart"/>
      <w:r w:rsidRPr="0056169E">
        <w:rPr>
          <w:rFonts w:ascii="Times New Roman" w:hAnsi="Times New Roman" w:cs="Times New Roman"/>
          <w:color w:val="333333"/>
          <w:sz w:val="24"/>
          <w:szCs w:val="24"/>
          <w:shd w:val="clear" w:color="auto" w:fill="FFFFFF"/>
        </w:rPr>
        <w:t>Complilation</w:t>
      </w:r>
      <w:proofErr w:type="spellEnd"/>
      <w:r w:rsidRPr="0056169E">
        <w:rPr>
          <w:rFonts w:ascii="Times New Roman" w:hAnsi="Times New Roman" w:cs="Times New Roman"/>
          <w:color w:val="333333"/>
          <w:sz w:val="24"/>
          <w:szCs w:val="24"/>
          <w:shd w:val="clear" w:color="auto" w:fill="FFFFFF"/>
        </w:rPr>
        <w:t xml:space="preserve"> does not find these errors.</w:t>
      </w:r>
    </w:p>
    <w:p w14:paraId="53265F65" w14:textId="58B9A9F1" w:rsidR="009263F2" w:rsidRPr="0056169E" w:rsidRDefault="009263F2"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#include&lt;stdio.h&gt;</w:t>
      </w:r>
    </w:p>
    <w:p w14:paraId="1270A1A2" w14:textId="56088A2E" w:rsidR="009263F2" w:rsidRPr="0056169E" w:rsidRDefault="009263F2"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int </w:t>
      </w:r>
      <w:proofErr w:type="gramStart"/>
      <w:r w:rsidRPr="0056169E">
        <w:rPr>
          <w:rFonts w:ascii="Times New Roman" w:hAnsi="Times New Roman" w:cs="Times New Roman"/>
          <w:color w:val="333333"/>
          <w:sz w:val="24"/>
          <w:szCs w:val="24"/>
          <w:shd w:val="clear" w:color="auto" w:fill="FFFFFF"/>
        </w:rPr>
        <w:t>main(</w:t>
      </w:r>
      <w:proofErr w:type="gramEnd"/>
      <w:r w:rsidRPr="0056169E">
        <w:rPr>
          <w:rFonts w:ascii="Times New Roman" w:hAnsi="Times New Roman" w:cs="Times New Roman"/>
          <w:color w:val="333333"/>
          <w:sz w:val="24"/>
          <w:szCs w:val="24"/>
          <w:shd w:val="clear" w:color="auto" w:fill="FFFFFF"/>
        </w:rPr>
        <w:t>)</w:t>
      </w:r>
    </w:p>
    <w:p w14:paraId="321DBB9E" w14:textId="39B368E7" w:rsidR="009263F2" w:rsidRPr="0056169E" w:rsidRDefault="009263F2"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w:t>
      </w:r>
    </w:p>
    <w:p w14:paraId="5D94CB3B" w14:textId="2729F106" w:rsidR="009263F2" w:rsidRPr="0056169E" w:rsidRDefault="009263F2"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Int a=2;</w:t>
      </w:r>
    </w:p>
    <w:p w14:paraId="7CE0C795" w14:textId="112F8313" w:rsidR="009263F2" w:rsidRPr="0056169E" w:rsidRDefault="009263F2"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Int b=2/0;</w:t>
      </w:r>
    </w:p>
    <w:p w14:paraId="10DE0BC3" w14:textId="14BE5C9E" w:rsidR="009263F2" w:rsidRPr="0056169E" w:rsidRDefault="009263F2"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roofErr w:type="spellStart"/>
      <w:proofErr w:type="gramStart"/>
      <w:r w:rsidRPr="0056169E">
        <w:rPr>
          <w:rFonts w:ascii="Times New Roman" w:hAnsi="Times New Roman" w:cs="Times New Roman"/>
          <w:color w:val="333333"/>
          <w:sz w:val="24"/>
          <w:szCs w:val="24"/>
          <w:shd w:val="clear" w:color="auto" w:fill="FFFFFF"/>
        </w:rPr>
        <w:t>Printf</w:t>
      </w:r>
      <w:proofErr w:type="spellEnd"/>
      <w:r w:rsidRPr="0056169E">
        <w:rPr>
          <w:rFonts w:ascii="Times New Roman" w:hAnsi="Times New Roman" w:cs="Times New Roman"/>
          <w:color w:val="333333"/>
          <w:sz w:val="24"/>
          <w:szCs w:val="24"/>
          <w:shd w:val="clear" w:color="auto" w:fill="FFFFFF"/>
        </w:rPr>
        <w:t>(</w:t>
      </w:r>
      <w:proofErr w:type="gramEnd"/>
      <w:r w:rsidRPr="0056169E">
        <w:rPr>
          <w:rFonts w:ascii="Times New Roman" w:hAnsi="Times New Roman" w:cs="Times New Roman"/>
          <w:color w:val="333333"/>
          <w:sz w:val="24"/>
          <w:szCs w:val="24"/>
          <w:shd w:val="clear" w:color="auto" w:fill="FFFFFF"/>
        </w:rPr>
        <w:t>“the value b is %</w:t>
      </w:r>
      <w:proofErr w:type="spellStart"/>
      <w:r w:rsidRPr="0056169E">
        <w:rPr>
          <w:rFonts w:ascii="Times New Roman" w:hAnsi="Times New Roman" w:cs="Times New Roman"/>
          <w:color w:val="333333"/>
          <w:sz w:val="24"/>
          <w:szCs w:val="24"/>
          <w:shd w:val="clear" w:color="auto" w:fill="FFFFFF"/>
        </w:rPr>
        <w:t>d”,b</w:t>
      </w:r>
      <w:proofErr w:type="spellEnd"/>
      <w:r w:rsidRPr="0056169E">
        <w:rPr>
          <w:rFonts w:ascii="Times New Roman" w:hAnsi="Times New Roman" w:cs="Times New Roman"/>
          <w:color w:val="333333"/>
          <w:sz w:val="24"/>
          <w:szCs w:val="24"/>
          <w:shd w:val="clear" w:color="auto" w:fill="FFFFFF"/>
        </w:rPr>
        <w:t>);</w:t>
      </w:r>
    </w:p>
    <w:p w14:paraId="593D6E8C" w14:textId="5194355E" w:rsidR="009263F2" w:rsidRPr="0056169E" w:rsidRDefault="009263F2"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lastRenderedPageBreak/>
        <w:t>return 0;</w:t>
      </w:r>
    </w:p>
    <w:p w14:paraId="77F6DFF1" w14:textId="54FA06AD" w:rsidR="009263F2" w:rsidRPr="0056169E" w:rsidRDefault="009263F2"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w:t>
      </w:r>
    </w:p>
    <w:p w14:paraId="05B0AF55" w14:textId="7CC4DBC1" w:rsidR="009263F2" w:rsidRPr="0056169E" w:rsidRDefault="009263F2"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Linker error:</w:t>
      </w:r>
    </w:p>
    <w:p w14:paraId="4DFB7639" w14:textId="77777777" w:rsidR="009263F2" w:rsidRPr="0056169E" w:rsidRDefault="009263F2"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Linker error </w:t>
      </w:r>
      <w:proofErr w:type="gramStart"/>
      <w:r w:rsidRPr="0056169E">
        <w:rPr>
          <w:rFonts w:ascii="Times New Roman" w:hAnsi="Times New Roman" w:cs="Times New Roman"/>
          <w:color w:val="333333"/>
          <w:sz w:val="24"/>
          <w:szCs w:val="24"/>
          <w:shd w:val="clear" w:color="auto" w:fill="FFFFFF"/>
        </w:rPr>
        <w:t>are</w:t>
      </w:r>
      <w:proofErr w:type="gramEnd"/>
      <w:r w:rsidRPr="0056169E">
        <w:rPr>
          <w:rFonts w:ascii="Times New Roman" w:hAnsi="Times New Roman" w:cs="Times New Roman"/>
          <w:color w:val="333333"/>
          <w:sz w:val="24"/>
          <w:szCs w:val="24"/>
          <w:shd w:val="clear" w:color="auto" w:fill="FFFFFF"/>
        </w:rPr>
        <w:t xml:space="preserve"> mainly generated when the </w:t>
      </w:r>
      <w:proofErr w:type="spellStart"/>
      <w:r w:rsidRPr="0056169E">
        <w:rPr>
          <w:rFonts w:ascii="Times New Roman" w:hAnsi="Times New Roman" w:cs="Times New Roman"/>
          <w:color w:val="333333"/>
          <w:sz w:val="24"/>
          <w:szCs w:val="24"/>
          <w:shd w:val="clear" w:color="auto" w:fill="FFFFFF"/>
        </w:rPr>
        <w:t>excetable</w:t>
      </w:r>
      <w:proofErr w:type="spellEnd"/>
      <w:r w:rsidRPr="0056169E">
        <w:rPr>
          <w:rFonts w:ascii="Times New Roman" w:hAnsi="Times New Roman" w:cs="Times New Roman"/>
          <w:color w:val="333333"/>
          <w:sz w:val="24"/>
          <w:szCs w:val="24"/>
          <w:shd w:val="clear" w:color="auto" w:fill="FFFFFF"/>
        </w:rPr>
        <w:t xml:space="preserve"> file of the program is not created.</w:t>
      </w:r>
    </w:p>
    <w:p w14:paraId="6B668104" w14:textId="77777777" w:rsidR="009263F2" w:rsidRPr="0056169E" w:rsidRDefault="009263F2"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roofErr w:type="spellStart"/>
      <w:r w:rsidRPr="0056169E">
        <w:rPr>
          <w:rFonts w:ascii="Times New Roman" w:hAnsi="Times New Roman" w:cs="Times New Roman"/>
          <w:color w:val="333333"/>
          <w:sz w:val="24"/>
          <w:szCs w:val="24"/>
          <w:shd w:val="clear" w:color="auto" w:fill="FFFFFF"/>
        </w:rPr>
        <w:t>Logicl</w:t>
      </w:r>
      <w:proofErr w:type="spellEnd"/>
      <w:r w:rsidRPr="0056169E">
        <w:rPr>
          <w:rFonts w:ascii="Times New Roman" w:hAnsi="Times New Roman" w:cs="Times New Roman"/>
          <w:color w:val="333333"/>
          <w:sz w:val="24"/>
          <w:szCs w:val="24"/>
          <w:shd w:val="clear" w:color="auto" w:fill="FFFFFF"/>
        </w:rPr>
        <w:t xml:space="preserve"> error:</w:t>
      </w:r>
    </w:p>
    <w:p w14:paraId="66DFAEBE" w14:textId="77777777" w:rsidR="009263F2" w:rsidRPr="0056169E" w:rsidRDefault="009263F2"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The logical error is error that leads to undesired output</w:t>
      </w:r>
    </w:p>
    <w:p w14:paraId="737DE78A" w14:textId="77777777" w:rsidR="009263F2" w:rsidRPr="0056169E" w:rsidRDefault="009263F2"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These errors produce the incorrect output.</w:t>
      </w:r>
    </w:p>
    <w:p w14:paraId="55D119C0" w14:textId="77777777" w:rsidR="009263F2" w:rsidRPr="0056169E" w:rsidRDefault="009263F2"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For(</w:t>
      </w:r>
      <w:proofErr w:type="spellStart"/>
      <w:r w:rsidRPr="0056169E">
        <w:rPr>
          <w:rFonts w:ascii="Times New Roman" w:hAnsi="Times New Roman" w:cs="Times New Roman"/>
          <w:color w:val="333333"/>
          <w:sz w:val="24"/>
          <w:szCs w:val="24"/>
          <w:shd w:val="clear" w:color="auto" w:fill="FFFFFF"/>
        </w:rPr>
        <w:t>i</w:t>
      </w:r>
      <w:proofErr w:type="spellEnd"/>
      <w:r w:rsidRPr="0056169E">
        <w:rPr>
          <w:rFonts w:ascii="Times New Roman" w:hAnsi="Times New Roman" w:cs="Times New Roman"/>
          <w:color w:val="333333"/>
          <w:sz w:val="24"/>
          <w:szCs w:val="24"/>
          <w:shd w:val="clear" w:color="auto" w:fill="FFFFFF"/>
        </w:rPr>
        <w:t>=</w:t>
      </w:r>
      <w:proofErr w:type="gramStart"/>
      <w:r w:rsidRPr="0056169E">
        <w:rPr>
          <w:rFonts w:ascii="Times New Roman" w:hAnsi="Times New Roman" w:cs="Times New Roman"/>
          <w:color w:val="333333"/>
          <w:sz w:val="24"/>
          <w:szCs w:val="24"/>
          <w:shd w:val="clear" w:color="auto" w:fill="FFFFFF"/>
        </w:rPr>
        <w:t>0;i</w:t>
      </w:r>
      <w:proofErr w:type="gramEnd"/>
      <w:r w:rsidRPr="0056169E">
        <w:rPr>
          <w:rFonts w:ascii="Times New Roman" w:hAnsi="Times New Roman" w:cs="Times New Roman"/>
          <w:color w:val="333333"/>
          <w:sz w:val="24"/>
          <w:szCs w:val="24"/>
          <w:shd w:val="clear" w:color="auto" w:fill="FFFFFF"/>
        </w:rPr>
        <w:t>&lt;=10;i++);</w:t>
      </w:r>
    </w:p>
    <w:p w14:paraId="3174C0C1" w14:textId="77777777" w:rsidR="009263F2" w:rsidRPr="0056169E" w:rsidRDefault="009263F2"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Semantic error:</w:t>
      </w:r>
    </w:p>
    <w:p w14:paraId="3BA16150" w14:textId="77777777" w:rsidR="007D2506" w:rsidRPr="0056169E" w:rsidRDefault="009263F2"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When the statements are not </w:t>
      </w:r>
      <w:proofErr w:type="spellStart"/>
      <w:r w:rsidR="007D2506" w:rsidRPr="0056169E">
        <w:rPr>
          <w:rFonts w:ascii="Times New Roman" w:hAnsi="Times New Roman" w:cs="Times New Roman"/>
          <w:color w:val="333333"/>
          <w:sz w:val="24"/>
          <w:szCs w:val="24"/>
          <w:shd w:val="clear" w:color="auto" w:fill="FFFFFF"/>
        </w:rPr>
        <w:t>understanadable</w:t>
      </w:r>
      <w:proofErr w:type="spellEnd"/>
      <w:r w:rsidR="007D2506" w:rsidRPr="0056169E">
        <w:rPr>
          <w:rFonts w:ascii="Times New Roman" w:hAnsi="Times New Roman" w:cs="Times New Roman"/>
          <w:color w:val="333333"/>
          <w:sz w:val="24"/>
          <w:szCs w:val="24"/>
          <w:shd w:val="clear" w:color="auto" w:fill="FFFFFF"/>
        </w:rPr>
        <w:t xml:space="preserve"> by the complier </w:t>
      </w:r>
      <w:proofErr w:type="gramStart"/>
      <w:r w:rsidR="007D2506" w:rsidRPr="0056169E">
        <w:rPr>
          <w:rFonts w:ascii="Times New Roman" w:hAnsi="Times New Roman" w:cs="Times New Roman"/>
          <w:color w:val="333333"/>
          <w:sz w:val="24"/>
          <w:szCs w:val="24"/>
          <w:shd w:val="clear" w:color="auto" w:fill="FFFFFF"/>
        </w:rPr>
        <w:t>these type of error</w:t>
      </w:r>
      <w:proofErr w:type="gramEnd"/>
      <w:r w:rsidR="007D2506" w:rsidRPr="0056169E">
        <w:rPr>
          <w:rFonts w:ascii="Times New Roman" w:hAnsi="Times New Roman" w:cs="Times New Roman"/>
          <w:color w:val="333333"/>
          <w:sz w:val="24"/>
          <w:szCs w:val="24"/>
          <w:shd w:val="clear" w:color="auto" w:fill="FFFFFF"/>
        </w:rPr>
        <w:t xml:space="preserve"> occur.</w:t>
      </w:r>
    </w:p>
    <w:p w14:paraId="1ACBF28B" w14:textId="77777777" w:rsidR="007D2506" w:rsidRPr="0056169E" w:rsidRDefault="007D250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#include&lt;stdio.h&gt;</w:t>
      </w:r>
    </w:p>
    <w:p w14:paraId="2B3400C5" w14:textId="77777777" w:rsidR="007D2506" w:rsidRPr="0056169E" w:rsidRDefault="007D250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Int </w:t>
      </w:r>
      <w:proofErr w:type="gramStart"/>
      <w:r w:rsidRPr="0056169E">
        <w:rPr>
          <w:rFonts w:ascii="Times New Roman" w:hAnsi="Times New Roman" w:cs="Times New Roman"/>
          <w:color w:val="333333"/>
          <w:sz w:val="24"/>
          <w:szCs w:val="24"/>
          <w:shd w:val="clear" w:color="auto" w:fill="FFFFFF"/>
        </w:rPr>
        <w:t>amin(</w:t>
      </w:r>
      <w:proofErr w:type="gramEnd"/>
      <w:r w:rsidRPr="0056169E">
        <w:rPr>
          <w:rFonts w:ascii="Times New Roman" w:hAnsi="Times New Roman" w:cs="Times New Roman"/>
          <w:color w:val="333333"/>
          <w:sz w:val="24"/>
          <w:szCs w:val="24"/>
          <w:shd w:val="clear" w:color="auto" w:fill="FFFFFF"/>
        </w:rPr>
        <w:t>)</w:t>
      </w:r>
    </w:p>
    <w:p w14:paraId="122C573C" w14:textId="77777777" w:rsidR="007D2506" w:rsidRPr="0056169E" w:rsidRDefault="007D250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w:t>
      </w:r>
    </w:p>
    <w:p w14:paraId="38961C3C" w14:textId="77777777" w:rsidR="007D2506" w:rsidRPr="0056169E" w:rsidRDefault="007D250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Int </w:t>
      </w:r>
      <w:proofErr w:type="spellStart"/>
      <w:proofErr w:type="gramStart"/>
      <w:r w:rsidRPr="0056169E">
        <w:rPr>
          <w:rFonts w:ascii="Times New Roman" w:hAnsi="Times New Roman" w:cs="Times New Roman"/>
          <w:color w:val="333333"/>
          <w:sz w:val="24"/>
          <w:szCs w:val="24"/>
          <w:shd w:val="clear" w:color="auto" w:fill="FFFFFF"/>
        </w:rPr>
        <w:t>a,b</w:t>
      </w:r>
      <w:proofErr w:type="gramEnd"/>
      <w:r w:rsidRPr="0056169E">
        <w:rPr>
          <w:rFonts w:ascii="Times New Roman" w:hAnsi="Times New Roman" w:cs="Times New Roman"/>
          <w:color w:val="333333"/>
          <w:sz w:val="24"/>
          <w:szCs w:val="24"/>
          <w:shd w:val="clear" w:color="auto" w:fill="FFFFFF"/>
        </w:rPr>
        <w:t>,c</w:t>
      </w:r>
      <w:proofErr w:type="spellEnd"/>
      <w:r w:rsidRPr="0056169E">
        <w:rPr>
          <w:rFonts w:ascii="Times New Roman" w:hAnsi="Times New Roman" w:cs="Times New Roman"/>
          <w:color w:val="333333"/>
          <w:sz w:val="24"/>
          <w:szCs w:val="24"/>
          <w:shd w:val="clear" w:color="auto" w:fill="FFFFFF"/>
        </w:rPr>
        <w:t>;</w:t>
      </w:r>
    </w:p>
    <w:p w14:paraId="30B70A75" w14:textId="77777777" w:rsidR="007D2506" w:rsidRPr="0056169E" w:rsidRDefault="007D250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a=2;</w:t>
      </w:r>
    </w:p>
    <w:p w14:paraId="2315E944" w14:textId="77777777" w:rsidR="007D2506" w:rsidRPr="0056169E" w:rsidRDefault="007D250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b=3;</w:t>
      </w:r>
    </w:p>
    <w:p w14:paraId="2A216507" w14:textId="77777777" w:rsidR="007D2506" w:rsidRPr="0056169E" w:rsidRDefault="007D250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c=1;</w:t>
      </w:r>
    </w:p>
    <w:p w14:paraId="4479A6D5" w14:textId="77777777" w:rsidR="007D2506" w:rsidRPr="0056169E" w:rsidRDefault="007D250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roofErr w:type="spellStart"/>
      <w:r w:rsidRPr="0056169E">
        <w:rPr>
          <w:rFonts w:ascii="Times New Roman" w:hAnsi="Times New Roman" w:cs="Times New Roman"/>
          <w:color w:val="333333"/>
          <w:sz w:val="24"/>
          <w:szCs w:val="24"/>
          <w:shd w:val="clear" w:color="auto" w:fill="FFFFFF"/>
        </w:rPr>
        <w:t>a+b</w:t>
      </w:r>
      <w:proofErr w:type="spellEnd"/>
      <w:r w:rsidRPr="0056169E">
        <w:rPr>
          <w:rFonts w:ascii="Times New Roman" w:hAnsi="Times New Roman" w:cs="Times New Roman"/>
          <w:color w:val="333333"/>
          <w:sz w:val="24"/>
          <w:szCs w:val="24"/>
          <w:shd w:val="clear" w:color="auto" w:fill="FFFFFF"/>
        </w:rPr>
        <w:t>=c;</w:t>
      </w:r>
    </w:p>
    <w:p w14:paraId="1E73686A" w14:textId="77777777" w:rsidR="007D2506" w:rsidRPr="0056169E" w:rsidRDefault="007D250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return 0;</w:t>
      </w:r>
    </w:p>
    <w:p w14:paraId="63588712" w14:textId="4C79676D" w:rsidR="009263F2" w:rsidRPr="0056169E" w:rsidRDefault="007D250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lastRenderedPageBreak/>
        <w:t>}</w:t>
      </w:r>
      <w:r w:rsidR="009263F2" w:rsidRPr="0056169E">
        <w:rPr>
          <w:rFonts w:ascii="Times New Roman" w:hAnsi="Times New Roman" w:cs="Times New Roman"/>
          <w:color w:val="333333"/>
          <w:sz w:val="24"/>
          <w:szCs w:val="24"/>
          <w:shd w:val="clear" w:color="auto" w:fill="FFFFFF"/>
        </w:rPr>
        <w:t xml:space="preserve"> </w:t>
      </w:r>
    </w:p>
    <w:bookmarkEnd w:id="22"/>
    <w:p w14:paraId="4D2E81F5" w14:textId="77777777" w:rsidR="007D2506" w:rsidRPr="0056169E" w:rsidRDefault="007D250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
    <w:p w14:paraId="04E46DEE" w14:textId="7107023E" w:rsidR="007D2506" w:rsidRPr="0056169E" w:rsidRDefault="007D250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Input and output functions:</w:t>
      </w:r>
    </w:p>
    <w:p w14:paraId="26EDEB49" w14:textId="7723A9F6" w:rsidR="007D2506" w:rsidRPr="0056169E" w:rsidRDefault="007D2506">
      <w:pPr>
        <w:pStyle w:val="ListParagraph"/>
        <w:numPr>
          <w:ilvl w:val="0"/>
          <w:numId w:val="54"/>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Formatted </w:t>
      </w:r>
      <w:proofErr w:type="spellStart"/>
      <w:r w:rsidRPr="0056169E">
        <w:rPr>
          <w:rFonts w:ascii="Times New Roman" w:hAnsi="Times New Roman" w:cs="Times New Roman"/>
          <w:color w:val="333333"/>
          <w:sz w:val="24"/>
          <w:szCs w:val="24"/>
          <w:shd w:val="clear" w:color="auto" w:fill="FFFFFF"/>
        </w:rPr>
        <w:t>i</w:t>
      </w:r>
      <w:proofErr w:type="spellEnd"/>
      <w:r w:rsidRPr="0056169E">
        <w:rPr>
          <w:rFonts w:ascii="Times New Roman" w:hAnsi="Times New Roman" w:cs="Times New Roman"/>
          <w:color w:val="333333"/>
          <w:sz w:val="24"/>
          <w:szCs w:val="24"/>
          <w:shd w:val="clear" w:color="auto" w:fill="FFFFFF"/>
        </w:rPr>
        <w:t>/o functions</w:t>
      </w:r>
    </w:p>
    <w:p w14:paraId="5507187F" w14:textId="2602E1BE" w:rsidR="007D2506" w:rsidRPr="0056169E" w:rsidRDefault="007D2506">
      <w:pPr>
        <w:pStyle w:val="ListParagraph"/>
        <w:numPr>
          <w:ilvl w:val="0"/>
          <w:numId w:val="54"/>
        </w:num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Unformatted </w:t>
      </w:r>
      <w:proofErr w:type="spellStart"/>
      <w:r w:rsidRPr="0056169E">
        <w:rPr>
          <w:rFonts w:ascii="Times New Roman" w:hAnsi="Times New Roman" w:cs="Times New Roman"/>
          <w:color w:val="333333"/>
          <w:sz w:val="24"/>
          <w:szCs w:val="24"/>
          <w:shd w:val="clear" w:color="auto" w:fill="FFFFFF"/>
        </w:rPr>
        <w:t>i</w:t>
      </w:r>
      <w:proofErr w:type="spellEnd"/>
      <w:r w:rsidRPr="0056169E">
        <w:rPr>
          <w:rFonts w:ascii="Times New Roman" w:hAnsi="Times New Roman" w:cs="Times New Roman"/>
          <w:color w:val="333333"/>
          <w:sz w:val="24"/>
          <w:szCs w:val="24"/>
          <w:shd w:val="clear" w:color="auto" w:fill="FFFFFF"/>
        </w:rPr>
        <w:t>/o functions</w:t>
      </w:r>
    </w:p>
    <w:p w14:paraId="76770192" w14:textId="0F87BF82" w:rsidR="007D2506" w:rsidRPr="0056169E" w:rsidRDefault="007D2506" w:rsidP="004D39D5">
      <w:pPr>
        <w:pStyle w:val="ListParagraph"/>
        <w:shd w:val="clear" w:color="auto" w:fill="FFFFFF"/>
        <w:spacing w:before="100" w:beforeAutospacing="1" w:after="100" w:afterAutospacing="1" w:line="360" w:lineRule="auto"/>
        <w:ind w:left="0"/>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Formatted </w:t>
      </w:r>
      <w:proofErr w:type="spellStart"/>
      <w:r w:rsidRPr="0056169E">
        <w:rPr>
          <w:rFonts w:ascii="Times New Roman" w:hAnsi="Times New Roman" w:cs="Times New Roman"/>
          <w:color w:val="333333"/>
          <w:sz w:val="24"/>
          <w:szCs w:val="24"/>
          <w:shd w:val="clear" w:color="auto" w:fill="FFFFFF"/>
        </w:rPr>
        <w:t>i</w:t>
      </w:r>
      <w:proofErr w:type="spellEnd"/>
      <w:r w:rsidRPr="0056169E">
        <w:rPr>
          <w:rFonts w:ascii="Times New Roman" w:hAnsi="Times New Roman" w:cs="Times New Roman"/>
          <w:color w:val="333333"/>
          <w:sz w:val="24"/>
          <w:szCs w:val="24"/>
          <w:shd w:val="clear" w:color="auto" w:fill="FFFFFF"/>
        </w:rPr>
        <w:t xml:space="preserve">/o </w:t>
      </w:r>
      <w:proofErr w:type="spellStart"/>
      <w:r w:rsidRPr="0056169E">
        <w:rPr>
          <w:rFonts w:ascii="Times New Roman" w:hAnsi="Times New Roman" w:cs="Times New Roman"/>
          <w:color w:val="333333"/>
          <w:sz w:val="24"/>
          <w:szCs w:val="24"/>
          <w:shd w:val="clear" w:color="auto" w:fill="FFFFFF"/>
        </w:rPr>
        <w:t>fucntions</w:t>
      </w:r>
      <w:proofErr w:type="spellEnd"/>
      <w:r w:rsidRPr="0056169E">
        <w:rPr>
          <w:rFonts w:ascii="Times New Roman" w:hAnsi="Times New Roman" w:cs="Times New Roman"/>
          <w:color w:val="333333"/>
          <w:sz w:val="24"/>
          <w:szCs w:val="24"/>
          <w:shd w:val="clear" w:color="auto" w:fill="FFFFFF"/>
        </w:rPr>
        <w:t>:</w:t>
      </w:r>
    </w:p>
    <w:p w14:paraId="268C8057" w14:textId="75763AB0" w:rsidR="007D2506" w:rsidRPr="0056169E" w:rsidRDefault="007D2506" w:rsidP="004D39D5">
      <w:pPr>
        <w:pStyle w:val="ListParagraph"/>
        <w:shd w:val="clear" w:color="auto" w:fill="FFFFFF"/>
        <w:spacing w:before="100" w:beforeAutospacing="1" w:after="100" w:afterAutospacing="1" w:line="360" w:lineRule="auto"/>
        <w:ind w:left="0"/>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It </w:t>
      </w:r>
      <w:proofErr w:type="gramStart"/>
      <w:r w:rsidRPr="0056169E">
        <w:rPr>
          <w:rFonts w:ascii="Times New Roman" w:hAnsi="Times New Roman" w:cs="Times New Roman"/>
          <w:color w:val="333333"/>
          <w:sz w:val="24"/>
          <w:szCs w:val="24"/>
          <w:shd w:val="clear" w:color="auto" w:fill="FFFFFF"/>
        </w:rPr>
        <w:t>operate</w:t>
      </w:r>
      <w:proofErr w:type="gramEnd"/>
      <w:r w:rsidRPr="0056169E">
        <w:rPr>
          <w:rFonts w:ascii="Times New Roman" w:hAnsi="Times New Roman" w:cs="Times New Roman"/>
          <w:color w:val="333333"/>
          <w:sz w:val="24"/>
          <w:szCs w:val="24"/>
          <w:shd w:val="clear" w:color="auto" w:fill="FFFFFF"/>
        </w:rPr>
        <w:t xml:space="preserve"> son various types of data</w:t>
      </w:r>
    </w:p>
    <w:p w14:paraId="15322FB3" w14:textId="0B25E701" w:rsidR="007D2506" w:rsidRPr="0056169E" w:rsidRDefault="007D2506" w:rsidP="004D39D5">
      <w:pPr>
        <w:pStyle w:val="ListParagraph"/>
        <w:shd w:val="clear" w:color="auto" w:fill="FFFFFF"/>
        <w:spacing w:before="100" w:beforeAutospacing="1" w:after="100" w:afterAutospacing="1" w:line="360" w:lineRule="auto"/>
        <w:ind w:left="0"/>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w:t>
      </w:r>
      <w:proofErr w:type="spellStart"/>
      <w:proofErr w:type="gramStart"/>
      <w:r w:rsidRPr="0056169E">
        <w:rPr>
          <w:rFonts w:ascii="Times New Roman" w:hAnsi="Times New Roman" w:cs="Times New Roman"/>
          <w:color w:val="333333"/>
          <w:sz w:val="24"/>
          <w:szCs w:val="24"/>
          <w:shd w:val="clear" w:color="auto" w:fill="FFFFFF"/>
        </w:rPr>
        <w:t>Printf</w:t>
      </w:r>
      <w:proofErr w:type="spellEnd"/>
      <w:r w:rsidRPr="0056169E">
        <w:rPr>
          <w:rFonts w:ascii="Times New Roman" w:hAnsi="Times New Roman" w:cs="Times New Roman"/>
          <w:color w:val="333333"/>
          <w:sz w:val="24"/>
          <w:szCs w:val="24"/>
          <w:shd w:val="clear" w:color="auto" w:fill="FFFFFF"/>
        </w:rPr>
        <w:t>(</w:t>
      </w:r>
      <w:proofErr w:type="gramEnd"/>
      <w:r w:rsidRPr="0056169E">
        <w:rPr>
          <w:rFonts w:ascii="Times New Roman" w:hAnsi="Times New Roman" w:cs="Times New Roman"/>
          <w:color w:val="333333"/>
          <w:sz w:val="24"/>
          <w:szCs w:val="24"/>
          <w:shd w:val="clear" w:color="auto" w:fill="FFFFFF"/>
        </w:rPr>
        <w:t>)</w:t>
      </w:r>
    </w:p>
    <w:p w14:paraId="6B3EAA94" w14:textId="5A979012" w:rsidR="007D2506" w:rsidRPr="0056169E" w:rsidRDefault="007D2506" w:rsidP="004D39D5">
      <w:pPr>
        <w:pStyle w:val="ListParagraph"/>
        <w:shd w:val="clear" w:color="auto" w:fill="FFFFFF"/>
        <w:spacing w:before="100" w:beforeAutospacing="1" w:after="100" w:afterAutospacing="1" w:line="360" w:lineRule="auto"/>
        <w:ind w:left="0"/>
        <w:jc w:val="both"/>
        <w:rPr>
          <w:rFonts w:ascii="Times New Roman" w:hAnsi="Times New Roman" w:cs="Times New Roman"/>
          <w:color w:val="333333"/>
          <w:sz w:val="24"/>
          <w:szCs w:val="24"/>
          <w:shd w:val="clear" w:color="auto" w:fill="FFFFFF"/>
        </w:rPr>
      </w:pPr>
      <w:proofErr w:type="spellStart"/>
      <w:proofErr w:type="gramStart"/>
      <w:r w:rsidRPr="0056169E">
        <w:rPr>
          <w:rFonts w:ascii="Times New Roman" w:hAnsi="Times New Roman" w:cs="Times New Roman"/>
          <w:color w:val="333333"/>
          <w:sz w:val="24"/>
          <w:szCs w:val="24"/>
          <w:shd w:val="clear" w:color="auto" w:fill="FFFFFF"/>
        </w:rPr>
        <w:t>Scanf</w:t>
      </w:r>
      <w:proofErr w:type="spellEnd"/>
      <w:r w:rsidRPr="0056169E">
        <w:rPr>
          <w:rFonts w:ascii="Times New Roman" w:hAnsi="Times New Roman" w:cs="Times New Roman"/>
          <w:color w:val="333333"/>
          <w:sz w:val="24"/>
          <w:szCs w:val="24"/>
          <w:shd w:val="clear" w:color="auto" w:fill="FFFFFF"/>
        </w:rPr>
        <w:t>(</w:t>
      </w:r>
      <w:proofErr w:type="gramEnd"/>
      <w:r w:rsidRPr="0056169E">
        <w:rPr>
          <w:rFonts w:ascii="Times New Roman" w:hAnsi="Times New Roman" w:cs="Times New Roman"/>
          <w:color w:val="333333"/>
          <w:sz w:val="24"/>
          <w:szCs w:val="24"/>
          <w:shd w:val="clear" w:color="auto" w:fill="FFFFFF"/>
        </w:rPr>
        <w:t>)</w:t>
      </w:r>
    </w:p>
    <w:p w14:paraId="3626B7E9" w14:textId="228C5244" w:rsidR="007D2506" w:rsidRPr="0056169E" w:rsidRDefault="007D2506" w:rsidP="004D39D5">
      <w:pPr>
        <w:pStyle w:val="ListParagraph"/>
        <w:shd w:val="clear" w:color="auto" w:fill="FFFFFF"/>
        <w:spacing w:before="100" w:beforeAutospacing="1" w:after="100" w:afterAutospacing="1" w:line="360" w:lineRule="auto"/>
        <w:ind w:left="0"/>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Unformatted </w:t>
      </w:r>
      <w:proofErr w:type="spellStart"/>
      <w:r w:rsidRPr="0056169E">
        <w:rPr>
          <w:rFonts w:ascii="Times New Roman" w:hAnsi="Times New Roman" w:cs="Times New Roman"/>
          <w:color w:val="333333"/>
          <w:sz w:val="24"/>
          <w:szCs w:val="24"/>
          <w:shd w:val="clear" w:color="auto" w:fill="FFFFFF"/>
        </w:rPr>
        <w:t>i</w:t>
      </w:r>
      <w:proofErr w:type="spellEnd"/>
      <w:r w:rsidRPr="0056169E">
        <w:rPr>
          <w:rFonts w:ascii="Times New Roman" w:hAnsi="Times New Roman" w:cs="Times New Roman"/>
          <w:color w:val="333333"/>
          <w:sz w:val="24"/>
          <w:szCs w:val="24"/>
          <w:shd w:val="clear" w:color="auto" w:fill="FFFFFF"/>
        </w:rPr>
        <w:t xml:space="preserve">/o </w:t>
      </w:r>
      <w:proofErr w:type="spellStart"/>
      <w:r w:rsidRPr="0056169E">
        <w:rPr>
          <w:rFonts w:ascii="Times New Roman" w:hAnsi="Times New Roman" w:cs="Times New Roman"/>
          <w:color w:val="333333"/>
          <w:sz w:val="24"/>
          <w:szCs w:val="24"/>
          <w:shd w:val="clear" w:color="auto" w:fill="FFFFFF"/>
        </w:rPr>
        <w:t>fucntions</w:t>
      </w:r>
      <w:proofErr w:type="spellEnd"/>
      <w:r w:rsidRPr="0056169E">
        <w:rPr>
          <w:rFonts w:ascii="Times New Roman" w:hAnsi="Times New Roman" w:cs="Times New Roman"/>
          <w:color w:val="333333"/>
          <w:sz w:val="24"/>
          <w:szCs w:val="24"/>
          <w:shd w:val="clear" w:color="auto" w:fill="FFFFFF"/>
        </w:rPr>
        <w:t>:</w:t>
      </w:r>
    </w:p>
    <w:p w14:paraId="41E9CA3E" w14:textId="20ECEFE9" w:rsidR="007D2506" w:rsidRPr="0056169E" w:rsidRDefault="007D2506" w:rsidP="004D39D5">
      <w:pPr>
        <w:pStyle w:val="ListParagraph"/>
        <w:shd w:val="clear" w:color="auto" w:fill="FFFFFF"/>
        <w:spacing w:before="100" w:beforeAutospacing="1" w:after="100" w:afterAutospacing="1" w:line="360" w:lineRule="auto"/>
        <w:ind w:left="0"/>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It operates on only on </w:t>
      </w:r>
      <w:proofErr w:type="spellStart"/>
      <w:r w:rsidRPr="0056169E">
        <w:rPr>
          <w:rFonts w:ascii="Times New Roman" w:hAnsi="Times New Roman" w:cs="Times New Roman"/>
          <w:color w:val="333333"/>
          <w:sz w:val="24"/>
          <w:szCs w:val="24"/>
          <w:shd w:val="clear" w:color="auto" w:fill="FFFFFF"/>
        </w:rPr>
        <w:t>charcter</w:t>
      </w:r>
      <w:proofErr w:type="spellEnd"/>
      <w:r w:rsidRPr="0056169E">
        <w:rPr>
          <w:rFonts w:ascii="Times New Roman" w:hAnsi="Times New Roman" w:cs="Times New Roman"/>
          <w:color w:val="333333"/>
          <w:sz w:val="24"/>
          <w:szCs w:val="24"/>
          <w:shd w:val="clear" w:color="auto" w:fill="FFFFFF"/>
        </w:rPr>
        <w:t xml:space="preserve"> type.</w:t>
      </w:r>
    </w:p>
    <w:p w14:paraId="262F6E35" w14:textId="4A759029" w:rsidR="007D2506" w:rsidRPr="0056169E" w:rsidRDefault="007D2506" w:rsidP="004D39D5">
      <w:pPr>
        <w:pStyle w:val="ListParagraph"/>
        <w:shd w:val="clear" w:color="auto" w:fill="FFFFFF"/>
        <w:spacing w:before="100" w:beforeAutospacing="1" w:after="100" w:afterAutospacing="1" w:line="360" w:lineRule="auto"/>
        <w:ind w:left="0"/>
        <w:jc w:val="both"/>
        <w:rPr>
          <w:rFonts w:ascii="Times New Roman" w:hAnsi="Times New Roman" w:cs="Times New Roman"/>
          <w:color w:val="333333"/>
          <w:sz w:val="24"/>
          <w:szCs w:val="24"/>
          <w:shd w:val="clear" w:color="auto" w:fill="FFFFFF"/>
        </w:rPr>
      </w:pPr>
      <w:proofErr w:type="spellStart"/>
      <w:proofErr w:type="gramStart"/>
      <w:r w:rsidRPr="0056169E">
        <w:rPr>
          <w:rFonts w:ascii="Times New Roman" w:hAnsi="Times New Roman" w:cs="Times New Roman"/>
          <w:color w:val="333333"/>
          <w:sz w:val="24"/>
          <w:szCs w:val="24"/>
          <w:shd w:val="clear" w:color="auto" w:fill="FFFFFF"/>
        </w:rPr>
        <w:t>Getchar</w:t>
      </w:r>
      <w:proofErr w:type="spellEnd"/>
      <w:r w:rsidRPr="0056169E">
        <w:rPr>
          <w:rFonts w:ascii="Times New Roman" w:hAnsi="Times New Roman" w:cs="Times New Roman"/>
          <w:color w:val="333333"/>
          <w:sz w:val="24"/>
          <w:szCs w:val="24"/>
          <w:shd w:val="clear" w:color="auto" w:fill="FFFFFF"/>
        </w:rPr>
        <w:t>(</w:t>
      </w:r>
      <w:proofErr w:type="gramEnd"/>
      <w:r w:rsidRPr="0056169E">
        <w:rPr>
          <w:rFonts w:ascii="Times New Roman" w:hAnsi="Times New Roman" w:cs="Times New Roman"/>
          <w:color w:val="333333"/>
          <w:sz w:val="24"/>
          <w:szCs w:val="24"/>
          <w:shd w:val="clear" w:color="auto" w:fill="FFFFFF"/>
        </w:rPr>
        <w:t>)</w:t>
      </w:r>
    </w:p>
    <w:p w14:paraId="774412BB" w14:textId="4FC2830D" w:rsidR="007D2506" w:rsidRPr="0056169E" w:rsidRDefault="007D2506" w:rsidP="004D39D5">
      <w:pPr>
        <w:pStyle w:val="ListParagraph"/>
        <w:shd w:val="clear" w:color="auto" w:fill="FFFFFF"/>
        <w:spacing w:before="100" w:beforeAutospacing="1" w:after="100" w:afterAutospacing="1" w:line="360" w:lineRule="auto"/>
        <w:ind w:left="0"/>
        <w:jc w:val="both"/>
        <w:rPr>
          <w:rFonts w:ascii="Times New Roman" w:hAnsi="Times New Roman" w:cs="Times New Roman"/>
          <w:color w:val="333333"/>
          <w:sz w:val="24"/>
          <w:szCs w:val="24"/>
          <w:shd w:val="clear" w:color="auto" w:fill="FFFFFF"/>
        </w:rPr>
      </w:pPr>
      <w:proofErr w:type="spellStart"/>
      <w:proofErr w:type="gramStart"/>
      <w:r w:rsidRPr="0056169E">
        <w:rPr>
          <w:rFonts w:ascii="Times New Roman" w:hAnsi="Times New Roman" w:cs="Times New Roman"/>
          <w:color w:val="333333"/>
          <w:sz w:val="24"/>
          <w:szCs w:val="24"/>
          <w:shd w:val="clear" w:color="auto" w:fill="FFFFFF"/>
        </w:rPr>
        <w:t>Putchar</w:t>
      </w:r>
      <w:proofErr w:type="spellEnd"/>
      <w:r w:rsidRPr="0056169E">
        <w:rPr>
          <w:rFonts w:ascii="Times New Roman" w:hAnsi="Times New Roman" w:cs="Times New Roman"/>
          <w:color w:val="333333"/>
          <w:sz w:val="24"/>
          <w:szCs w:val="24"/>
          <w:shd w:val="clear" w:color="auto" w:fill="FFFFFF"/>
        </w:rPr>
        <w:t>(</w:t>
      </w:r>
      <w:proofErr w:type="gramEnd"/>
      <w:r w:rsidRPr="0056169E">
        <w:rPr>
          <w:rFonts w:ascii="Times New Roman" w:hAnsi="Times New Roman" w:cs="Times New Roman"/>
          <w:color w:val="333333"/>
          <w:sz w:val="24"/>
          <w:szCs w:val="24"/>
          <w:shd w:val="clear" w:color="auto" w:fill="FFFFFF"/>
        </w:rPr>
        <w:t>)</w:t>
      </w:r>
    </w:p>
    <w:p w14:paraId="1CC0F461" w14:textId="10B73F45" w:rsidR="007D2506" w:rsidRPr="0056169E" w:rsidRDefault="007D2506" w:rsidP="004D39D5">
      <w:pPr>
        <w:pStyle w:val="ListParagraph"/>
        <w:shd w:val="clear" w:color="auto" w:fill="FFFFFF"/>
        <w:spacing w:before="100" w:beforeAutospacing="1" w:after="100" w:afterAutospacing="1" w:line="360" w:lineRule="auto"/>
        <w:ind w:left="0"/>
        <w:jc w:val="both"/>
        <w:rPr>
          <w:rFonts w:ascii="Times New Roman" w:hAnsi="Times New Roman" w:cs="Times New Roman"/>
          <w:color w:val="333333"/>
          <w:sz w:val="24"/>
          <w:szCs w:val="24"/>
          <w:shd w:val="clear" w:color="auto" w:fill="FFFFFF"/>
        </w:rPr>
      </w:pPr>
      <w:proofErr w:type="gramStart"/>
      <w:r w:rsidRPr="0056169E">
        <w:rPr>
          <w:rFonts w:ascii="Times New Roman" w:hAnsi="Times New Roman" w:cs="Times New Roman"/>
          <w:color w:val="333333"/>
          <w:sz w:val="24"/>
          <w:szCs w:val="24"/>
          <w:shd w:val="clear" w:color="auto" w:fill="FFFFFF"/>
        </w:rPr>
        <w:t>Puts(</w:t>
      </w:r>
      <w:proofErr w:type="gramEnd"/>
      <w:r w:rsidRPr="0056169E">
        <w:rPr>
          <w:rFonts w:ascii="Times New Roman" w:hAnsi="Times New Roman" w:cs="Times New Roman"/>
          <w:color w:val="333333"/>
          <w:sz w:val="24"/>
          <w:szCs w:val="24"/>
          <w:shd w:val="clear" w:color="auto" w:fill="FFFFFF"/>
        </w:rPr>
        <w:t>)</w:t>
      </w:r>
    </w:p>
    <w:p w14:paraId="4AAA24C9" w14:textId="3397A1E7" w:rsidR="007D2506" w:rsidRPr="0056169E" w:rsidRDefault="007D2506" w:rsidP="004D39D5">
      <w:pPr>
        <w:pStyle w:val="ListParagraph"/>
        <w:shd w:val="clear" w:color="auto" w:fill="FFFFFF"/>
        <w:spacing w:before="100" w:beforeAutospacing="1" w:after="100" w:afterAutospacing="1" w:line="360" w:lineRule="auto"/>
        <w:ind w:left="0"/>
        <w:jc w:val="both"/>
        <w:rPr>
          <w:rFonts w:ascii="Times New Roman" w:hAnsi="Times New Roman" w:cs="Times New Roman"/>
          <w:color w:val="333333"/>
          <w:sz w:val="24"/>
          <w:szCs w:val="24"/>
          <w:shd w:val="clear" w:color="auto" w:fill="FFFFFF"/>
        </w:rPr>
      </w:pPr>
      <w:proofErr w:type="gramStart"/>
      <w:r w:rsidRPr="0056169E">
        <w:rPr>
          <w:rFonts w:ascii="Times New Roman" w:hAnsi="Times New Roman" w:cs="Times New Roman"/>
          <w:color w:val="333333"/>
          <w:sz w:val="24"/>
          <w:szCs w:val="24"/>
          <w:shd w:val="clear" w:color="auto" w:fill="FFFFFF"/>
        </w:rPr>
        <w:t>Gets(</w:t>
      </w:r>
      <w:proofErr w:type="gramEnd"/>
      <w:r w:rsidRPr="0056169E">
        <w:rPr>
          <w:rFonts w:ascii="Times New Roman" w:hAnsi="Times New Roman" w:cs="Times New Roman"/>
          <w:color w:val="333333"/>
          <w:sz w:val="24"/>
          <w:szCs w:val="24"/>
          <w:shd w:val="clear" w:color="auto" w:fill="FFFFFF"/>
        </w:rPr>
        <w:t>)</w:t>
      </w:r>
    </w:p>
    <w:p w14:paraId="15FA5652" w14:textId="2776D320" w:rsidR="007D2506" w:rsidRPr="0056169E" w:rsidRDefault="007D2506" w:rsidP="004D39D5">
      <w:pPr>
        <w:pStyle w:val="ListParagraph"/>
        <w:shd w:val="clear" w:color="auto" w:fill="FFFFFF"/>
        <w:spacing w:before="100" w:beforeAutospacing="1" w:after="100" w:afterAutospacing="1" w:line="360" w:lineRule="auto"/>
        <w:ind w:left="0"/>
        <w:jc w:val="both"/>
        <w:rPr>
          <w:rFonts w:ascii="Times New Roman" w:hAnsi="Times New Roman" w:cs="Times New Roman"/>
          <w:color w:val="333333"/>
          <w:sz w:val="24"/>
          <w:szCs w:val="24"/>
          <w:shd w:val="clear" w:color="auto" w:fill="FFFFFF"/>
        </w:rPr>
      </w:pPr>
      <w:proofErr w:type="spellStart"/>
      <w:proofErr w:type="gramStart"/>
      <w:r w:rsidRPr="0056169E">
        <w:rPr>
          <w:rFonts w:ascii="Times New Roman" w:hAnsi="Times New Roman" w:cs="Times New Roman"/>
          <w:color w:val="333333"/>
          <w:sz w:val="24"/>
          <w:szCs w:val="24"/>
          <w:shd w:val="clear" w:color="auto" w:fill="FFFFFF"/>
        </w:rPr>
        <w:t>Getche</w:t>
      </w:r>
      <w:proofErr w:type="spellEnd"/>
      <w:r w:rsidRPr="0056169E">
        <w:rPr>
          <w:rFonts w:ascii="Times New Roman" w:hAnsi="Times New Roman" w:cs="Times New Roman"/>
          <w:color w:val="333333"/>
          <w:sz w:val="24"/>
          <w:szCs w:val="24"/>
          <w:shd w:val="clear" w:color="auto" w:fill="FFFFFF"/>
        </w:rPr>
        <w:t>(</w:t>
      </w:r>
      <w:proofErr w:type="gramEnd"/>
      <w:r w:rsidRPr="0056169E">
        <w:rPr>
          <w:rFonts w:ascii="Times New Roman" w:hAnsi="Times New Roman" w:cs="Times New Roman"/>
          <w:color w:val="333333"/>
          <w:sz w:val="24"/>
          <w:szCs w:val="24"/>
          <w:shd w:val="clear" w:color="auto" w:fill="FFFFFF"/>
        </w:rPr>
        <w:t>)</w:t>
      </w:r>
    </w:p>
    <w:p w14:paraId="31FE6411" w14:textId="746F7B96" w:rsidR="007D2506" w:rsidRPr="0056169E" w:rsidRDefault="007D2506" w:rsidP="004D39D5">
      <w:pPr>
        <w:pStyle w:val="ListParagraph"/>
        <w:shd w:val="clear" w:color="auto" w:fill="FFFFFF"/>
        <w:spacing w:before="100" w:beforeAutospacing="1" w:after="100" w:afterAutospacing="1" w:line="360" w:lineRule="auto"/>
        <w:ind w:left="0"/>
        <w:jc w:val="both"/>
        <w:rPr>
          <w:rFonts w:ascii="Times New Roman" w:hAnsi="Times New Roman" w:cs="Times New Roman"/>
          <w:color w:val="333333"/>
          <w:sz w:val="24"/>
          <w:szCs w:val="24"/>
          <w:shd w:val="clear" w:color="auto" w:fill="FFFFFF"/>
        </w:rPr>
      </w:pPr>
      <w:proofErr w:type="spellStart"/>
      <w:proofErr w:type="gramStart"/>
      <w:r w:rsidRPr="0056169E">
        <w:rPr>
          <w:rFonts w:ascii="Times New Roman" w:hAnsi="Times New Roman" w:cs="Times New Roman"/>
          <w:color w:val="333333"/>
          <w:sz w:val="24"/>
          <w:szCs w:val="24"/>
          <w:shd w:val="clear" w:color="auto" w:fill="FFFFFF"/>
        </w:rPr>
        <w:t>Cgets</w:t>
      </w:r>
      <w:proofErr w:type="spellEnd"/>
      <w:r w:rsidRPr="0056169E">
        <w:rPr>
          <w:rFonts w:ascii="Times New Roman" w:hAnsi="Times New Roman" w:cs="Times New Roman"/>
          <w:color w:val="333333"/>
          <w:sz w:val="24"/>
          <w:szCs w:val="24"/>
          <w:shd w:val="clear" w:color="auto" w:fill="FFFFFF"/>
        </w:rPr>
        <w:t>(</w:t>
      </w:r>
      <w:proofErr w:type="gramEnd"/>
      <w:r w:rsidRPr="0056169E">
        <w:rPr>
          <w:rFonts w:ascii="Times New Roman" w:hAnsi="Times New Roman" w:cs="Times New Roman"/>
          <w:color w:val="333333"/>
          <w:sz w:val="24"/>
          <w:szCs w:val="24"/>
          <w:shd w:val="clear" w:color="auto" w:fill="FFFFFF"/>
        </w:rPr>
        <w:t>)</w:t>
      </w:r>
    </w:p>
    <w:p w14:paraId="397D6369" w14:textId="501B4D20" w:rsidR="007D2506" w:rsidRPr="0056169E" w:rsidRDefault="007D2506" w:rsidP="004D39D5">
      <w:pPr>
        <w:pStyle w:val="ListParagraph"/>
        <w:shd w:val="clear" w:color="auto" w:fill="FFFFFF"/>
        <w:spacing w:before="100" w:beforeAutospacing="1" w:after="100" w:afterAutospacing="1" w:line="360" w:lineRule="auto"/>
        <w:ind w:left="0"/>
        <w:jc w:val="both"/>
        <w:rPr>
          <w:rFonts w:ascii="Times New Roman" w:hAnsi="Times New Roman" w:cs="Times New Roman"/>
          <w:color w:val="333333"/>
          <w:sz w:val="24"/>
          <w:szCs w:val="24"/>
          <w:shd w:val="clear" w:color="auto" w:fill="FFFFFF"/>
        </w:rPr>
      </w:pPr>
      <w:proofErr w:type="spellStart"/>
      <w:proofErr w:type="gramStart"/>
      <w:r w:rsidRPr="0056169E">
        <w:rPr>
          <w:rFonts w:ascii="Times New Roman" w:hAnsi="Times New Roman" w:cs="Times New Roman"/>
          <w:color w:val="333333"/>
          <w:sz w:val="24"/>
          <w:szCs w:val="24"/>
          <w:shd w:val="clear" w:color="auto" w:fill="FFFFFF"/>
        </w:rPr>
        <w:t>Cputs</w:t>
      </w:r>
      <w:proofErr w:type="spellEnd"/>
      <w:r w:rsidRPr="0056169E">
        <w:rPr>
          <w:rFonts w:ascii="Times New Roman" w:hAnsi="Times New Roman" w:cs="Times New Roman"/>
          <w:color w:val="333333"/>
          <w:sz w:val="24"/>
          <w:szCs w:val="24"/>
          <w:shd w:val="clear" w:color="auto" w:fill="FFFFFF"/>
        </w:rPr>
        <w:t>(</w:t>
      </w:r>
      <w:proofErr w:type="gramEnd"/>
      <w:r w:rsidRPr="0056169E">
        <w:rPr>
          <w:rFonts w:ascii="Times New Roman" w:hAnsi="Times New Roman" w:cs="Times New Roman"/>
          <w:color w:val="333333"/>
          <w:sz w:val="24"/>
          <w:szCs w:val="24"/>
          <w:shd w:val="clear" w:color="auto" w:fill="FFFFFF"/>
        </w:rPr>
        <w:t>)</w:t>
      </w:r>
    </w:p>
    <w:p w14:paraId="114DB5E3" w14:textId="77777777" w:rsidR="007D2506" w:rsidRPr="0056169E" w:rsidRDefault="007D2506" w:rsidP="004D39D5">
      <w:pPr>
        <w:pStyle w:val="ListParagraph"/>
        <w:shd w:val="clear" w:color="auto" w:fill="FFFFFF"/>
        <w:spacing w:before="100" w:beforeAutospacing="1" w:after="100" w:afterAutospacing="1" w:line="360" w:lineRule="auto"/>
        <w:ind w:left="0"/>
        <w:jc w:val="both"/>
        <w:rPr>
          <w:rFonts w:ascii="Times New Roman" w:hAnsi="Times New Roman" w:cs="Times New Roman"/>
          <w:color w:val="333333"/>
          <w:sz w:val="24"/>
          <w:szCs w:val="24"/>
          <w:shd w:val="clear" w:color="auto" w:fill="FFFFFF"/>
        </w:rPr>
      </w:pPr>
    </w:p>
    <w:p w14:paraId="2A8875C8" w14:textId="03785881" w:rsidR="007D2506" w:rsidRPr="0056169E" w:rsidRDefault="00B31C15" w:rsidP="004D39D5">
      <w:pPr>
        <w:pStyle w:val="ListParagraph"/>
        <w:shd w:val="clear" w:color="auto" w:fill="FFFFFF"/>
        <w:spacing w:before="100" w:beforeAutospacing="1" w:after="100" w:afterAutospacing="1" w:line="360" w:lineRule="auto"/>
        <w:ind w:left="0"/>
        <w:jc w:val="center"/>
        <w:rPr>
          <w:rFonts w:ascii="Times New Roman" w:hAnsi="Times New Roman" w:cs="Times New Roman"/>
          <w:color w:val="333333"/>
          <w:sz w:val="24"/>
          <w:szCs w:val="24"/>
          <w:shd w:val="clear" w:color="auto" w:fill="FFFFFF"/>
        </w:rPr>
      </w:pPr>
      <w:proofErr w:type="spellStart"/>
      <w:r w:rsidRPr="0056169E">
        <w:rPr>
          <w:rFonts w:ascii="Times New Roman" w:hAnsi="Times New Roman" w:cs="Times New Roman"/>
          <w:color w:val="333333"/>
          <w:sz w:val="24"/>
          <w:szCs w:val="24"/>
          <w:shd w:val="clear" w:color="auto" w:fill="FFFFFF"/>
        </w:rPr>
        <w:t>Assoctivity</w:t>
      </w:r>
      <w:proofErr w:type="spellEnd"/>
      <w:r w:rsidRPr="0056169E">
        <w:rPr>
          <w:rFonts w:ascii="Times New Roman" w:hAnsi="Times New Roman" w:cs="Times New Roman"/>
          <w:color w:val="333333"/>
          <w:sz w:val="24"/>
          <w:szCs w:val="24"/>
          <w:shd w:val="clear" w:color="auto" w:fill="FFFFFF"/>
        </w:rPr>
        <w:t xml:space="preserve"> and precedence</w:t>
      </w:r>
    </w:p>
    <w:p w14:paraId="62954744" w14:textId="046A8BA4" w:rsidR="00B31C15" w:rsidRPr="0056169E" w:rsidRDefault="00B31C15" w:rsidP="004D39D5">
      <w:pPr>
        <w:pStyle w:val="ListParagraph"/>
        <w:shd w:val="clear" w:color="auto" w:fill="FFFFFF"/>
        <w:spacing w:before="100" w:beforeAutospacing="1" w:after="100" w:afterAutospacing="1" w:line="360" w:lineRule="auto"/>
        <w:ind w:left="0"/>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Associativity specifies the order in which the operators </w:t>
      </w:r>
      <w:proofErr w:type="spellStart"/>
      <w:proofErr w:type="gramStart"/>
      <w:r w:rsidRPr="0056169E">
        <w:rPr>
          <w:rFonts w:ascii="Times New Roman" w:hAnsi="Times New Roman" w:cs="Times New Roman"/>
          <w:color w:val="333333"/>
          <w:sz w:val="24"/>
          <w:szCs w:val="24"/>
          <w:shd w:val="clear" w:color="auto" w:fill="FFFFFF"/>
        </w:rPr>
        <w:t>evaluvated</w:t>
      </w:r>
      <w:proofErr w:type="spellEnd"/>
      <w:r w:rsidRPr="0056169E">
        <w:rPr>
          <w:rFonts w:ascii="Times New Roman" w:hAnsi="Times New Roman" w:cs="Times New Roman"/>
          <w:color w:val="333333"/>
          <w:sz w:val="24"/>
          <w:szCs w:val="24"/>
          <w:shd w:val="clear" w:color="auto" w:fill="FFFFFF"/>
        </w:rPr>
        <w:t xml:space="preserve">  with</w:t>
      </w:r>
      <w:proofErr w:type="gramEnd"/>
      <w:r w:rsidRPr="0056169E">
        <w:rPr>
          <w:rFonts w:ascii="Times New Roman" w:hAnsi="Times New Roman" w:cs="Times New Roman"/>
          <w:color w:val="333333"/>
          <w:sz w:val="24"/>
          <w:szCs w:val="24"/>
          <w:shd w:val="clear" w:color="auto" w:fill="FFFFFF"/>
        </w:rPr>
        <w:t xml:space="preserve"> same precedence </w:t>
      </w:r>
      <w:proofErr w:type="spellStart"/>
      <w:r w:rsidRPr="0056169E">
        <w:rPr>
          <w:rFonts w:ascii="Times New Roman" w:hAnsi="Times New Roman" w:cs="Times New Roman"/>
          <w:color w:val="333333"/>
          <w:sz w:val="24"/>
          <w:szCs w:val="24"/>
          <w:shd w:val="clear" w:color="auto" w:fill="FFFFFF"/>
        </w:rPr>
        <w:t>iin</w:t>
      </w:r>
      <w:proofErr w:type="spellEnd"/>
      <w:r w:rsidRPr="0056169E">
        <w:rPr>
          <w:rFonts w:ascii="Times New Roman" w:hAnsi="Times New Roman" w:cs="Times New Roman"/>
          <w:color w:val="333333"/>
          <w:sz w:val="24"/>
          <w:szCs w:val="24"/>
          <w:shd w:val="clear" w:color="auto" w:fill="FFFFFF"/>
        </w:rPr>
        <w:t xml:space="preserve"> a complex expression</w:t>
      </w:r>
    </w:p>
    <w:p w14:paraId="54F6DDEE" w14:textId="781B54E3" w:rsidR="00B31C15" w:rsidRPr="0056169E" w:rsidRDefault="00B31C15" w:rsidP="004D39D5">
      <w:pPr>
        <w:pStyle w:val="ListParagraph"/>
        <w:shd w:val="clear" w:color="auto" w:fill="FFFFFF"/>
        <w:spacing w:before="100" w:beforeAutospacing="1" w:after="100" w:afterAutospacing="1" w:line="360" w:lineRule="auto"/>
        <w:ind w:left="-8928"/>
        <w:jc w:val="center"/>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w:t>
      </w:r>
      <w:proofErr w:type="spellStart"/>
      <w:r w:rsidRPr="0056169E">
        <w:rPr>
          <w:rFonts w:ascii="Times New Roman" w:hAnsi="Times New Roman" w:cs="Times New Roman"/>
          <w:color w:val="333333"/>
          <w:sz w:val="24"/>
          <w:szCs w:val="24"/>
          <w:shd w:val="clear" w:color="auto" w:fill="FFFFFF"/>
        </w:rPr>
        <w:t>Asssocity</w:t>
      </w:r>
      <w:proofErr w:type="spellEnd"/>
      <w:r w:rsidRPr="0056169E">
        <w:rPr>
          <w:rFonts w:ascii="Times New Roman" w:hAnsi="Times New Roman" w:cs="Times New Roman"/>
          <w:color w:val="333333"/>
          <w:sz w:val="24"/>
          <w:szCs w:val="24"/>
          <w:shd w:val="clear" w:color="auto" w:fill="FFFFFF"/>
        </w:rPr>
        <w:t xml:space="preserve"> is in 2 types:</w:t>
      </w:r>
    </w:p>
    <w:p w14:paraId="1CD0C256" w14:textId="5D972EDB" w:rsidR="00B31C15" w:rsidRPr="0056169E" w:rsidRDefault="00B31C15" w:rsidP="004D39D5">
      <w:pPr>
        <w:pStyle w:val="ListParagraph"/>
        <w:shd w:val="clear" w:color="auto" w:fill="FFFFFF"/>
        <w:spacing w:before="100" w:beforeAutospacing="1" w:after="100" w:afterAutospacing="1" w:line="360" w:lineRule="auto"/>
        <w:ind w:left="-8928"/>
        <w:jc w:val="center"/>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Left to right</w:t>
      </w:r>
    </w:p>
    <w:p w14:paraId="197D2C89" w14:textId="333789CC" w:rsidR="00B31C15" w:rsidRPr="0056169E" w:rsidRDefault="00B31C15" w:rsidP="004D39D5">
      <w:pPr>
        <w:pStyle w:val="ListParagraph"/>
        <w:shd w:val="clear" w:color="auto" w:fill="FFFFFF"/>
        <w:spacing w:before="100" w:beforeAutospacing="1" w:after="100" w:afterAutospacing="1" w:line="360" w:lineRule="auto"/>
        <w:ind w:left="-8928"/>
        <w:jc w:val="center"/>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Right to left</w:t>
      </w:r>
    </w:p>
    <w:p w14:paraId="21D4A23D" w14:textId="490B18CD" w:rsidR="00B31C15" w:rsidRPr="0056169E" w:rsidRDefault="00B31C15" w:rsidP="004D39D5">
      <w:pPr>
        <w:pStyle w:val="ListParagraph"/>
        <w:shd w:val="clear" w:color="auto" w:fill="FFFFFF"/>
        <w:spacing w:before="100" w:beforeAutospacing="1" w:after="100" w:afterAutospacing="1" w:line="360" w:lineRule="auto"/>
        <w:ind w:left="-7344"/>
        <w:jc w:val="center"/>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Some default functions in c</w:t>
      </w:r>
    </w:p>
    <w:p w14:paraId="6E98FB59" w14:textId="77777777" w:rsidR="00B31C15" w:rsidRPr="0056169E" w:rsidRDefault="00B31C15" w:rsidP="004D39D5">
      <w:pPr>
        <w:pStyle w:val="ListParagraph"/>
        <w:shd w:val="clear" w:color="auto" w:fill="FFFFFF"/>
        <w:spacing w:before="100" w:beforeAutospacing="1" w:after="100" w:afterAutospacing="1" w:line="360" w:lineRule="auto"/>
        <w:ind w:left="-432"/>
        <w:jc w:val="center"/>
        <w:rPr>
          <w:rFonts w:ascii="Times New Roman" w:hAnsi="Times New Roman" w:cs="Times New Roman"/>
          <w:color w:val="333333"/>
          <w:sz w:val="24"/>
          <w:szCs w:val="24"/>
          <w:shd w:val="clear" w:color="auto" w:fill="FFFFFF"/>
        </w:rPr>
      </w:pPr>
    </w:p>
    <w:p w14:paraId="6F1BECBA" w14:textId="77777777" w:rsidR="007D2506" w:rsidRPr="0056169E" w:rsidRDefault="007D2506" w:rsidP="004D39D5">
      <w:pPr>
        <w:pStyle w:val="ListParagraph"/>
        <w:shd w:val="clear" w:color="auto" w:fill="FFFFFF"/>
        <w:spacing w:before="100" w:beforeAutospacing="1" w:after="100" w:afterAutospacing="1" w:line="360" w:lineRule="auto"/>
        <w:ind w:left="1215"/>
        <w:jc w:val="center"/>
        <w:rPr>
          <w:rFonts w:ascii="Times New Roman" w:hAnsi="Times New Roman" w:cs="Times New Roman"/>
          <w:color w:val="333333"/>
          <w:sz w:val="24"/>
          <w:szCs w:val="24"/>
          <w:shd w:val="clear" w:color="auto" w:fill="FFFFFF"/>
        </w:rPr>
      </w:pPr>
    </w:p>
    <w:p w14:paraId="717E75CA" w14:textId="77777777" w:rsidR="006954D0" w:rsidRPr="0056169E" w:rsidRDefault="006954D0"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
    <w:p w14:paraId="13380E55" w14:textId="77777777" w:rsidR="006954D0" w:rsidRPr="0056169E" w:rsidRDefault="006954D0"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
    <w:p w14:paraId="32C48070" w14:textId="77777777" w:rsidR="0069395D" w:rsidRPr="0056169E" w:rsidRDefault="0069395D"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
    <w:p w14:paraId="43A16B22" w14:textId="77777777" w:rsidR="003D0ACD" w:rsidRPr="0056169E" w:rsidRDefault="003D0ACD"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
    <w:p w14:paraId="57013755" w14:textId="30C9301E" w:rsidR="00B25A76" w:rsidRPr="0056169E" w:rsidRDefault="00B25A76"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56169E">
        <w:rPr>
          <w:rFonts w:ascii="Times New Roman" w:hAnsi="Times New Roman" w:cs="Times New Roman"/>
          <w:color w:val="333333"/>
          <w:sz w:val="24"/>
          <w:szCs w:val="24"/>
          <w:shd w:val="clear" w:color="auto" w:fill="FFFFFF"/>
        </w:rPr>
        <w:t xml:space="preserve"> </w:t>
      </w:r>
    </w:p>
    <w:p w14:paraId="6BC01E12" w14:textId="77777777" w:rsidR="000B1967" w:rsidRPr="0056169E" w:rsidRDefault="000B1967"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
    <w:p w14:paraId="6CFC7966" w14:textId="77777777" w:rsidR="003C3D87" w:rsidRPr="0056169E" w:rsidRDefault="003C3D87" w:rsidP="004D39D5">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
    <w:p w14:paraId="5113C204" w14:textId="77777777" w:rsidR="00F436A6" w:rsidRPr="0056169E" w:rsidRDefault="00F436A6"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p>
    <w:p w14:paraId="6DF6B49C" w14:textId="77777777" w:rsidR="00F436A6" w:rsidRPr="0056169E" w:rsidRDefault="00F436A6"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p>
    <w:p w14:paraId="6BA21E4A" w14:textId="77777777" w:rsidR="00F436A6" w:rsidRPr="0056169E" w:rsidRDefault="00F436A6"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p>
    <w:p w14:paraId="6E8DD03C" w14:textId="77777777" w:rsidR="00064DEA" w:rsidRPr="0056169E" w:rsidRDefault="00064DEA"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p>
    <w:p w14:paraId="41353AA1" w14:textId="77777777" w:rsidR="00681197" w:rsidRPr="0056169E" w:rsidRDefault="00681197"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p>
    <w:p w14:paraId="6AA0D663" w14:textId="77777777" w:rsidR="00681197" w:rsidRPr="0056169E" w:rsidRDefault="00681197"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p>
    <w:p w14:paraId="201B95BE" w14:textId="699255E3" w:rsidR="00681197" w:rsidRPr="0056169E" w:rsidRDefault="00681197" w:rsidP="004D39D5">
      <w:pPr>
        <w:shd w:val="clear" w:color="auto" w:fill="FFFFFF"/>
        <w:spacing w:before="100" w:beforeAutospacing="1" w:after="100" w:afterAutospacing="1" w:line="360" w:lineRule="auto"/>
        <w:ind w:left="-432"/>
        <w:jc w:val="both"/>
        <w:rPr>
          <w:rFonts w:ascii="Times New Roman" w:hAnsi="Times New Roman" w:cs="Times New Roman"/>
          <w:color w:val="333333"/>
          <w:sz w:val="24"/>
          <w:szCs w:val="24"/>
          <w:shd w:val="clear" w:color="auto" w:fill="FFFFFF"/>
        </w:rPr>
      </w:pPr>
    </w:p>
    <w:p w14:paraId="7BB0E372" w14:textId="77777777" w:rsidR="003F66AD" w:rsidRPr="0056169E" w:rsidRDefault="003F66AD" w:rsidP="004D39D5">
      <w:pPr>
        <w:shd w:val="clear" w:color="auto" w:fill="FFFFFF"/>
        <w:spacing w:before="60" w:after="100" w:afterAutospacing="1" w:line="360" w:lineRule="auto"/>
        <w:ind w:left="-432"/>
        <w:jc w:val="both"/>
        <w:rPr>
          <w:rFonts w:ascii="Times New Roman" w:hAnsi="Times New Roman" w:cs="Times New Roman"/>
          <w:color w:val="333333"/>
          <w:sz w:val="24"/>
          <w:szCs w:val="24"/>
          <w:shd w:val="clear" w:color="auto" w:fill="FFFFFF"/>
        </w:rPr>
      </w:pPr>
    </w:p>
    <w:p w14:paraId="00A8911A" w14:textId="77777777" w:rsidR="00002F7B" w:rsidRPr="0056169E" w:rsidRDefault="00002F7B" w:rsidP="004D39D5">
      <w:pPr>
        <w:spacing w:line="360" w:lineRule="auto"/>
        <w:ind w:left="-432"/>
        <w:rPr>
          <w:rFonts w:ascii="Times New Roman" w:hAnsi="Times New Roman" w:cs="Times New Roman"/>
          <w:sz w:val="24"/>
          <w:szCs w:val="24"/>
        </w:rPr>
      </w:pPr>
    </w:p>
    <w:p w14:paraId="154BFF79" w14:textId="77777777" w:rsidR="00766973" w:rsidRPr="0056169E" w:rsidRDefault="00766973" w:rsidP="004D39D5">
      <w:pPr>
        <w:spacing w:line="360" w:lineRule="auto"/>
        <w:ind w:left="-432"/>
        <w:rPr>
          <w:rFonts w:ascii="Times New Roman" w:hAnsi="Times New Roman" w:cs="Times New Roman"/>
          <w:sz w:val="24"/>
          <w:szCs w:val="24"/>
        </w:rPr>
      </w:pPr>
    </w:p>
    <w:p w14:paraId="1DAF0E11" w14:textId="77777777" w:rsidR="00766973" w:rsidRPr="0056169E" w:rsidRDefault="00766973" w:rsidP="004D39D5">
      <w:pPr>
        <w:spacing w:line="360" w:lineRule="auto"/>
        <w:ind w:left="-432"/>
        <w:rPr>
          <w:rFonts w:ascii="Times New Roman" w:hAnsi="Times New Roman" w:cs="Times New Roman"/>
          <w:sz w:val="24"/>
          <w:szCs w:val="24"/>
        </w:rPr>
      </w:pPr>
    </w:p>
    <w:p w14:paraId="34E24A86" w14:textId="73AE10DC" w:rsidR="00766973" w:rsidRPr="0056169E" w:rsidRDefault="00B31C15" w:rsidP="004D39D5">
      <w:pPr>
        <w:spacing w:line="360" w:lineRule="auto"/>
        <w:rPr>
          <w:rFonts w:ascii="Times New Roman" w:hAnsi="Times New Roman" w:cs="Times New Roman"/>
          <w:sz w:val="24"/>
          <w:szCs w:val="24"/>
        </w:rPr>
      </w:pPr>
      <w:r w:rsidRPr="0056169E">
        <w:rPr>
          <w:rFonts w:ascii="Times New Roman" w:hAnsi="Times New Roman" w:cs="Times New Roman"/>
          <w:sz w:val="24"/>
          <w:szCs w:val="24"/>
        </w:rPr>
        <w:t>Some predefined macros:</w:t>
      </w:r>
    </w:p>
    <w:p w14:paraId="13824034" w14:textId="173DB1E0" w:rsidR="00B31C15" w:rsidRPr="0056169E" w:rsidRDefault="00B31C15">
      <w:pPr>
        <w:pStyle w:val="ListParagraph"/>
        <w:numPr>
          <w:ilvl w:val="0"/>
          <w:numId w:val="55"/>
        </w:numPr>
        <w:spacing w:line="360" w:lineRule="auto"/>
        <w:rPr>
          <w:rFonts w:ascii="Times New Roman" w:hAnsi="Times New Roman" w:cs="Times New Roman"/>
          <w:sz w:val="24"/>
          <w:szCs w:val="24"/>
        </w:rPr>
      </w:pPr>
      <w:r w:rsidRPr="0056169E">
        <w:rPr>
          <w:rFonts w:ascii="Times New Roman" w:hAnsi="Times New Roman" w:cs="Times New Roman"/>
          <w:sz w:val="24"/>
          <w:szCs w:val="24"/>
        </w:rPr>
        <w:t>__DATE__ represents date in mm/dd/</w:t>
      </w:r>
      <w:proofErr w:type="spellStart"/>
      <w:r w:rsidRPr="0056169E">
        <w:rPr>
          <w:rFonts w:ascii="Times New Roman" w:hAnsi="Times New Roman" w:cs="Times New Roman"/>
          <w:sz w:val="24"/>
          <w:szCs w:val="24"/>
        </w:rPr>
        <w:t>yyyy</w:t>
      </w:r>
      <w:proofErr w:type="spellEnd"/>
    </w:p>
    <w:p w14:paraId="6EFD01A4" w14:textId="5F16F133" w:rsidR="00B31C15" w:rsidRPr="0056169E" w:rsidRDefault="00B31C15">
      <w:pPr>
        <w:pStyle w:val="ListParagraph"/>
        <w:numPr>
          <w:ilvl w:val="0"/>
          <w:numId w:val="55"/>
        </w:numPr>
        <w:spacing w:line="360" w:lineRule="auto"/>
        <w:rPr>
          <w:rFonts w:ascii="Times New Roman" w:hAnsi="Times New Roman" w:cs="Times New Roman"/>
          <w:sz w:val="24"/>
          <w:szCs w:val="24"/>
        </w:rPr>
      </w:pPr>
      <w:r w:rsidRPr="0056169E">
        <w:rPr>
          <w:rFonts w:ascii="Times New Roman" w:hAnsi="Times New Roman" w:cs="Times New Roman"/>
          <w:sz w:val="24"/>
          <w:szCs w:val="24"/>
        </w:rPr>
        <w:t>__TIME__ represents current time in HH:</w:t>
      </w:r>
      <w:proofErr w:type="gramStart"/>
      <w:r w:rsidRPr="0056169E">
        <w:rPr>
          <w:rFonts w:ascii="Times New Roman" w:hAnsi="Times New Roman" w:cs="Times New Roman"/>
          <w:sz w:val="24"/>
          <w:szCs w:val="24"/>
        </w:rPr>
        <w:t>MM:SS</w:t>
      </w:r>
      <w:proofErr w:type="gramEnd"/>
      <w:r w:rsidRPr="0056169E">
        <w:rPr>
          <w:rFonts w:ascii="Times New Roman" w:hAnsi="Times New Roman" w:cs="Times New Roman"/>
          <w:sz w:val="24"/>
          <w:szCs w:val="24"/>
        </w:rPr>
        <w:t xml:space="preserve"> format</w:t>
      </w:r>
    </w:p>
    <w:p w14:paraId="2D452620" w14:textId="170473A1" w:rsidR="00B31C15" w:rsidRPr="0056169E" w:rsidRDefault="00B31C15">
      <w:pPr>
        <w:pStyle w:val="ListParagraph"/>
        <w:numPr>
          <w:ilvl w:val="0"/>
          <w:numId w:val="55"/>
        </w:numPr>
        <w:spacing w:line="360" w:lineRule="auto"/>
        <w:rPr>
          <w:rFonts w:ascii="Times New Roman" w:hAnsi="Times New Roman" w:cs="Times New Roman"/>
          <w:sz w:val="24"/>
          <w:szCs w:val="24"/>
        </w:rPr>
      </w:pPr>
      <w:r w:rsidRPr="0056169E">
        <w:rPr>
          <w:rFonts w:ascii="Times New Roman" w:hAnsi="Times New Roman" w:cs="Times New Roman"/>
          <w:sz w:val="24"/>
          <w:szCs w:val="24"/>
        </w:rPr>
        <w:lastRenderedPageBreak/>
        <w:t>__FILE__ represents current file name</w:t>
      </w:r>
    </w:p>
    <w:p w14:paraId="68F7C2C2" w14:textId="72C09FCE" w:rsidR="00B31C15" w:rsidRPr="0056169E" w:rsidRDefault="00B31C15">
      <w:pPr>
        <w:pStyle w:val="ListParagraph"/>
        <w:numPr>
          <w:ilvl w:val="0"/>
          <w:numId w:val="55"/>
        </w:numPr>
        <w:spacing w:line="360" w:lineRule="auto"/>
        <w:rPr>
          <w:rFonts w:ascii="Times New Roman" w:hAnsi="Times New Roman" w:cs="Times New Roman"/>
          <w:sz w:val="24"/>
          <w:szCs w:val="24"/>
        </w:rPr>
      </w:pPr>
      <w:r w:rsidRPr="0056169E">
        <w:rPr>
          <w:rFonts w:ascii="Times New Roman" w:hAnsi="Times New Roman" w:cs="Times New Roman"/>
          <w:sz w:val="24"/>
          <w:szCs w:val="24"/>
        </w:rPr>
        <w:t>__LINE__ represents current line number</w:t>
      </w:r>
    </w:p>
    <w:p w14:paraId="04796A00" w14:textId="04FA7B8D" w:rsidR="00B31C15" w:rsidRPr="0056169E" w:rsidRDefault="00B31C15">
      <w:pPr>
        <w:pStyle w:val="ListParagraph"/>
        <w:numPr>
          <w:ilvl w:val="0"/>
          <w:numId w:val="55"/>
        </w:numPr>
        <w:spacing w:line="360" w:lineRule="auto"/>
        <w:rPr>
          <w:rFonts w:ascii="Times New Roman" w:hAnsi="Times New Roman" w:cs="Times New Roman"/>
          <w:sz w:val="24"/>
          <w:szCs w:val="24"/>
        </w:rPr>
      </w:pPr>
      <w:r w:rsidRPr="0056169E">
        <w:rPr>
          <w:rFonts w:ascii="Times New Roman" w:hAnsi="Times New Roman" w:cs="Times New Roman"/>
          <w:sz w:val="24"/>
          <w:szCs w:val="24"/>
        </w:rPr>
        <w:t>__STDC__</w:t>
      </w:r>
    </w:p>
    <w:p w14:paraId="322E7582" w14:textId="77777777" w:rsidR="00CB7055" w:rsidRPr="0056169E" w:rsidRDefault="00CB7055" w:rsidP="004D39D5">
      <w:pPr>
        <w:spacing w:line="360" w:lineRule="auto"/>
        <w:rPr>
          <w:rFonts w:ascii="Times New Roman" w:hAnsi="Times New Roman" w:cs="Times New Roman"/>
          <w:sz w:val="24"/>
          <w:szCs w:val="24"/>
        </w:rPr>
      </w:pPr>
    </w:p>
    <w:p w14:paraId="3E4D329C" w14:textId="77777777" w:rsidR="00CB7055" w:rsidRPr="0056169E" w:rsidRDefault="00CB7055" w:rsidP="004D39D5">
      <w:pPr>
        <w:spacing w:line="360" w:lineRule="auto"/>
        <w:rPr>
          <w:rFonts w:ascii="Times New Roman" w:hAnsi="Times New Roman" w:cs="Times New Roman"/>
          <w:sz w:val="24"/>
          <w:szCs w:val="24"/>
        </w:rPr>
      </w:pPr>
    </w:p>
    <w:p w14:paraId="0DD08E40" w14:textId="77777777" w:rsidR="00CB7055" w:rsidRPr="0056169E" w:rsidRDefault="00CB7055" w:rsidP="004D39D5">
      <w:pPr>
        <w:spacing w:line="360" w:lineRule="auto"/>
        <w:rPr>
          <w:rFonts w:ascii="Times New Roman" w:hAnsi="Times New Roman" w:cs="Times New Roman"/>
          <w:sz w:val="24"/>
          <w:szCs w:val="24"/>
        </w:rPr>
      </w:pPr>
    </w:p>
    <w:p w14:paraId="039C9F37" w14:textId="77777777" w:rsidR="00CB7055" w:rsidRPr="0056169E" w:rsidRDefault="00CB7055" w:rsidP="004D39D5">
      <w:pPr>
        <w:spacing w:line="360" w:lineRule="auto"/>
        <w:rPr>
          <w:rFonts w:ascii="Times New Roman" w:hAnsi="Times New Roman" w:cs="Times New Roman"/>
          <w:sz w:val="24"/>
          <w:szCs w:val="24"/>
        </w:rPr>
      </w:pPr>
    </w:p>
    <w:p w14:paraId="23801956" w14:textId="77777777" w:rsidR="00CB7055" w:rsidRPr="0056169E" w:rsidRDefault="00CB7055" w:rsidP="004D39D5">
      <w:pPr>
        <w:spacing w:line="360" w:lineRule="auto"/>
        <w:rPr>
          <w:rFonts w:ascii="Times New Roman" w:hAnsi="Times New Roman" w:cs="Times New Roman"/>
          <w:sz w:val="24"/>
          <w:szCs w:val="24"/>
        </w:rPr>
      </w:pPr>
    </w:p>
    <w:p w14:paraId="5BE55F4E" w14:textId="77777777" w:rsidR="00CB7055" w:rsidRPr="0056169E" w:rsidRDefault="00CB7055" w:rsidP="004D39D5">
      <w:pPr>
        <w:spacing w:line="360" w:lineRule="auto"/>
        <w:rPr>
          <w:rFonts w:ascii="Times New Roman" w:hAnsi="Times New Roman" w:cs="Times New Roman"/>
          <w:sz w:val="24"/>
          <w:szCs w:val="24"/>
        </w:rPr>
      </w:pPr>
    </w:p>
    <w:p w14:paraId="76300EF7" w14:textId="003264A2" w:rsidR="00CB7055" w:rsidRPr="0056169E" w:rsidRDefault="00CB7055" w:rsidP="004D39D5">
      <w:pPr>
        <w:spacing w:line="360" w:lineRule="auto"/>
        <w:rPr>
          <w:rFonts w:ascii="Times New Roman" w:hAnsi="Times New Roman" w:cs="Times New Roman"/>
          <w:sz w:val="24"/>
          <w:szCs w:val="24"/>
        </w:rPr>
      </w:pPr>
      <w:r w:rsidRPr="0056169E">
        <w:rPr>
          <w:rFonts w:ascii="Times New Roman" w:hAnsi="Times New Roman" w:cs="Times New Roman"/>
          <w:sz w:val="24"/>
          <w:szCs w:val="24"/>
        </w:rPr>
        <w:t>#include&lt;stdio.h&gt;</w:t>
      </w:r>
    </w:p>
    <w:p w14:paraId="68B30499" w14:textId="4234726D" w:rsidR="00CB7055" w:rsidRPr="0056169E" w:rsidRDefault="00CB7055" w:rsidP="004D39D5">
      <w:pPr>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Int </w:t>
      </w:r>
      <w:proofErr w:type="gramStart"/>
      <w:r w:rsidRPr="0056169E">
        <w:rPr>
          <w:rFonts w:ascii="Times New Roman" w:hAnsi="Times New Roman" w:cs="Times New Roman"/>
          <w:sz w:val="24"/>
          <w:szCs w:val="24"/>
        </w:rPr>
        <w:t>main(</w:t>
      </w:r>
      <w:proofErr w:type="gramEnd"/>
      <w:r w:rsidRPr="0056169E">
        <w:rPr>
          <w:rFonts w:ascii="Times New Roman" w:hAnsi="Times New Roman" w:cs="Times New Roman"/>
          <w:sz w:val="24"/>
          <w:szCs w:val="24"/>
        </w:rPr>
        <w:t>)</w:t>
      </w:r>
    </w:p>
    <w:p w14:paraId="0B178EB7" w14:textId="21CAC757" w:rsidR="00CB7055" w:rsidRPr="0056169E" w:rsidRDefault="00CB7055" w:rsidP="004D39D5">
      <w:pPr>
        <w:spacing w:line="360" w:lineRule="auto"/>
        <w:rPr>
          <w:rFonts w:ascii="Times New Roman" w:hAnsi="Times New Roman" w:cs="Times New Roman"/>
          <w:sz w:val="24"/>
          <w:szCs w:val="24"/>
        </w:rPr>
      </w:pPr>
      <w:r w:rsidRPr="0056169E">
        <w:rPr>
          <w:rFonts w:ascii="Times New Roman" w:hAnsi="Times New Roman" w:cs="Times New Roman"/>
          <w:sz w:val="24"/>
          <w:szCs w:val="24"/>
        </w:rPr>
        <w:t>{</w:t>
      </w:r>
    </w:p>
    <w:p w14:paraId="00EE41E0" w14:textId="1671A76C" w:rsidR="00CB7055" w:rsidRPr="0056169E" w:rsidRDefault="00CB7055" w:rsidP="004D39D5">
      <w:pPr>
        <w:spacing w:line="360" w:lineRule="auto"/>
        <w:rPr>
          <w:rFonts w:ascii="Times New Roman" w:hAnsi="Times New Roman" w:cs="Times New Roman"/>
          <w:sz w:val="24"/>
          <w:szCs w:val="24"/>
        </w:rPr>
      </w:pPr>
      <w:proofErr w:type="spellStart"/>
      <w:proofErr w:type="gramStart"/>
      <w:r w:rsidRPr="0056169E">
        <w:rPr>
          <w:rFonts w:ascii="Times New Roman" w:hAnsi="Times New Roman" w:cs="Times New Roman"/>
          <w:sz w:val="24"/>
          <w:szCs w:val="24"/>
        </w:rPr>
        <w:t>Printtf</w:t>
      </w:r>
      <w:proofErr w:type="spellEnd"/>
      <w:r w:rsidRPr="0056169E">
        <w:rPr>
          <w:rFonts w:ascii="Times New Roman" w:hAnsi="Times New Roman" w:cs="Times New Roman"/>
          <w:sz w:val="24"/>
          <w:szCs w:val="24"/>
        </w:rPr>
        <w:t>(</w:t>
      </w:r>
      <w:proofErr w:type="gramEnd"/>
      <w:r w:rsidRPr="0056169E">
        <w:rPr>
          <w:rFonts w:ascii="Times New Roman" w:hAnsi="Times New Roman" w:cs="Times New Roman"/>
          <w:sz w:val="24"/>
          <w:szCs w:val="24"/>
        </w:rPr>
        <w:t>“file :%s\</w:t>
      </w:r>
      <w:proofErr w:type="spellStart"/>
      <w:r w:rsidRPr="0056169E">
        <w:rPr>
          <w:rFonts w:ascii="Times New Roman" w:hAnsi="Times New Roman" w:cs="Times New Roman"/>
          <w:sz w:val="24"/>
          <w:szCs w:val="24"/>
        </w:rPr>
        <w:t>n”,__FILE</w:t>
      </w:r>
      <w:proofErr w:type="spellEnd"/>
      <w:r w:rsidRPr="0056169E">
        <w:rPr>
          <w:rFonts w:ascii="Times New Roman" w:hAnsi="Times New Roman" w:cs="Times New Roman"/>
          <w:sz w:val="24"/>
          <w:szCs w:val="24"/>
        </w:rPr>
        <w:t>__);</w:t>
      </w:r>
    </w:p>
    <w:p w14:paraId="5EB950CA" w14:textId="22C76304" w:rsidR="00CB7055" w:rsidRPr="0056169E" w:rsidRDefault="00CB7055" w:rsidP="004D39D5">
      <w:pPr>
        <w:spacing w:line="360" w:lineRule="auto"/>
        <w:rPr>
          <w:rFonts w:ascii="Times New Roman" w:hAnsi="Times New Roman" w:cs="Times New Roman"/>
          <w:sz w:val="24"/>
          <w:szCs w:val="24"/>
        </w:rPr>
      </w:pPr>
      <w:proofErr w:type="spellStart"/>
      <w:proofErr w:type="gramStart"/>
      <w:r w:rsidRPr="0056169E">
        <w:rPr>
          <w:rFonts w:ascii="Times New Roman" w:hAnsi="Times New Roman" w:cs="Times New Roman"/>
          <w:sz w:val="24"/>
          <w:szCs w:val="24"/>
        </w:rPr>
        <w:t>Printf</w:t>
      </w:r>
      <w:proofErr w:type="spellEnd"/>
      <w:r w:rsidRPr="0056169E">
        <w:rPr>
          <w:rFonts w:ascii="Times New Roman" w:hAnsi="Times New Roman" w:cs="Times New Roman"/>
          <w:sz w:val="24"/>
          <w:szCs w:val="24"/>
        </w:rPr>
        <w:t>(</w:t>
      </w:r>
      <w:proofErr w:type="gramEnd"/>
      <w:r w:rsidRPr="0056169E">
        <w:rPr>
          <w:rFonts w:ascii="Times New Roman" w:hAnsi="Times New Roman" w:cs="Times New Roman"/>
          <w:sz w:val="24"/>
          <w:szCs w:val="24"/>
        </w:rPr>
        <w:t>“date :%s\</w:t>
      </w:r>
      <w:proofErr w:type="spellStart"/>
      <w:r w:rsidRPr="0056169E">
        <w:rPr>
          <w:rFonts w:ascii="Times New Roman" w:hAnsi="Times New Roman" w:cs="Times New Roman"/>
          <w:sz w:val="24"/>
          <w:szCs w:val="24"/>
        </w:rPr>
        <w:t>n”__DATE</w:t>
      </w:r>
      <w:proofErr w:type="spellEnd"/>
      <w:r w:rsidRPr="0056169E">
        <w:rPr>
          <w:rFonts w:ascii="Times New Roman" w:hAnsi="Times New Roman" w:cs="Times New Roman"/>
          <w:sz w:val="24"/>
          <w:szCs w:val="24"/>
        </w:rPr>
        <w:t>__);</w:t>
      </w:r>
    </w:p>
    <w:p w14:paraId="120092AA" w14:textId="30DD57CD" w:rsidR="00CB7055" w:rsidRPr="0056169E" w:rsidRDefault="00CB7055" w:rsidP="004D39D5">
      <w:pPr>
        <w:spacing w:line="360" w:lineRule="auto"/>
        <w:rPr>
          <w:rFonts w:ascii="Times New Roman" w:hAnsi="Times New Roman" w:cs="Times New Roman"/>
          <w:sz w:val="24"/>
          <w:szCs w:val="24"/>
        </w:rPr>
      </w:pPr>
      <w:proofErr w:type="spellStart"/>
      <w:proofErr w:type="gramStart"/>
      <w:r w:rsidRPr="0056169E">
        <w:rPr>
          <w:rFonts w:ascii="Times New Roman" w:hAnsi="Times New Roman" w:cs="Times New Roman"/>
          <w:sz w:val="24"/>
          <w:szCs w:val="24"/>
        </w:rPr>
        <w:t>Printf</w:t>
      </w:r>
      <w:proofErr w:type="spellEnd"/>
      <w:r w:rsidRPr="0056169E">
        <w:rPr>
          <w:rFonts w:ascii="Times New Roman" w:hAnsi="Times New Roman" w:cs="Times New Roman"/>
          <w:sz w:val="24"/>
          <w:szCs w:val="24"/>
        </w:rPr>
        <w:t>(</w:t>
      </w:r>
      <w:proofErr w:type="gramEnd"/>
      <w:r w:rsidRPr="0056169E">
        <w:rPr>
          <w:rFonts w:ascii="Times New Roman" w:hAnsi="Times New Roman" w:cs="Times New Roman"/>
          <w:sz w:val="24"/>
          <w:szCs w:val="24"/>
        </w:rPr>
        <w:t>“time :%s\</w:t>
      </w:r>
      <w:proofErr w:type="spellStart"/>
      <w:r w:rsidRPr="0056169E">
        <w:rPr>
          <w:rFonts w:ascii="Times New Roman" w:hAnsi="Times New Roman" w:cs="Times New Roman"/>
          <w:sz w:val="24"/>
          <w:szCs w:val="24"/>
        </w:rPr>
        <w:t>n”,__TIME</w:t>
      </w:r>
      <w:proofErr w:type="spellEnd"/>
      <w:r w:rsidRPr="0056169E">
        <w:rPr>
          <w:rFonts w:ascii="Times New Roman" w:hAnsi="Times New Roman" w:cs="Times New Roman"/>
          <w:sz w:val="24"/>
          <w:szCs w:val="24"/>
        </w:rPr>
        <w:t>__);</w:t>
      </w:r>
    </w:p>
    <w:p w14:paraId="40C2A6E8" w14:textId="5667ACA6" w:rsidR="00CB7055" w:rsidRPr="0056169E" w:rsidRDefault="00CB7055" w:rsidP="004D39D5">
      <w:pPr>
        <w:spacing w:line="360" w:lineRule="auto"/>
        <w:rPr>
          <w:rFonts w:ascii="Times New Roman" w:hAnsi="Times New Roman" w:cs="Times New Roman"/>
          <w:sz w:val="24"/>
          <w:szCs w:val="24"/>
        </w:rPr>
      </w:pPr>
      <w:proofErr w:type="spellStart"/>
      <w:r w:rsidRPr="0056169E">
        <w:rPr>
          <w:rFonts w:ascii="Times New Roman" w:hAnsi="Times New Roman" w:cs="Times New Roman"/>
          <w:sz w:val="24"/>
          <w:szCs w:val="24"/>
        </w:rPr>
        <w:t>Printf</w:t>
      </w:r>
      <w:proofErr w:type="spellEnd"/>
      <w:r w:rsidRPr="0056169E">
        <w:rPr>
          <w:rFonts w:ascii="Times New Roman" w:hAnsi="Times New Roman" w:cs="Times New Roman"/>
          <w:sz w:val="24"/>
          <w:szCs w:val="24"/>
        </w:rPr>
        <w:t>(</w:t>
      </w:r>
      <w:proofErr w:type="spellStart"/>
      <w:r w:rsidRPr="0056169E">
        <w:rPr>
          <w:rFonts w:ascii="Times New Roman" w:hAnsi="Times New Roman" w:cs="Times New Roman"/>
          <w:sz w:val="24"/>
          <w:szCs w:val="24"/>
        </w:rPr>
        <w:t>line%d</w:t>
      </w:r>
      <w:proofErr w:type="spellEnd"/>
      <w:r w:rsidRPr="0056169E">
        <w:rPr>
          <w:rFonts w:ascii="Times New Roman" w:hAnsi="Times New Roman" w:cs="Times New Roman"/>
          <w:sz w:val="24"/>
          <w:szCs w:val="24"/>
        </w:rPr>
        <w:t>\</w:t>
      </w:r>
      <w:proofErr w:type="spellStart"/>
      <w:proofErr w:type="gramStart"/>
      <w:r w:rsidRPr="0056169E">
        <w:rPr>
          <w:rFonts w:ascii="Times New Roman" w:hAnsi="Times New Roman" w:cs="Times New Roman"/>
          <w:sz w:val="24"/>
          <w:szCs w:val="24"/>
        </w:rPr>
        <w:t>n”_</w:t>
      </w:r>
      <w:proofErr w:type="gramEnd"/>
      <w:r w:rsidRPr="0056169E">
        <w:rPr>
          <w:rFonts w:ascii="Times New Roman" w:hAnsi="Times New Roman" w:cs="Times New Roman"/>
          <w:sz w:val="24"/>
          <w:szCs w:val="24"/>
        </w:rPr>
        <w:t>_LINE</w:t>
      </w:r>
      <w:proofErr w:type="spellEnd"/>
      <w:r w:rsidRPr="0056169E">
        <w:rPr>
          <w:rFonts w:ascii="Times New Roman" w:hAnsi="Times New Roman" w:cs="Times New Roman"/>
          <w:sz w:val="24"/>
          <w:szCs w:val="24"/>
        </w:rPr>
        <w:t>__);</w:t>
      </w:r>
    </w:p>
    <w:p w14:paraId="48A30B1D" w14:textId="304ED570" w:rsidR="00CB7055" w:rsidRPr="0056169E" w:rsidRDefault="00CB7055" w:rsidP="004D39D5">
      <w:pPr>
        <w:spacing w:line="360" w:lineRule="auto"/>
        <w:rPr>
          <w:rFonts w:ascii="Times New Roman" w:hAnsi="Times New Roman" w:cs="Times New Roman"/>
          <w:sz w:val="24"/>
          <w:szCs w:val="24"/>
        </w:rPr>
      </w:pPr>
      <w:proofErr w:type="spellStart"/>
      <w:proofErr w:type="gramStart"/>
      <w:r w:rsidRPr="0056169E">
        <w:rPr>
          <w:rFonts w:ascii="Times New Roman" w:hAnsi="Times New Roman" w:cs="Times New Roman"/>
          <w:sz w:val="24"/>
          <w:szCs w:val="24"/>
        </w:rPr>
        <w:t>Printf</w:t>
      </w:r>
      <w:proofErr w:type="spellEnd"/>
      <w:r w:rsidRPr="0056169E">
        <w:rPr>
          <w:rFonts w:ascii="Times New Roman" w:hAnsi="Times New Roman" w:cs="Times New Roman"/>
          <w:sz w:val="24"/>
          <w:szCs w:val="24"/>
        </w:rPr>
        <w:t>(</w:t>
      </w:r>
      <w:proofErr w:type="gramEnd"/>
      <w:r w:rsidRPr="0056169E">
        <w:rPr>
          <w:rFonts w:ascii="Times New Roman" w:hAnsi="Times New Roman" w:cs="Times New Roman"/>
          <w:sz w:val="24"/>
          <w:szCs w:val="24"/>
        </w:rPr>
        <w:t>“ANSI %</w:t>
      </w:r>
      <w:proofErr w:type="spellStart"/>
      <w:r w:rsidRPr="0056169E">
        <w:rPr>
          <w:rFonts w:ascii="Times New Roman" w:hAnsi="Times New Roman" w:cs="Times New Roman"/>
          <w:sz w:val="24"/>
          <w:szCs w:val="24"/>
        </w:rPr>
        <w:t>d”,__STDC</w:t>
      </w:r>
      <w:proofErr w:type="spellEnd"/>
      <w:r w:rsidRPr="0056169E">
        <w:rPr>
          <w:rFonts w:ascii="Times New Roman" w:hAnsi="Times New Roman" w:cs="Times New Roman"/>
          <w:sz w:val="24"/>
          <w:szCs w:val="24"/>
        </w:rPr>
        <w:t>__);</w:t>
      </w:r>
    </w:p>
    <w:p w14:paraId="63CCE99B" w14:textId="48BF3259" w:rsidR="00CB7055" w:rsidRPr="0056169E" w:rsidRDefault="007673C2" w:rsidP="004D39D5">
      <w:pPr>
        <w:spacing w:line="360" w:lineRule="auto"/>
        <w:rPr>
          <w:rFonts w:ascii="Times New Roman" w:hAnsi="Times New Roman" w:cs="Times New Roman"/>
          <w:sz w:val="24"/>
          <w:szCs w:val="24"/>
        </w:rPr>
      </w:pPr>
      <w:r w:rsidRPr="0056169E">
        <w:rPr>
          <w:rFonts w:ascii="Times New Roman" w:hAnsi="Times New Roman" w:cs="Times New Roman"/>
          <w:sz w:val="24"/>
          <w:szCs w:val="24"/>
        </w:rPr>
        <w:t>}</w:t>
      </w:r>
    </w:p>
    <w:p w14:paraId="6829F966" w14:textId="4E4CCAC7" w:rsidR="007673C2" w:rsidRPr="0056169E" w:rsidRDefault="007673C2" w:rsidP="004D39D5">
      <w:pPr>
        <w:spacing w:line="360" w:lineRule="auto"/>
        <w:rPr>
          <w:rFonts w:ascii="Times New Roman" w:hAnsi="Times New Roman" w:cs="Times New Roman"/>
          <w:sz w:val="24"/>
          <w:szCs w:val="24"/>
        </w:rPr>
      </w:pPr>
    </w:p>
    <w:p w14:paraId="2F1430B5" w14:textId="77777777" w:rsidR="007673C2" w:rsidRPr="0056169E" w:rsidRDefault="007673C2" w:rsidP="004D39D5">
      <w:pPr>
        <w:spacing w:line="360" w:lineRule="auto"/>
        <w:rPr>
          <w:rFonts w:ascii="Times New Roman" w:hAnsi="Times New Roman" w:cs="Times New Roman"/>
          <w:sz w:val="24"/>
          <w:szCs w:val="24"/>
        </w:rPr>
      </w:pPr>
    </w:p>
    <w:p w14:paraId="150887FB" w14:textId="77777777" w:rsidR="007673C2" w:rsidRPr="0056169E" w:rsidRDefault="007673C2" w:rsidP="004D39D5">
      <w:pPr>
        <w:spacing w:line="360" w:lineRule="auto"/>
        <w:rPr>
          <w:rFonts w:ascii="Times New Roman" w:hAnsi="Times New Roman" w:cs="Times New Roman"/>
          <w:sz w:val="24"/>
          <w:szCs w:val="24"/>
        </w:rPr>
      </w:pPr>
    </w:p>
    <w:p w14:paraId="7EC69BC0" w14:textId="4893FA67" w:rsidR="007673C2" w:rsidRPr="0056169E" w:rsidRDefault="007673C2" w:rsidP="004D39D5">
      <w:pPr>
        <w:spacing w:line="360" w:lineRule="auto"/>
        <w:rPr>
          <w:rFonts w:ascii="Times New Roman" w:hAnsi="Times New Roman" w:cs="Times New Roman"/>
          <w:sz w:val="24"/>
          <w:szCs w:val="24"/>
        </w:rPr>
      </w:pPr>
      <w:r w:rsidRPr="0056169E">
        <w:rPr>
          <w:rFonts w:ascii="Times New Roman" w:hAnsi="Times New Roman" w:cs="Times New Roman"/>
          <w:sz w:val="24"/>
          <w:szCs w:val="24"/>
        </w:rPr>
        <w:t>A=3**2;</w:t>
      </w:r>
    </w:p>
    <w:p w14:paraId="6B250B6D" w14:textId="786AAFB6" w:rsidR="007673C2" w:rsidRPr="0056169E" w:rsidRDefault="007673C2" w:rsidP="004D39D5">
      <w:pPr>
        <w:spacing w:line="360" w:lineRule="auto"/>
        <w:rPr>
          <w:rFonts w:ascii="Times New Roman" w:hAnsi="Times New Roman" w:cs="Times New Roman"/>
          <w:sz w:val="24"/>
          <w:szCs w:val="24"/>
        </w:rPr>
      </w:pPr>
      <w:r w:rsidRPr="0056169E">
        <w:rPr>
          <w:rFonts w:ascii="Times New Roman" w:hAnsi="Times New Roman" w:cs="Times New Roman"/>
          <w:sz w:val="24"/>
          <w:szCs w:val="24"/>
        </w:rPr>
        <w:t>B=3^2    hare these two are invalid.</w:t>
      </w:r>
    </w:p>
    <w:p w14:paraId="50A80C78" w14:textId="18B90A93" w:rsidR="007673C2" w:rsidRPr="0056169E" w:rsidRDefault="007673C2" w:rsidP="004D39D5">
      <w:pPr>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  Instead of these </w:t>
      </w:r>
    </w:p>
    <w:p w14:paraId="20773C3B" w14:textId="2CAE0965" w:rsidR="00CB7055" w:rsidRPr="0056169E" w:rsidRDefault="00CB7055"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ab/>
      </w:r>
      <w:r w:rsidR="007673C2" w:rsidRPr="0056169E">
        <w:rPr>
          <w:rFonts w:ascii="Times New Roman" w:hAnsi="Times New Roman" w:cs="Times New Roman"/>
          <w:sz w:val="24"/>
          <w:szCs w:val="24"/>
        </w:rPr>
        <w:t>#include&lt;stdio.h&gt;</w:t>
      </w:r>
    </w:p>
    <w:p w14:paraId="6317DA6C" w14:textId="57E8E4BA" w:rsidR="007673C2" w:rsidRPr="0056169E" w:rsidRDefault="007673C2"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                                                 Int </w:t>
      </w:r>
      <w:proofErr w:type="gramStart"/>
      <w:r w:rsidRPr="0056169E">
        <w:rPr>
          <w:rFonts w:ascii="Times New Roman" w:hAnsi="Times New Roman" w:cs="Times New Roman"/>
          <w:sz w:val="24"/>
          <w:szCs w:val="24"/>
        </w:rPr>
        <w:t>main(</w:t>
      </w:r>
      <w:proofErr w:type="gramEnd"/>
      <w:r w:rsidRPr="0056169E">
        <w:rPr>
          <w:rFonts w:ascii="Times New Roman" w:hAnsi="Times New Roman" w:cs="Times New Roman"/>
          <w:sz w:val="24"/>
          <w:szCs w:val="24"/>
        </w:rPr>
        <w:t>)</w:t>
      </w:r>
    </w:p>
    <w:p w14:paraId="19ABE2DE" w14:textId="722B16EB" w:rsidR="007673C2" w:rsidRPr="0056169E" w:rsidRDefault="007673C2"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w:t>
      </w:r>
    </w:p>
    <w:p w14:paraId="7D81E126" w14:textId="3623E40E" w:rsidR="007673C2" w:rsidRPr="0056169E" w:rsidRDefault="007673C2"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Int a;</w:t>
      </w:r>
    </w:p>
    <w:p w14:paraId="445A0BCA" w14:textId="7178DD51" w:rsidR="007673C2" w:rsidRPr="0056169E" w:rsidRDefault="007673C2"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A=</w:t>
      </w:r>
      <w:proofErr w:type="gramStart"/>
      <w:r w:rsidRPr="0056169E">
        <w:rPr>
          <w:rFonts w:ascii="Times New Roman" w:hAnsi="Times New Roman" w:cs="Times New Roman"/>
          <w:sz w:val="24"/>
          <w:szCs w:val="24"/>
        </w:rPr>
        <w:t>pow(</w:t>
      </w:r>
      <w:proofErr w:type="gramEnd"/>
      <w:r w:rsidRPr="0056169E">
        <w:rPr>
          <w:rFonts w:ascii="Times New Roman" w:hAnsi="Times New Roman" w:cs="Times New Roman"/>
          <w:sz w:val="24"/>
          <w:szCs w:val="24"/>
        </w:rPr>
        <w:t>3,2);</w:t>
      </w:r>
    </w:p>
    <w:p w14:paraId="655EC49C" w14:textId="2EDE9C4D" w:rsidR="007673C2" w:rsidRPr="0056169E" w:rsidRDefault="007673C2" w:rsidP="004D39D5">
      <w:pPr>
        <w:tabs>
          <w:tab w:val="left" w:pos="2715"/>
        </w:tabs>
        <w:spacing w:line="360" w:lineRule="auto"/>
        <w:rPr>
          <w:rFonts w:ascii="Times New Roman" w:hAnsi="Times New Roman" w:cs="Times New Roman"/>
          <w:sz w:val="24"/>
          <w:szCs w:val="24"/>
        </w:rPr>
      </w:pPr>
      <w:proofErr w:type="spellStart"/>
      <w:r w:rsidRPr="0056169E">
        <w:rPr>
          <w:rFonts w:ascii="Times New Roman" w:hAnsi="Times New Roman" w:cs="Times New Roman"/>
          <w:sz w:val="24"/>
          <w:szCs w:val="24"/>
        </w:rPr>
        <w:t>Printf</w:t>
      </w:r>
      <w:proofErr w:type="spellEnd"/>
      <w:r w:rsidRPr="0056169E">
        <w:rPr>
          <w:rFonts w:ascii="Times New Roman" w:hAnsi="Times New Roman" w:cs="Times New Roman"/>
          <w:sz w:val="24"/>
          <w:szCs w:val="24"/>
        </w:rPr>
        <w:t>(“%</w:t>
      </w:r>
      <w:proofErr w:type="spellStart"/>
      <w:r w:rsidRPr="0056169E">
        <w:rPr>
          <w:rFonts w:ascii="Times New Roman" w:hAnsi="Times New Roman" w:cs="Times New Roman"/>
          <w:sz w:val="24"/>
          <w:szCs w:val="24"/>
        </w:rPr>
        <w:t>d</w:t>
      </w:r>
      <w:proofErr w:type="gramStart"/>
      <w:r w:rsidRPr="0056169E">
        <w:rPr>
          <w:rFonts w:ascii="Times New Roman" w:hAnsi="Times New Roman" w:cs="Times New Roman"/>
          <w:sz w:val="24"/>
          <w:szCs w:val="24"/>
        </w:rPr>
        <w:t>”,a</w:t>
      </w:r>
      <w:proofErr w:type="spellEnd"/>
      <w:proofErr w:type="gramEnd"/>
      <w:r w:rsidRPr="0056169E">
        <w:rPr>
          <w:rFonts w:ascii="Times New Roman" w:hAnsi="Times New Roman" w:cs="Times New Roman"/>
          <w:sz w:val="24"/>
          <w:szCs w:val="24"/>
        </w:rPr>
        <w:t>);</w:t>
      </w:r>
    </w:p>
    <w:p w14:paraId="17840038" w14:textId="4B6B3C79" w:rsidR="007673C2" w:rsidRPr="0056169E" w:rsidRDefault="007673C2"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Return 0;</w:t>
      </w:r>
    </w:p>
    <w:p w14:paraId="3401BC3B" w14:textId="419F0391" w:rsidR="007673C2" w:rsidRPr="0056169E" w:rsidRDefault="007673C2"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lastRenderedPageBreak/>
        <w:t>}</w:t>
      </w:r>
    </w:p>
    <w:p w14:paraId="40FAD5A7" w14:textId="0FABF512" w:rsidR="007673C2" w:rsidRPr="0056169E" w:rsidRDefault="001163A7"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                      </w:t>
      </w:r>
      <w:bookmarkStart w:id="23" w:name="_Hlk165147996"/>
      <w:r w:rsidRPr="0056169E">
        <w:rPr>
          <w:rFonts w:ascii="Times New Roman" w:hAnsi="Times New Roman" w:cs="Times New Roman"/>
          <w:sz w:val="24"/>
          <w:szCs w:val="24"/>
        </w:rPr>
        <w:t>Dynamic memory allocation:</w:t>
      </w:r>
    </w:p>
    <w:p w14:paraId="4E2F3813" w14:textId="30768C06" w:rsidR="001163A7" w:rsidRPr="0056169E" w:rsidRDefault="001163A7"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It means that the memory will be allocated at the run time.</w:t>
      </w:r>
    </w:p>
    <w:p w14:paraId="44BC60FD" w14:textId="1B214970" w:rsidR="001163A7" w:rsidRPr="0056169E" w:rsidRDefault="001163A7"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Memory management functions are used for allocating and freeing memory.</w:t>
      </w:r>
    </w:p>
    <w:p w14:paraId="2FC7B0EF" w14:textId="4CA079C5" w:rsidR="001163A7" w:rsidRPr="0056169E" w:rsidRDefault="001163A7"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These </w:t>
      </w:r>
      <w:proofErr w:type="spellStart"/>
      <w:r w:rsidRPr="0056169E">
        <w:rPr>
          <w:rFonts w:ascii="Times New Roman" w:hAnsi="Times New Roman" w:cs="Times New Roman"/>
          <w:sz w:val="24"/>
          <w:szCs w:val="24"/>
        </w:rPr>
        <w:t>fucntions</w:t>
      </w:r>
      <w:proofErr w:type="spellEnd"/>
      <w:r w:rsidRPr="0056169E">
        <w:rPr>
          <w:rFonts w:ascii="Times New Roman" w:hAnsi="Times New Roman" w:cs="Times New Roman"/>
          <w:sz w:val="24"/>
          <w:szCs w:val="24"/>
        </w:rPr>
        <w:t xml:space="preserve"> are defined as </w:t>
      </w:r>
      <w:proofErr w:type="spellStart"/>
      <w:r w:rsidRPr="0056169E">
        <w:rPr>
          <w:rFonts w:ascii="Times New Roman" w:hAnsi="Times New Roman" w:cs="Times New Roman"/>
          <w:sz w:val="24"/>
          <w:szCs w:val="24"/>
        </w:rPr>
        <w:t>stdlib.h</w:t>
      </w:r>
      <w:proofErr w:type="spellEnd"/>
    </w:p>
    <w:p w14:paraId="2BB8A4EF" w14:textId="67165D30" w:rsidR="001163A7" w:rsidRPr="0056169E" w:rsidRDefault="001163A7"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Dynamic memory </w:t>
      </w:r>
      <w:proofErr w:type="spellStart"/>
      <w:r w:rsidRPr="0056169E">
        <w:rPr>
          <w:rFonts w:ascii="Times New Roman" w:hAnsi="Times New Roman" w:cs="Times New Roman"/>
          <w:sz w:val="24"/>
          <w:szCs w:val="24"/>
        </w:rPr>
        <w:t>allaoctaion</w:t>
      </w:r>
      <w:proofErr w:type="spellEnd"/>
      <w:r w:rsidRPr="0056169E">
        <w:rPr>
          <w:rFonts w:ascii="Times New Roman" w:hAnsi="Times New Roman" w:cs="Times New Roman"/>
          <w:sz w:val="24"/>
          <w:szCs w:val="24"/>
        </w:rPr>
        <w:t xml:space="preserve"> in c </w:t>
      </w:r>
      <w:proofErr w:type="spellStart"/>
      <w:r w:rsidRPr="0056169E">
        <w:rPr>
          <w:rFonts w:ascii="Times New Roman" w:hAnsi="Times New Roman" w:cs="Times New Roman"/>
          <w:sz w:val="24"/>
          <w:szCs w:val="24"/>
        </w:rPr>
        <w:t>lanagauge</w:t>
      </w:r>
      <w:proofErr w:type="spellEnd"/>
      <w:r w:rsidRPr="0056169E">
        <w:rPr>
          <w:rFonts w:ascii="Times New Roman" w:hAnsi="Times New Roman" w:cs="Times New Roman"/>
          <w:sz w:val="24"/>
          <w:szCs w:val="24"/>
        </w:rPr>
        <w:t xml:space="preserve"> is possible by 4 </w:t>
      </w:r>
      <w:proofErr w:type="spellStart"/>
      <w:r w:rsidRPr="0056169E">
        <w:rPr>
          <w:rFonts w:ascii="Times New Roman" w:hAnsi="Times New Roman" w:cs="Times New Roman"/>
          <w:sz w:val="24"/>
          <w:szCs w:val="24"/>
        </w:rPr>
        <w:t>fucntions</w:t>
      </w:r>
      <w:proofErr w:type="spellEnd"/>
      <w:r w:rsidRPr="0056169E">
        <w:rPr>
          <w:rFonts w:ascii="Times New Roman" w:hAnsi="Times New Roman" w:cs="Times New Roman"/>
          <w:sz w:val="24"/>
          <w:szCs w:val="24"/>
        </w:rPr>
        <w:t xml:space="preserve"> of </w:t>
      </w:r>
      <w:proofErr w:type="spellStart"/>
      <w:r w:rsidRPr="0056169E">
        <w:rPr>
          <w:rFonts w:ascii="Times New Roman" w:hAnsi="Times New Roman" w:cs="Times New Roman"/>
          <w:sz w:val="24"/>
          <w:szCs w:val="24"/>
        </w:rPr>
        <w:t>stdlib.h</w:t>
      </w:r>
      <w:proofErr w:type="spellEnd"/>
      <w:r w:rsidRPr="0056169E">
        <w:rPr>
          <w:rFonts w:ascii="Times New Roman" w:hAnsi="Times New Roman" w:cs="Times New Roman"/>
          <w:sz w:val="24"/>
          <w:szCs w:val="24"/>
        </w:rPr>
        <w:t xml:space="preserve"> header file</w:t>
      </w:r>
    </w:p>
    <w:p w14:paraId="430E0463" w14:textId="5DCC3E35" w:rsidR="001163A7" w:rsidRPr="0056169E" w:rsidRDefault="001163A7"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      </w:t>
      </w:r>
      <w:proofErr w:type="spellStart"/>
      <w:r w:rsidRPr="0056169E">
        <w:rPr>
          <w:rFonts w:ascii="Times New Roman" w:hAnsi="Times New Roman" w:cs="Times New Roman"/>
          <w:sz w:val="24"/>
          <w:szCs w:val="24"/>
        </w:rPr>
        <w:t>Malaloc</w:t>
      </w:r>
      <w:proofErr w:type="spellEnd"/>
    </w:p>
    <w:p w14:paraId="6375B863" w14:textId="62969730" w:rsidR="001163A7" w:rsidRPr="0056169E" w:rsidRDefault="001163A7" w:rsidP="004D39D5">
      <w:pPr>
        <w:tabs>
          <w:tab w:val="left" w:pos="2715"/>
        </w:tabs>
        <w:spacing w:line="360" w:lineRule="auto"/>
        <w:rPr>
          <w:rFonts w:ascii="Times New Roman" w:hAnsi="Times New Roman" w:cs="Times New Roman"/>
          <w:sz w:val="24"/>
          <w:szCs w:val="24"/>
        </w:rPr>
      </w:pPr>
      <w:proofErr w:type="spellStart"/>
      <w:r w:rsidRPr="0056169E">
        <w:rPr>
          <w:rFonts w:ascii="Times New Roman" w:hAnsi="Times New Roman" w:cs="Times New Roman"/>
          <w:sz w:val="24"/>
          <w:szCs w:val="24"/>
        </w:rPr>
        <w:t>Calloc</w:t>
      </w:r>
      <w:proofErr w:type="spellEnd"/>
    </w:p>
    <w:p w14:paraId="40E5A88E" w14:textId="04F5E338" w:rsidR="001163A7" w:rsidRPr="0056169E" w:rsidRDefault="001163A7" w:rsidP="004D39D5">
      <w:pPr>
        <w:tabs>
          <w:tab w:val="left" w:pos="2715"/>
        </w:tabs>
        <w:spacing w:line="360" w:lineRule="auto"/>
        <w:rPr>
          <w:rFonts w:ascii="Times New Roman" w:hAnsi="Times New Roman" w:cs="Times New Roman"/>
          <w:sz w:val="24"/>
          <w:szCs w:val="24"/>
        </w:rPr>
      </w:pPr>
      <w:proofErr w:type="spellStart"/>
      <w:r w:rsidRPr="0056169E">
        <w:rPr>
          <w:rFonts w:ascii="Times New Roman" w:hAnsi="Times New Roman" w:cs="Times New Roman"/>
          <w:sz w:val="24"/>
          <w:szCs w:val="24"/>
        </w:rPr>
        <w:t>Realaloc</w:t>
      </w:r>
      <w:proofErr w:type="spellEnd"/>
    </w:p>
    <w:p w14:paraId="685A9DD1" w14:textId="5B61F2AC" w:rsidR="001163A7" w:rsidRPr="0056169E" w:rsidRDefault="001163A7"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Free</w:t>
      </w:r>
    </w:p>
    <w:p w14:paraId="4ED5E5D8" w14:textId="4B936E10" w:rsidR="001163A7" w:rsidRPr="0056169E" w:rsidRDefault="001163A7"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Static:</w:t>
      </w:r>
    </w:p>
    <w:p w14:paraId="7420B7EA" w14:textId="3255F4D1" w:rsidR="001163A7" w:rsidRPr="0056169E" w:rsidRDefault="001163A7" w:rsidP="004D39D5">
      <w:pPr>
        <w:tabs>
          <w:tab w:val="left" w:pos="2715"/>
        </w:tabs>
        <w:spacing w:line="360" w:lineRule="auto"/>
        <w:rPr>
          <w:rFonts w:ascii="Times New Roman" w:hAnsi="Times New Roman" w:cs="Times New Roman"/>
          <w:sz w:val="24"/>
          <w:szCs w:val="24"/>
        </w:rPr>
      </w:pPr>
      <w:proofErr w:type="spellStart"/>
      <w:r w:rsidRPr="0056169E">
        <w:rPr>
          <w:rFonts w:ascii="Times New Roman" w:hAnsi="Times New Roman" w:cs="Times New Roman"/>
          <w:sz w:val="24"/>
          <w:szCs w:val="24"/>
        </w:rPr>
        <w:t>Memoery</w:t>
      </w:r>
      <w:proofErr w:type="spellEnd"/>
      <w:r w:rsidRPr="0056169E">
        <w:rPr>
          <w:rFonts w:ascii="Times New Roman" w:hAnsi="Times New Roman" w:cs="Times New Roman"/>
          <w:sz w:val="24"/>
          <w:szCs w:val="24"/>
        </w:rPr>
        <w:t xml:space="preserve"> </w:t>
      </w:r>
      <w:proofErr w:type="spellStart"/>
      <w:r w:rsidRPr="0056169E">
        <w:rPr>
          <w:rFonts w:ascii="Times New Roman" w:hAnsi="Times New Roman" w:cs="Times New Roman"/>
          <w:sz w:val="24"/>
          <w:szCs w:val="24"/>
        </w:rPr>
        <w:t>alalocted</w:t>
      </w:r>
      <w:proofErr w:type="spellEnd"/>
      <w:r w:rsidRPr="0056169E">
        <w:rPr>
          <w:rFonts w:ascii="Times New Roman" w:hAnsi="Times New Roman" w:cs="Times New Roman"/>
          <w:sz w:val="24"/>
          <w:szCs w:val="24"/>
        </w:rPr>
        <w:t xml:space="preserve"> at the compile time </w:t>
      </w:r>
    </w:p>
    <w:p w14:paraId="0CFC5D9D" w14:textId="34148A51" w:rsidR="001163A7" w:rsidRPr="0056169E" w:rsidRDefault="001163A7" w:rsidP="004D39D5">
      <w:pPr>
        <w:tabs>
          <w:tab w:val="left" w:pos="2715"/>
        </w:tabs>
        <w:spacing w:line="360" w:lineRule="auto"/>
        <w:rPr>
          <w:rFonts w:ascii="Times New Roman" w:hAnsi="Times New Roman" w:cs="Times New Roman"/>
          <w:sz w:val="24"/>
          <w:szCs w:val="24"/>
        </w:rPr>
      </w:pPr>
      <w:proofErr w:type="spellStart"/>
      <w:r w:rsidRPr="0056169E">
        <w:rPr>
          <w:rFonts w:ascii="Times New Roman" w:hAnsi="Times New Roman" w:cs="Times New Roman"/>
          <w:sz w:val="24"/>
          <w:szCs w:val="24"/>
        </w:rPr>
        <w:t>Memeory</w:t>
      </w:r>
      <w:proofErr w:type="spellEnd"/>
      <w:r w:rsidRPr="0056169E">
        <w:rPr>
          <w:rFonts w:ascii="Times New Roman" w:hAnsi="Times New Roman" w:cs="Times New Roman"/>
          <w:sz w:val="24"/>
          <w:szCs w:val="24"/>
        </w:rPr>
        <w:t xml:space="preserve"> can’t be </w:t>
      </w:r>
      <w:proofErr w:type="spellStart"/>
      <w:r w:rsidRPr="0056169E">
        <w:rPr>
          <w:rFonts w:ascii="Times New Roman" w:hAnsi="Times New Roman" w:cs="Times New Roman"/>
          <w:sz w:val="24"/>
          <w:szCs w:val="24"/>
        </w:rPr>
        <w:t>execting</w:t>
      </w:r>
      <w:proofErr w:type="spellEnd"/>
      <w:r w:rsidRPr="0056169E">
        <w:rPr>
          <w:rFonts w:ascii="Times New Roman" w:hAnsi="Times New Roman" w:cs="Times New Roman"/>
          <w:sz w:val="24"/>
          <w:szCs w:val="24"/>
        </w:rPr>
        <w:t xml:space="preserve"> while </w:t>
      </w:r>
      <w:proofErr w:type="spellStart"/>
      <w:r w:rsidRPr="0056169E">
        <w:rPr>
          <w:rFonts w:ascii="Times New Roman" w:hAnsi="Times New Roman" w:cs="Times New Roman"/>
          <w:sz w:val="24"/>
          <w:szCs w:val="24"/>
        </w:rPr>
        <w:t>exceting</w:t>
      </w:r>
      <w:proofErr w:type="spellEnd"/>
      <w:r w:rsidRPr="0056169E">
        <w:rPr>
          <w:rFonts w:ascii="Times New Roman" w:hAnsi="Times New Roman" w:cs="Times New Roman"/>
          <w:sz w:val="24"/>
          <w:szCs w:val="24"/>
        </w:rPr>
        <w:t xml:space="preserve"> the program</w:t>
      </w:r>
    </w:p>
    <w:p w14:paraId="106D500D" w14:textId="4E51FD77" w:rsidR="001163A7" w:rsidRPr="0056169E" w:rsidRDefault="001163A7"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Used in arrays.</w:t>
      </w:r>
    </w:p>
    <w:p w14:paraId="2BFD8DE9" w14:textId="12D4FFFD" w:rsidR="001163A7" w:rsidRPr="0056169E" w:rsidRDefault="001163A7"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Dynamic:</w:t>
      </w:r>
    </w:p>
    <w:p w14:paraId="3085D8D5" w14:textId="6060F011" w:rsidR="001163A7" w:rsidRPr="0056169E" w:rsidRDefault="001163A7" w:rsidP="004D39D5">
      <w:pPr>
        <w:tabs>
          <w:tab w:val="left" w:pos="2715"/>
        </w:tabs>
        <w:spacing w:line="360" w:lineRule="auto"/>
        <w:rPr>
          <w:rFonts w:ascii="Times New Roman" w:hAnsi="Times New Roman" w:cs="Times New Roman"/>
          <w:sz w:val="24"/>
          <w:szCs w:val="24"/>
        </w:rPr>
      </w:pPr>
      <w:proofErr w:type="spellStart"/>
      <w:r w:rsidRPr="0056169E">
        <w:rPr>
          <w:rFonts w:ascii="Times New Roman" w:hAnsi="Times New Roman" w:cs="Times New Roman"/>
          <w:sz w:val="24"/>
          <w:szCs w:val="24"/>
        </w:rPr>
        <w:t>Memeory</w:t>
      </w:r>
      <w:proofErr w:type="spellEnd"/>
      <w:r w:rsidRPr="0056169E">
        <w:rPr>
          <w:rFonts w:ascii="Times New Roman" w:hAnsi="Times New Roman" w:cs="Times New Roman"/>
          <w:sz w:val="24"/>
          <w:szCs w:val="24"/>
        </w:rPr>
        <w:t xml:space="preserve"> </w:t>
      </w:r>
      <w:proofErr w:type="spellStart"/>
      <w:r w:rsidRPr="0056169E">
        <w:rPr>
          <w:rFonts w:ascii="Times New Roman" w:hAnsi="Times New Roman" w:cs="Times New Roman"/>
          <w:sz w:val="24"/>
          <w:szCs w:val="24"/>
        </w:rPr>
        <w:t>alalocte</w:t>
      </w:r>
      <w:proofErr w:type="spellEnd"/>
      <w:r w:rsidRPr="0056169E">
        <w:rPr>
          <w:rFonts w:ascii="Times New Roman" w:hAnsi="Times New Roman" w:cs="Times New Roman"/>
          <w:sz w:val="24"/>
          <w:szCs w:val="24"/>
        </w:rPr>
        <w:t xml:space="preserve"> </w:t>
      </w:r>
      <w:proofErr w:type="spellStart"/>
      <w:r w:rsidRPr="0056169E">
        <w:rPr>
          <w:rFonts w:ascii="Times New Roman" w:hAnsi="Times New Roman" w:cs="Times New Roman"/>
          <w:sz w:val="24"/>
          <w:szCs w:val="24"/>
        </w:rPr>
        <w:t>drun</w:t>
      </w:r>
      <w:proofErr w:type="spellEnd"/>
      <w:r w:rsidRPr="0056169E">
        <w:rPr>
          <w:rFonts w:ascii="Times New Roman" w:hAnsi="Times New Roman" w:cs="Times New Roman"/>
          <w:sz w:val="24"/>
          <w:szCs w:val="24"/>
        </w:rPr>
        <w:t xml:space="preserve"> time</w:t>
      </w:r>
    </w:p>
    <w:p w14:paraId="092F456F" w14:textId="7EFBF4A5" w:rsidR="001163A7" w:rsidRPr="0056169E" w:rsidRDefault="001163A7"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Memory can be </w:t>
      </w:r>
      <w:proofErr w:type="spellStart"/>
      <w:r w:rsidRPr="0056169E">
        <w:rPr>
          <w:rFonts w:ascii="Times New Roman" w:hAnsi="Times New Roman" w:cs="Times New Roman"/>
          <w:sz w:val="24"/>
          <w:szCs w:val="24"/>
        </w:rPr>
        <w:t>uncresed</w:t>
      </w:r>
      <w:proofErr w:type="spellEnd"/>
      <w:r w:rsidRPr="0056169E">
        <w:rPr>
          <w:rFonts w:ascii="Times New Roman" w:hAnsi="Times New Roman" w:cs="Times New Roman"/>
          <w:sz w:val="24"/>
          <w:szCs w:val="24"/>
        </w:rPr>
        <w:t xml:space="preserve"> </w:t>
      </w:r>
      <w:proofErr w:type="spellStart"/>
      <w:r w:rsidRPr="0056169E">
        <w:rPr>
          <w:rFonts w:ascii="Times New Roman" w:hAnsi="Times New Roman" w:cs="Times New Roman"/>
          <w:sz w:val="24"/>
          <w:szCs w:val="24"/>
        </w:rPr>
        <w:t>whiel</w:t>
      </w:r>
      <w:proofErr w:type="spellEnd"/>
      <w:r w:rsidRPr="0056169E">
        <w:rPr>
          <w:rFonts w:ascii="Times New Roman" w:hAnsi="Times New Roman" w:cs="Times New Roman"/>
          <w:sz w:val="24"/>
          <w:szCs w:val="24"/>
        </w:rPr>
        <w:t xml:space="preserve"> </w:t>
      </w:r>
      <w:proofErr w:type="spellStart"/>
      <w:r w:rsidRPr="0056169E">
        <w:rPr>
          <w:rFonts w:ascii="Times New Roman" w:hAnsi="Times New Roman" w:cs="Times New Roman"/>
          <w:sz w:val="24"/>
          <w:szCs w:val="24"/>
        </w:rPr>
        <w:t>execting</w:t>
      </w:r>
      <w:proofErr w:type="spellEnd"/>
      <w:r w:rsidRPr="0056169E">
        <w:rPr>
          <w:rFonts w:ascii="Times New Roman" w:hAnsi="Times New Roman" w:cs="Times New Roman"/>
          <w:sz w:val="24"/>
          <w:szCs w:val="24"/>
        </w:rPr>
        <w:t xml:space="preserve"> program</w:t>
      </w:r>
    </w:p>
    <w:p w14:paraId="55ACB3ED" w14:textId="1F18BB45" w:rsidR="001163A7" w:rsidRPr="0056169E" w:rsidRDefault="001163A7"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Used </w:t>
      </w:r>
      <w:proofErr w:type="spellStart"/>
      <w:r w:rsidRPr="0056169E">
        <w:rPr>
          <w:rFonts w:ascii="Times New Roman" w:hAnsi="Times New Roman" w:cs="Times New Roman"/>
          <w:sz w:val="24"/>
          <w:szCs w:val="24"/>
        </w:rPr>
        <w:t>ina</w:t>
      </w:r>
      <w:proofErr w:type="spellEnd"/>
      <w:r w:rsidRPr="0056169E">
        <w:rPr>
          <w:rFonts w:ascii="Times New Roman" w:hAnsi="Times New Roman" w:cs="Times New Roman"/>
          <w:sz w:val="24"/>
          <w:szCs w:val="24"/>
        </w:rPr>
        <w:t xml:space="preserve"> </w:t>
      </w:r>
      <w:proofErr w:type="spellStart"/>
      <w:r w:rsidRPr="0056169E">
        <w:rPr>
          <w:rFonts w:ascii="Times New Roman" w:hAnsi="Times New Roman" w:cs="Times New Roman"/>
          <w:sz w:val="24"/>
          <w:szCs w:val="24"/>
        </w:rPr>
        <w:t>linke</w:t>
      </w:r>
      <w:proofErr w:type="spellEnd"/>
      <w:r w:rsidRPr="0056169E">
        <w:rPr>
          <w:rFonts w:ascii="Times New Roman" w:hAnsi="Times New Roman" w:cs="Times New Roman"/>
          <w:sz w:val="24"/>
          <w:szCs w:val="24"/>
        </w:rPr>
        <w:t xml:space="preserve"> </w:t>
      </w:r>
      <w:proofErr w:type="spellStart"/>
      <w:r w:rsidRPr="0056169E">
        <w:rPr>
          <w:rFonts w:ascii="Times New Roman" w:hAnsi="Times New Roman" w:cs="Times New Roman"/>
          <w:sz w:val="24"/>
          <w:szCs w:val="24"/>
        </w:rPr>
        <w:t>dlist</w:t>
      </w:r>
      <w:proofErr w:type="spellEnd"/>
    </w:p>
    <w:p w14:paraId="00105C96" w14:textId="4C353DC3" w:rsidR="001163A7" w:rsidRPr="0056169E" w:rsidRDefault="001163A7"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  </w:t>
      </w:r>
    </w:p>
    <w:p w14:paraId="60898184" w14:textId="77777777" w:rsidR="001163A7" w:rsidRPr="0056169E" w:rsidRDefault="001163A7" w:rsidP="004D39D5">
      <w:pPr>
        <w:tabs>
          <w:tab w:val="left" w:pos="2715"/>
        </w:tabs>
        <w:spacing w:line="360" w:lineRule="auto"/>
        <w:rPr>
          <w:rFonts w:ascii="Times New Roman" w:hAnsi="Times New Roman" w:cs="Times New Roman"/>
          <w:sz w:val="24"/>
          <w:szCs w:val="24"/>
        </w:rPr>
      </w:pPr>
    </w:p>
    <w:p w14:paraId="6157D2CA" w14:textId="72A77D5A" w:rsidR="001163A7" w:rsidRPr="0056169E" w:rsidRDefault="001163A7"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Methods:</w:t>
      </w:r>
    </w:p>
    <w:p w14:paraId="4EE43E33" w14:textId="01D1FE42" w:rsidR="001163A7" w:rsidRPr="0056169E" w:rsidRDefault="001163A7" w:rsidP="004D39D5">
      <w:pPr>
        <w:tabs>
          <w:tab w:val="left" w:pos="2715"/>
        </w:tabs>
        <w:spacing w:line="360" w:lineRule="auto"/>
        <w:rPr>
          <w:rFonts w:ascii="Times New Roman" w:hAnsi="Times New Roman" w:cs="Times New Roman"/>
          <w:sz w:val="24"/>
          <w:szCs w:val="24"/>
        </w:rPr>
      </w:pPr>
      <w:proofErr w:type="gramStart"/>
      <w:r w:rsidRPr="0056169E">
        <w:rPr>
          <w:rFonts w:ascii="Times New Roman" w:hAnsi="Times New Roman" w:cs="Times New Roman"/>
          <w:sz w:val="24"/>
          <w:szCs w:val="24"/>
        </w:rPr>
        <w:t>Malloc(</w:t>
      </w:r>
      <w:proofErr w:type="gramEnd"/>
      <w:r w:rsidRPr="0056169E">
        <w:rPr>
          <w:rFonts w:ascii="Times New Roman" w:hAnsi="Times New Roman" w:cs="Times New Roman"/>
          <w:sz w:val="24"/>
          <w:szCs w:val="24"/>
        </w:rPr>
        <w:t>) allocates single block of requested memory</w:t>
      </w:r>
    </w:p>
    <w:p w14:paraId="43EA2AE9" w14:textId="6CB3EB54" w:rsidR="001163A7" w:rsidRPr="0056169E" w:rsidRDefault="001163A7" w:rsidP="004D39D5">
      <w:pPr>
        <w:tabs>
          <w:tab w:val="left" w:pos="2715"/>
        </w:tabs>
        <w:spacing w:line="360" w:lineRule="auto"/>
        <w:rPr>
          <w:rFonts w:ascii="Times New Roman" w:hAnsi="Times New Roman" w:cs="Times New Roman"/>
          <w:sz w:val="24"/>
          <w:szCs w:val="24"/>
        </w:rPr>
      </w:pPr>
      <w:proofErr w:type="spellStart"/>
      <w:proofErr w:type="gramStart"/>
      <w:r w:rsidRPr="0056169E">
        <w:rPr>
          <w:rFonts w:ascii="Times New Roman" w:hAnsi="Times New Roman" w:cs="Times New Roman"/>
          <w:sz w:val="24"/>
          <w:szCs w:val="24"/>
        </w:rPr>
        <w:t>Calaloc</w:t>
      </w:r>
      <w:proofErr w:type="spellEnd"/>
      <w:r w:rsidRPr="0056169E">
        <w:rPr>
          <w:rFonts w:ascii="Times New Roman" w:hAnsi="Times New Roman" w:cs="Times New Roman"/>
          <w:sz w:val="24"/>
          <w:szCs w:val="24"/>
        </w:rPr>
        <w:t>(</w:t>
      </w:r>
      <w:proofErr w:type="gramEnd"/>
      <w:r w:rsidRPr="0056169E">
        <w:rPr>
          <w:rFonts w:ascii="Times New Roman" w:hAnsi="Times New Roman" w:cs="Times New Roman"/>
          <w:sz w:val="24"/>
          <w:szCs w:val="24"/>
        </w:rPr>
        <w:t xml:space="preserve">) </w:t>
      </w:r>
      <w:proofErr w:type="spellStart"/>
      <w:r w:rsidRPr="0056169E">
        <w:rPr>
          <w:rFonts w:ascii="Times New Roman" w:hAnsi="Times New Roman" w:cs="Times New Roman"/>
          <w:sz w:val="24"/>
          <w:szCs w:val="24"/>
        </w:rPr>
        <w:t>alaloctes</w:t>
      </w:r>
      <w:proofErr w:type="spellEnd"/>
      <w:r w:rsidRPr="0056169E">
        <w:rPr>
          <w:rFonts w:ascii="Times New Roman" w:hAnsi="Times New Roman" w:cs="Times New Roman"/>
          <w:sz w:val="24"/>
          <w:szCs w:val="24"/>
        </w:rPr>
        <w:t xml:space="preserve"> multiple block of </w:t>
      </w:r>
      <w:proofErr w:type="spellStart"/>
      <w:r w:rsidRPr="0056169E">
        <w:rPr>
          <w:rFonts w:ascii="Times New Roman" w:hAnsi="Times New Roman" w:cs="Times New Roman"/>
          <w:sz w:val="24"/>
          <w:szCs w:val="24"/>
        </w:rPr>
        <w:t>requsted</w:t>
      </w:r>
      <w:proofErr w:type="spellEnd"/>
      <w:r w:rsidRPr="0056169E">
        <w:rPr>
          <w:rFonts w:ascii="Times New Roman" w:hAnsi="Times New Roman" w:cs="Times New Roman"/>
          <w:sz w:val="24"/>
          <w:szCs w:val="24"/>
        </w:rPr>
        <w:t xml:space="preserve"> memory</w:t>
      </w:r>
    </w:p>
    <w:p w14:paraId="40EDB770" w14:textId="30BAF61A" w:rsidR="001163A7" w:rsidRPr="0056169E" w:rsidRDefault="001163A7" w:rsidP="004D39D5">
      <w:pPr>
        <w:tabs>
          <w:tab w:val="left" w:pos="2715"/>
        </w:tabs>
        <w:spacing w:line="360" w:lineRule="auto"/>
        <w:rPr>
          <w:rFonts w:ascii="Times New Roman" w:hAnsi="Times New Roman" w:cs="Times New Roman"/>
          <w:sz w:val="24"/>
          <w:szCs w:val="24"/>
        </w:rPr>
      </w:pPr>
      <w:proofErr w:type="spellStart"/>
      <w:proofErr w:type="gramStart"/>
      <w:r w:rsidRPr="0056169E">
        <w:rPr>
          <w:rFonts w:ascii="Times New Roman" w:hAnsi="Times New Roman" w:cs="Times New Roman"/>
          <w:sz w:val="24"/>
          <w:szCs w:val="24"/>
        </w:rPr>
        <w:t>Realloc</w:t>
      </w:r>
      <w:proofErr w:type="spellEnd"/>
      <w:r w:rsidRPr="0056169E">
        <w:rPr>
          <w:rFonts w:ascii="Times New Roman" w:hAnsi="Times New Roman" w:cs="Times New Roman"/>
          <w:sz w:val="24"/>
          <w:szCs w:val="24"/>
        </w:rPr>
        <w:t>(</w:t>
      </w:r>
      <w:proofErr w:type="gramEnd"/>
      <w:r w:rsidRPr="0056169E">
        <w:rPr>
          <w:rFonts w:ascii="Times New Roman" w:hAnsi="Times New Roman" w:cs="Times New Roman"/>
          <w:sz w:val="24"/>
          <w:szCs w:val="24"/>
        </w:rPr>
        <w:t xml:space="preserve">) </w:t>
      </w:r>
      <w:proofErr w:type="spellStart"/>
      <w:r w:rsidRPr="0056169E">
        <w:rPr>
          <w:rFonts w:ascii="Times New Roman" w:hAnsi="Times New Roman" w:cs="Times New Roman"/>
          <w:sz w:val="24"/>
          <w:szCs w:val="24"/>
        </w:rPr>
        <w:t>realaloctes</w:t>
      </w:r>
      <w:proofErr w:type="spellEnd"/>
      <w:r w:rsidRPr="0056169E">
        <w:rPr>
          <w:rFonts w:ascii="Times New Roman" w:hAnsi="Times New Roman" w:cs="Times New Roman"/>
          <w:sz w:val="24"/>
          <w:szCs w:val="24"/>
        </w:rPr>
        <w:t xml:space="preserve"> the memory occupied by </w:t>
      </w:r>
      <w:proofErr w:type="spellStart"/>
      <w:r w:rsidRPr="0056169E">
        <w:rPr>
          <w:rFonts w:ascii="Times New Roman" w:hAnsi="Times New Roman" w:cs="Times New Roman"/>
          <w:sz w:val="24"/>
          <w:szCs w:val="24"/>
        </w:rPr>
        <w:t>malaloc</w:t>
      </w:r>
      <w:proofErr w:type="spellEnd"/>
      <w:r w:rsidRPr="0056169E">
        <w:rPr>
          <w:rFonts w:ascii="Times New Roman" w:hAnsi="Times New Roman" w:cs="Times New Roman"/>
          <w:sz w:val="24"/>
          <w:szCs w:val="24"/>
        </w:rPr>
        <w:t xml:space="preserve"> or </w:t>
      </w:r>
      <w:proofErr w:type="spellStart"/>
      <w:r w:rsidRPr="0056169E">
        <w:rPr>
          <w:rFonts w:ascii="Times New Roman" w:hAnsi="Times New Roman" w:cs="Times New Roman"/>
          <w:sz w:val="24"/>
          <w:szCs w:val="24"/>
        </w:rPr>
        <w:t>calaloc</w:t>
      </w:r>
      <w:proofErr w:type="spellEnd"/>
      <w:r w:rsidRPr="0056169E">
        <w:rPr>
          <w:rFonts w:ascii="Times New Roman" w:hAnsi="Times New Roman" w:cs="Times New Roman"/>
          <w:sz w:val="24"/>
          <w:szCs w:val="24"/>
        </w:rPr>
        <w:t xml:space="preserve"> </w:t>
      </w:r>
      <w:proofErr w:type="spellStart"/>
      <w:r w:rsidRPr="0056169E">
        <w:rPr>
          <w:rFonts w:ascii="Times New Roman" w:hAnsi="Times New Roman" w:cs="Times New Roman"/>
          <w:sz w:val="24"/>
          <w:szCs w:val="24"/>
        </w:rPr>
        <w:t>fucntions</w:t>
      </w:r>
      <w:proofErr w:type="spellEnd"/>
    </w:p>
    <w:p w14:paraId="412408DD" w14:textId="0115B01C" w:rsidR="001163A7" w:rsidRPr="0056169E" w:rsidRDefault="001163A7"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  </w:t>
      </w:r>
      <w:proofErr w:type="gramStart"/>
      <w:r w:rsidRPr="0056169E">
        <w:rPr>
          <w:rFonts w:ascii="Times New Roman" w:hAnsi="Times New Roman" w:cs="Times New Roman"/>
          <w:sz w:val="24"/>
          <w:szCs w:val="24"/>
        </w:rPr>
        <w:t>Free(</w:t>
      </w:r>
      <w:proofErr w:type="gramEnd"/>
      <w:r w:rsidRPr="0056169E">
        <w:rPr>
          <w:rFonts w:ascii="Times New Roman" w:hAnsi="Times New Roman" w:cs="Times New Roman"/>
          <w:sz w:val="24"/>
          <w:szCs w:val="24"/>
        </w:rPr>
        <w:t xml:space="preserve">) frees the dynamically </w:t>
      </w:r>
      <w:proofErr w:type="spellStart"/>
      <w:r w:rsidRPr="0056169E">
        <w:rPr>
          <w:rFonts w:ascii="Times New Roman" w:hAnsi="Times New Roman" w:cs="Times New Roman"/>
          <w:sz w:val="24"/>
          <w:szCs w:val="24"/>
        </w:rPr>
        <w:t>alalocte</w:t>
      </w:r>
      <w:proofErr w:type="spellEnd"/>
      <w:r w:rsidRPr="0056169E">
        <w:rPr>
          <w:rFonts w:ascii="Times New Roman" w:hAnsi="Times New Roman" w:cs="Times New Roman"/>
          <w:sz w:val="24"/>
          <w:szCs w:val="24"/>
        </w:rPr>
        <w:t xml:space="preserve"> </w:t>
      </w:r>
      <w:proofErr w:type="spellStart"/>
      <w:r w:rsidRPr="0056169E">
        <w:rPr>
          <w:rFonts w:ascii="Times New Roman" w:hAnsi="Times New Roman" w:cs="Times New Roman"/>
          <w:sz w:val="24"/>
          <w:szCs w:val="24"/>
        </w:rPr>
        <w:t>dmemory</w:t>
      </w:r>
      <w:proofErr w:type="spellEnd"/>
    </w:p>
    <w:p w14:paraId="1522B584" w14:textId="54A6F37D" w:rsidR="00A673BB" w:rsidRPr="0056169E" w:rsidRDefault="00A673BB"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Global </w:t>
      </w:r>
      <w:proofErr w:type="spellStart"/>
      <w:r w:rsidRPr="0056169E">
        <w:rPr>
          <w:rFonts w:ascii="Times New Roman" w:hAnsi="Times New Roman" w:cs="Times New Roman"/>
          <w:sz w:val="24"/>
          <w:szCs w:val="24"/>
        </w:rPr>
        <w:t>varaibles</w:t>
      </w:r>
      <w:proofErr w:type="spellEnd"/>
      <w:r w:rsidRPr="0056169E">
        <w:rPr>
          <w:rFonts w:ascii="Times New Roman" w:hAnsi="Times New Roman" w:cs="Times New Roman"/>
          <w:sz w:val="24"/>
          <w:szCs w:val="24"/>
        </w:rPr>
        <w:t xml:space="preserve"> and </w:t>
      </w:r>
      <w:proofErr w:type="spellStart"/>
      <w:r w:rsidRPr="0056169E">
        <w:rPr>
          <w:rFonts w:ascii="Times New Roman" w:hAnsi="Times New Roman" w:cs="Times New Roman"/>
          <w:sz w:val="24"/>
          <w:szCs w:val="24"/>
        </w:rPr>
        <w:t>tsatatic</w:t>
      </w:r>
      <w:proofErr w:type="spellEnd"/>
      <w:r w:rsidRPr="0056169E">
        <w:rPr>
          <w:rFonts w:ascii="Times New Roman" w:hAnsi="Times New Roman" w:cs="Times New Roman"/>
          <w:sz w:val="24"/>
          <w:szCs w:val="24"/>
        </w:rPr>
        <w:t xml:space="preserve"> </w:t>
      </w:r>
      <w:proofErr w:type="spellStart"/>
      <w:r w:rsidRPr="0056169E">
        <w:rPr>
          <w:rFonts w:ascii="Times New Roman" w:hAnsi="Times New Roman" w:cs="Times New Roman"/>
          <w:sz w:val="24"/>
          <w:szCs w:val="24"/>
        </w:rPr>
        <w:t>varaaibles</w:t>
      </w:r>
      <w:proofErr w:type="spellEnd"/>
      <w:r w:rsidRPr="0056169E">
        <w:rPr>
          <w:rFonts w:ascii="Times New Roman" w:hAnsi="Times New Roman" w:cs="Times New Roman"/>
          <w:sz w:val="24"/>
          <w:szCs w:val="24"/>
        </w:rPr>
        <w:t xml:space="preserve"> are stored </w:t>
      </w:r>
      <w:proofErr w:type="spellStart"/>
      <w:r w:rsidRPr="0056169E">
        <w:rPr>
          <w:rFonts w:ascii="Times New Roman" w:hAnsi="Times New Roman" w:cs="Times New Roman"/>
          <w:sz w:val="24"/>
          <w:szCs w:val="24"/>
        </w:rPr>
        <w:t>ini</w:t>
      </w:r>
      <w:proofErr w:type="spellEnd"/>
      <w:r w:rsidRPr="0056169E">
        <w:rPr>
          <w:rFonts w:ascii="Times New Roman" w:hAnsi="Times New Roman" w:cs="Times New Roman"/>
          <w:sz w:val="24"/>
          <w:szCs w:val="24"/>
        </w:rPr>
        <w:t xml:space="preserve"> permanent storage area whereas local </w:t>
      </w:r>
      <w:proofErr w:type="spellStart"/>
      <w:r w:rsidRPr="0056169E">
        <w:rPr>
          <w:rFonts w:ascii="Times New Roman" w:hAnsi="Times New Roman" w:cs="Times New Roman"/>
          <w:sz w:val="24"/>
          <w:szCs w:val="24"/>
        </w:rPr>
        <w:t>varaaibles</w:t>
      </w:r>
      <w:proofErr w:type="spellEnd"/>
      <w:r w:rsidRPr="0056169E">
        <w:rPr>
          <w:rFonts w:ascii="Times New Roman" w:hAnsi="Times New Roman" w:cs="Times New Roman"/>
          <w:sz w:val="24"/>
          <w:szCs w:val="24"/>
        </w:rPr>
        <w:t xml:space="preserve"> get stored in area called stack</w:t>
      </w:r>
    </w:p>
    <w:p w14:paraId="2AA4E167" w14:textId="145926AE" w:rsidR="00A673BB" w:rsidRPr="0056169E" w:rsidRDefault="00A673BB"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The memory space between these two </w:t>
      </w:r>
      <w:proofErr w:type="spellStart"/>
      <w:r w:rsidRPr="0056169E">
        <w:rPr>
          <w:rFonts w:ascii="Times New Roman" w:hAnsi="Times New Roman" w:cs="Times New Roman"/>
          <w:sz w:val="24"/>
          <w:szCs w:val="24"/>
        </w:rPr>
        <w:t>rgeions</w:t>
      </w:r>
      <w:proofErr w:type="spellEnd"/>
      <w:r w:rsidRPr="0056169E">
        <w:rPr>
          <w:rFonts w:ascii="Times New Roman" w:hAnsi="Times New Roman" w:cs="Times New Roman"/>
          <w:sz w:val="24"/>
          <w:szCs w:val="24"/>
        </w:rPr>
        <w:t xml:space="preserve"> is known as heap area this region is used for dynamic memory </w:t>
      </w:r>
      <w:proofErr w:type="spellStart"/>
      <w:proofErr w:type="gramStart"/>
      <w:r w:rsidRPr="0056169E">
        <w:rPr>
          <w:rFonts w:ascii="Times New Roman" w:hAnsi="Times New Roman" w:cs="Times New Roman"/>
          <w:sz w:val="24"/>
          <w:szCs w:val="24"/>
        </w:rPr>
        <w:t>allocation,during</w:t>
      </w:r>
      <w:proofErr w:type="spellEnd"/>
      <w:proofErr w:type="gramEnd"/>
      <w:r w:rsidRPr="0056169E">
        <w:rPr>
          <w:rFonts w:ascii="Times New Roman" w:hAnsi="Times New Roman" w:cs="Times New Roman"/>
          <w:sz w:val="24"/>
          <w:szCs w:val="24"/>
        </w:rPr>
        <w:t xml:space="preserve"> execution the size of the heap keep changes.</w:t>
      </w:r>
    </w:p>
    <w:p w14:paraId="62684AAC" w14:textId="0FD11381" w:rsidR="00A673BB" w:rsidRPr="0056169E" w:rsidRDefault="00A673BB" w:rsidP="004D39D5">
      <w:pPr>
        <w:tabs>
          <w:tab w:val="left" w:pos="2715"/>
        </w:tabs>
        <w:spacing w:line="360" w:lineRule="auto"/>
        <w:rPr>
          <w:rFonts w:ascii="Times New Roman" w:hAnsi="Times New Roman" w:cs="Times New Roman"/>
          <w:sz w:val="24"/>
          <w:szCs w:val="24"/>
        </w:rPr>
      </w:pPr>
      <w:proofErr w:type="gramStart"/>
      <w:r w:rsidRPr="0056169E">
        <w:rPr>
          <w:rFonts w:ascii="Times New Roman" w:hAnsi="Times New Roman" w:cs="Times New Roman"/>
          <w:sz w:val="24"/>
          <w:szCs w:val="24"/>
        </w:rPr>
        <w:t>Malloc(</w:t>
      </w:r>
      <w:proofErr w:type="gramEnd"/>
      <w:r w:rsidRPr="0056169E">
        <w:rPr>
          <w:rFonts w:ascii="Times New Roman" w:hAnsi="Times New Roman" w:cs="Times New Roman"/>
          <w:sz w:val="24"/>
          <w:szCs w:val="24"/>
        </w:rPr>
        <w:t>):</w:t>
      </w:r>
    </w:p>
    <w:p w14:paraId="29DC7120" w14:textId="30E26067" w:rsidR="00A673BB" w:rsidRPr="0056169E" w:rsidRDefault="00A673BB"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It stands for memory </w:t>
      </w:r>
      <w:proofErr w:type="spellStart"/>
      <w:r w:rsidRPr="0056169E">
        <w:rPr>
          <w:rFonts w:ascii="Times New Roman" w:hAnsi="Times New Roman" w:cs="Times New Roman"/>
          <w:sz w:val="24"/>
          <w:szCs w:val="24"/>
        </w:rPr>
        <w:t>alaloctaion</w:t>
      </w:r>
      <w:proofErr w:type="spellEnd"/>
    </w:p>
    <w:p w14:paraId="1D5E0894" w14:textId="54D3F7FE" w:rsidR="001163A7" w:rsidRPr="0056169E" w:rsidRDefault="00A673BB"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lastRenderedPageBreak/>
        <w:t xml:space="preserve">The </w:t>
      </w:r>
      <w:proofErr w:type="spellStart"/>
      <w:r w:rsidRPr="0056169E">
        <w:rPr>
          <w:rFonts w:ascii="Times New Roman" w:hAnsi="Times New Roman" w:cs="Times New Roman"/>
          <w:sz w:val="24"/>
          <w:szCs w:val="24"/>
        </w:rPr>
        <w:t>malaloc</w:t>
      </w:r>
      <w:proofErr w:type="spellEnd"/>
      <w:r w:rsidRPr="0056169E">
        <w:rPr>
          <w:rFonts w:ascii="Times New Roman" w:hAnsi="Times New Roman" w:cs="Times New Roman"/>
          <w:sz w:val="24"/>
          <w:szCs w:val="24"/>
        </w:rPr>
        <w:t xml:space="preserve"> function </w:t>
      </w:r>
      <w:proofErr w:type="spellStart"/>
      <w:r w:rsidRPr="0056169E">
        <w:rPr>
          <w:rFonts w:ascii="Times New Roman" w:hAnsi="Times New Roman" w:cs="Times New Roman"/>
          <w:sz w:val="24"/>
          <w:szCs w:val="24"/>
        </w:rPr>
        <w:t>aaloctes</w:t>
      </w:r>
      <w:proofErr w:type="spellEnd"/>
      <w:r w:rsidRPr="0056169E">
        <w:rPr>
          <w:rFonts w:ascii="Times New Roman" w:hAnsi="Times New Roman" w:cs="Times New Roman"/>
          <w:sz w:val="24"/>
          <w:szCs w:val="24"/>
        </w:rPr>
        <w:t xml:space="preserve"> single block of the </w:t>
      </w:r>
      <w:proofErr w:type="spellStart"/>
      <w:r w:rsidRPr="0056169E">
        <w:rPr>
          <w:rFonts w:ascii="Times New Roman" w:hAnsi="Times New Roman" w:cs="Times New Roman"/>
          <w:sz w:val="24"/>
          <w:szCs w:val="24"/>
        </w:rPr>
        <w:t>requsted</w:t>
      </w:r>
      <w:proofErr w:type="spellEnd"/>
      <w:r w:rsidRPr="0056169E">
        <w:rPr>
          <w:rFonts w:ascii="Times New Roman" w:hAnsi="Times New Roman" w:cs="Times New Roman"/>
          <w:sz w:val="24"/>
          <w:szCs w:val="24"/>
        </w:rPr>
        <w:t xml:space="preserve"> memory at </w:t>
      </w:r>
      <w:proofErr w:type="gramStart"/>
      <w:r w:rsidRPr="0056169E">
        <w:rPr>
          <w:rFonts w:ascii="Times New Roman" w:hAnsi="Times New Roman" w:cs="Times New Roman"/>
          <w:sz w:val="24"/>
          <w:szCs w:val="24"/>
        </w:rPr>
        <w:t>runtime .this</w:t>
      </w:r>
      <w:proofErr w:type="gramEnd"/>
      <w:r w:rsidRPr="0056169E">
        <w:rPr>
          <w:rFonts w:ascii="Times New Roman" w:hAnsi="Times New Roman" w:cs="Times New Roman"/>
          <w:sz w:val="24"/>
          <w:szCs w:val="24"/>
        </w:rPr>
        <w:t xml:space="preserve"> </w:t>
      </w:r>
      <w:proofErr w:type="spellStart"/>
      <w:r w:rsidRPr="0056169E">
        <w:rPr>
          <w:rFonts w:ascii="Times New Roman" w:hAnsi="Times New Roman" w:cs="Times New Roman"/>
          <w:sz w:val="24"/>
          <w:szCs w:val="24"/>
        </w:rPr>
        <w:t>fuction</w:t>
      </w:r>
      <w:proofErr w:type="spellEnd"/>
      <w:r w:rsidRPr="0056169E">
        <w:rPr>
          <w:rFonts w:ascii="Times New Roman" w:hAnsi="Times New Roman" w:cs="Times New Roman"/>
          <w:sz w:val="24"/>
          <w:szCs w:val="24"/>
        </w:rPr>
        <w:t xml:space="preserve"> reserves a block of memory </w:t>
      </w:r>
      <w:r w:rsidR="00C14EF2" w:rsidRPr="0056169E">
        <w:rPr>
          <w:rFonts w:ascii="Times New Roman" w:hAnsi="Times New Roman" w:cs="Times New Roman"/>
          <w:sz w:val="24"/>
          <w:szCs w:val="24"/>
        </w:rPr>
        <w:t>of given size and returns a pointer of type void</w:t>
      </w:r>
    </w:p>
    <w:p w14:paraId="6D2AEEA9" w14:textId="599BD40B" w:rsidR="00C14EF2" w:rsidRPr="0056169E" w:rsidRDefault="00C14EF2"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This means that he we can assign it to any type of pointer using type casting </w:t>
      </w:r>
    </w:p>
    <w:p w14:paraId="2DD4449E" w14:textId="4707B95D" w:rsidR="00C14EF2" w:rsidRPr="0056169E" w:rsidRDefault="00C14EF2"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It doesn’t initialize memory at </w:t>
      </w:r>
      <w:proofErr w:type="spellStart"/>
      <w:r w:rsidRPr="0056169E">
        <w:rPr>
          <w:rFonts w:ascii="Times New Roman" w:hAnsi="Times New Roman" w:cs="Times New Roman"/>
          <w:sz w:val="24"/>
          <w:szCs w:val="24"/>
        </w:rPr>
        <w:t>exection</w:t>
      </w:r>
      <w:proofErr w:type="spellEnd"/>
      <w:r w:rsidRPr="0056169E">
        <w:rPr>
          <w:rFonts w:ascii="Times New Roman" w:hAnsi="Times New Roman" w:cs="Times New Roman"/>
          <w:sz w:val="24"/>
          <w:szCs w:val="24"/>
        </w:rPr>
        <w:t xml:space="preserve"> time so it is having garbage value initially.</w:t>
      </w:r>
    </w:p>
    <w:p w14:paraId="6D7210C3" w14:textId="25E6DF75" w:rsidR="00C14EF2" w:rsidRPr="0056169E" w:rsidRDefault="00C14EF2"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If it fails to allocate the enough space then it will </w:t>
      </w:r>
      <w:proofErr w:type="gramStart"/>
      <w:r w:rsidRPr="0056169E">
        <w:rPr>
          <w:rFonts w:ascii="Times New Roman" w:hAnsi="Times New Roman" w:cs="Times New Roman"/>
          <w:sz w:val="24"/>
          <w:szCs w:val="24"/>
        </w:rPr>
        <w:t>returns</w:t>
      </w:r>
      <w:proofErr w:type="gramEnd"/>
      <w:r w:rsidRPr="0056169E">
        <w:rPr>
          <w:rFonts w:ascii="Times New Roman" w:hAnsi="Times New Roman" w:cs="Times New Roman"/>
          <w:sz w:val="24"/>
          <w:szCs w:val="24"/>
        </w:rPr>
        <w:t xml:space="preserve"> a NULL pointer.</w:t>
      </w:r>
    </w:p>
    <w:p w14:paraId="0D2A778F" w14:textId="3C7357D4" w:rsidR="00C14EF2" w:rsidRPr="0056169E" w:rsidRDefault="00C14EF2"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Syntax;</w:t>
      </w:r>
    </w:p>
    <w:p w14:paraId="21539037" w14:textId="0DFF1BAB" w:rsidR="00C14EF2" w:rsidRPr="0056169E" w:rsidRDefault="00C14EF2"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  </w:t>
      </w:r>
      <w:proofErr w:type="spellStart"/>
      <w:r w:rsidRPr="0056169E">
        <w:rPr>
          <w:rFonts w:ascii="Times New Roman" w:hAnsi="Times New Roman" w:cs="Times New Roman"/>
          <w:sz w:val="24"/>
          <w:szCs w:val="24"/>
        </w:rPr>
        <w:t>Ptr</w:t>
      </w:r>
      <w:proofErr w:type="spellEnd"/>
      <w:r w:rsidRPr="0056169E">
        <w:rPr>
          <w:rFonts w:ascii="Times New Roman" w:hAnsi="Times New Roman" w:cs="Times New Roman"/>
          <w:sz w:val="24"/>
          <w:szCs w:val="24"/>
        </w:rPr>
        <w:t>=(</w:t>
      </w:r>
      <w:proofErr w:type="spellStart"/>
      <w:r w:rsidRPr="0056169E">
        <w:rPr>
          <w:rFonts w:ascii="Times New Roman" w:hAnsi="Times New Roman" w:cs="Times New Roman"/>
          <w:sz w:val="24"/>
          <w:szCs w:val="24"/>
        </w:rPr>
        <w:t>cast_</w:t>
      </w:r>
      <w:proofErr w:type="gramStart"/>
      <w:r w:rsidRPr="0056169E">
        <w:rPr>
          <w:rFonts w:ascii="Times New Roman" w:hAnsi="Times New Roman" w:cs="Times New Roman"/>
          <w:sz w:val="24"/>
          <w:szCs w:val="24"/>
        </w:rPr>
        <w:t>type</w:t>
      </w:r>
      <w:proofErr w:type="spellEnd"/>
      <w:r w:rsidRPr="0056169E">
        <w:rPr>
          <w:rFonts w:ascii="Times New Roman" w:hAnsi="Times New Roman" w:cs="Times New Roman"/>
          <w:sz w:val="24"/>
          <w:szCs w:val="24"/>
        </w:rPr>
        <w:t>)</w:t>
      </w:r>
      <w:proofErr w:type="spellStart"/>
      <w:r w:rsidRPr="0056169E">
        <w:rPr>
          <w:rFonts w:ascii="Times New Roman" w:hAnsi="Times New Roman" w:cs="Times New Roman"/>
          <w:sz w:val="24"/>
          <w:szCs w:val="24"/>
        </w:rPr>
        <w:t>mallaoc</w:t>
      </w:r>
      <w:proofErr w:type="spellEnd"/>
      <w:proofErr w:type="gramEnd"/>
      <w:r w:rsidRPr="0056169E">
        <w:rPr>
          <w:rFonts w:ascii="Times New Roman" w:hAnsi="Times New Roman" w:cs="Times New Roman"/>
          <w:sz w:val="24"/>
          <w:szCs w:val="24"/>
        </w:rPr>
        <w:t>(</w:t>
      </w:r>
      <w:proofErr w:type="spellStart"/>
      <w:r w:rsidRPr="0056169E">
        <w:rPr>
          <w:rFonts w:ascii="Times New Roman" w:hAnsi="Times New Roman" w:cs="Times New Roman"/>
          <w:sz w:val="24"/>
          <w:szCs w:val="24"/>
        </w:rPr>
        <w:t>byte_size</w:t>
      </w:r>
      <w:proofErr w:type="spellEnd"/>
      <w:r w:rsidRPr="0056169E">
        <w:rPr>
          <w:rFonts w:ascii="Times New Roman" w:hAnsi="Times New Roman" w:cs="Times New Roman"/>
          <w:sz w:val="24"/>
          <w:szCs w:val="24"/>
        </w:rPr>
        <w:t>)</w:t>
      </w:r>
    </w:p>
    <w:p w14:paraId="2118DF34" w14:textId="166F9343" w:rsidR="00C14EF2" w:rsidRPr="0056169E" w:rsidRDefault="00C14EF2"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 Int *x;</w:t>
      </w:r>
    </w:p>
    <w:p w14:paraId="00D706FA" w14:textId="0595AF2C" w:rsidR="00C14EF2" w:rsidRPr="0056169E" w:rsidRDefault="00C14EF2"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X</w:t>
      </w:r>
      <w:proofErr w:type="gramStart"/>
      <w:r w:rsidRPr="0056169E">
        <w:rPr>
          <w:rFonts w:ascii="Times New Roman" w:hAnsi="Times New Roman" w:cs="Times New Roman"/>
          <w:sz w:val="24"/>
          <w:szCs w:val="24"/>
        </w:rPr>
        <w:t>=(</w:t>
      </w:r>
      <w:proofErr w:type="gramEnd"/>
      <w:r w:rsidRPr="0056169E">
        <w:rPr>
          <w:rFonts w:ascii="Times New Roman" w:hAnsi="Times New Roman" w:cs="Times New Roman"/>
          <w:sz w:val="24"/>
          <w:szCs w:val="24"/>
        </w:rPr>
        <w:t>int x)malloc(100*</w:t>
      </w:r>
      <w:proofErr w:type="spellStart"/>
      <w:r w:rsidRPr="0056169E">
        <w:rPr>
          <w:rFonts w:ascii="Times New Roman" w:hAnsi="Times New Roman" w:cs="Times New Roman"/>
          <w:sz w:val="24"/>
          <w:szCs w:val="24"/>
        </w:rPr>
        <w:t>sizeof</w:t>
      </w:r>
      <w:proofErr w:type="spellEnd"/>
      <w:r w:rsidRPr="0056169E">
        <w:rPr>
          <w:rFonts w:ascii="Times New Roman" w:hAnsi="Times New Roman" w:cs="Times New Roman"/>
          <w:sz w:val="24"/>
          <w:szCs w:val="24"/>
        </w:rPr>
        <w:t>(int));</w:t>
      </w:r>
    </w:p>
    <w:p w14:paraId="45CDD197" w14:textId="513951E1" w:rsidR="00C14EF2" w:rsidRPr="0056169E" w:rsidRDefault="00C14EF2"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Free(x);</w:t>
      </w:r>
    </w:p>
    <w:p w14:paraId="68B7D893" w14:textId="486895E0" w:rsidR="00C14EF2" w:rsidRPr="0056169E" w:rsidRDefault="00C14EF2"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This statement will </w:t>
      </w:r>
      <w:proofErr w:type="gramStart"/>
      <w:r w:rsidRPr="0056169E">
        <w:rPr>
          <w:rFonts w:ascii="Times New Roman" w:hAnsi="Times New Roman" w:cs="Times New Roman"/>
          <w:sz w:val="24"/>
          <w:szCs w:val="24"/>
        </w:rPr>
        <w:t>allocates</w:t>
      </w:r>
      <w:proofErr w:type="gramEnd"/>
      <w:r w:rsidRPr="0056169E">
        <w:rPr>
          <w:rFonts w:ascii="Times New Roman" w:hAnsi="Times New Roman" w:cs="Times New Roman"/>
          <w:sz w:val="24"/>
          <w:szCs w:val="24"/>
        </w:rPr>
        <w:t xml:space="preserve"> either 200 or 400bytes according to the size of the 2 or 4 bytes respectively.</w:t>
      </w:r>
    </w:p>
    <w:p w14:paraId="184E3E89" w14:textId="5337D38B" w:rsidR="00C14EF2" w:rsidRPr="0056169E" w:rsidRDefault="00C14EF2"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And pointers </w:t>
      </w:r>
      <w:proofErr w:type="gramStart"/>
      <w:r w:rsidRPr="0056169E">
        <w:rPr>
          <w:rFonts w:ascii="Times New Roman" w:hAnsi="Times New Roman" w:cs="Times New Roman"/>
          <w:sz w:val="24"/>
          <w:szCs w:val="24"/>
        </w:rPr>
        <w:t>points</w:t>
      </w:r>
      <w:proofErr w:type="gramEnd"/>
      <w:r w:rsidRPr="0056169E">
        <w:rPr>
          <w:rFonts w:ascii="Times New Roman" w:hAnsi="Times New Roman" w:cs="Times New Roman"/>
          <w:sz w:val="24"/>
          <w:szCs w:val="24"/>
        </w:rPr>
        <w:t xml:space="preserve"> to the address of the first byte of memory.</w:t>
      </w:r>
    </w:p>
    <w:p w14:paraId="70BF4F29" w14:textId="054E7E03" w:rsidR="00D80E7A" w:rsidRPr="0056169E" w:rsidRDefault="00D80E7A" w:rsidP="004D39D5">
      <w:pPr>
        <w:tabs>
          <w:tab w:val="left" w:pos="2715"/>
        </w:tabs>
        <w:spacing w:line="360" w:lineRule="auto"/>
        <w:rPr>
          <w:rFonts w:ascii="Times New Roman" w:hAnsi="Times New Roman" w:cs="Times New Roman"/>
          <w:sz w:val="24"/>
          <w:szCs w:val="24"/>
        </w:rPr>
      </w:pPr>
      <w:proofErr w:type="spellStart"/>
      <w:r w:rsidRPr="0056169E">
        <w:rPr>
          <w:rFonts w:ascii="Times New Roman" w:hAnsi="Times New Roman" w:cs="Times New Roman"/>
          <w:sz w:val="24"/>
          <w:szCs w:val="24"/>
        </w:rPr>
        <w:t>Calloc</w:t>
      </w:r>
      <w:proofErr w:type="spellEnd"/>
      <w:r w:rsidRPr="0056169E">
        <w:rPr>
          <w:rFonts w:ascii="Times New Roman" w:hAnsi="Times New Roman" w:cs="Times New Roman"/>
          <w:sz w:val="24"/>
          <w:szCs w:val="24"/>
        </w:rPr>
        <w:t>:</w:t>
      </w:r>
    </w:p>
    <w:p w14:paraId="03F4B42D" w14:textId="2C0098CB" w:rsidR="00D80E7A" w:rsidRPr="0056169E" w:rsidRDefault="00D80E7A"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Stands for contiguous allocation</w:t>
      </w:r>
    </w:p>
    <w:p w14:paraId="46FD20E0" w14:textId="602F8999" w:rsidR="00D80E7A" w:rsidRPr="0056169E" w:rsidRDefault="00D80E7A" w:rsidP="004D39D5">
      <w:pPr>
        <w:tabs>
          <w:tab w:val="left" w:pos="2715"/>
        </w:tabs>
        <w:spacing w:line="360" w:lineRule="auto"/>
        <w:rPr>
          <w:rFonts w:ascii="Times New Roman" w:hAnsi="Times New Roman" w:cs="Times New Roman"/>
          <w:sz w:val="24"/>
          <w:szCs w:val="24"/>
        </w:rPr>
      </w:pPr>
      <w:proofErr w:type="spellStart"/>
      <w:r w:rsidRPr="0056169E">
        <w:rPr>
          <w:rFonts w:ascii="Times New Roman" w:hAnsi="Times New Roman" w:cs="Times New Roman"/>
          <w:sz w:val="24"/>
          <w:szCs w:val="24"/>
        </w:rPr>
        <w:t>Calloc</w:t>
      </w:r>
      <w:proofErr w:type="spellEnd"/>
      <w:r w:rsidRPr="0056169E">
        <w:rPr>
          <w:rFonts w:ascii="Times New Roman" w:hAnsi="Times New Roman" w:cs="Times New Roman"/>
          <w:sz w:val="24"/>
          <w:szCs w:val="24"/>
        </w:rPr>
        <w:t xml:space="preserve"> is another memory allocation function that is used for </w:t>
      </w:r>
      <w:proofErr w:type="spellStart"/>
      <w:r w:rsidRPr="0056169E">
        <w:rPr>
          <w:rFonts w:ascii="Times New Roman" w:hAnsi="Times New Roman" w:cs="Times New Roman"/>
          <w:sz w:val="24"/>
          <w:szCs w:val="24"/>
        </w:rPr>
        <w:t>allaocting</w:t>
      </w:r>
      <w:proofErr w:type="spellEnd"/>
      <w:r w:rsidRPr="0056169E">
        <w:rPr>
          <w:rFonts w:ascii="Times New Roman" w:hAnsi="Times New Roman" w:cs="Times New Roman"/>
          <w:sz w:val="24"/>
          <w:szCs w:val="24"/>
        </w:rPr>
        <w:t xml:space="preserve"> memory at runtime </w:t>
      </w:r>
    </w:p>
    <w:p w14:paraId="1BD2F4C3" w14:textId="227B9DF3" w:rsidR="00D80E7A" w:rsidRPr="0056169E" w:rsidRDefault="00D80E7A" w:rsidP="004D39D5">
      <w:pPr>
        <w:tabs>
          <w:tab w:val="left" w:pos="2715"/>
        </w:tabs>
        <w:spacing w:line="360" w:lineRule="auto"/>
        <w:rPr>
          <w:rFonts w:ascii="Times New Roman" w:hAnsi="Times New Roman" w:cs="Times New Roman"/>
          <w:sz w:val="24"/>
          <w:szCs w:val="24"/>
        </w:rPr>
      </w:pPr>
      <w:proofErr w:type="spellStart"/>
      <w:r w:rsidRPr="0056169E">
        <w:rPr>
          <w:rFonts w:ascii="Times New Roman" w:hAnsi="Times New Roman" w:cs="Times New Roman"/>
          <w:sz w:val="24"/>
          <w:szCs w:val="24"/>
        </w:rPr>
        <w:t>Calaloc</w:t>
      </w:r>
      <w:proofErr w:type="spellEnd"/>
      <w:r w:rsidRPr="0056169E">
        <w:rPr>
          <w:rFonts w:ascii="Times New Roman" w:hAnsi="Times New Roman" w:cs="Times New Roman"/>
          <w:sz w:val="24"/>
          <w:szCs w:val="24"/>
        </w:rPr>
        <w:t xml:space="preserve"> function is normally used for </w:t>
      </w:r>
      <w:proofErr w:type="spellStart"/>
      <w:r w:rsidRPr="0056169E">
        <w:rPr>
          <w:rFonts w:ascii="Times New Roman" w:hAnsi="Times New Roman" w:cs="Times New Roman"/>
          <w:sz w:val="24"/>
          <w:szCs w:val="24"/>
        </w:rPr>
        <w:t>alalocting</w:t>
      </w:r>
      <w:proofErr w:type="spellEnd"/>
      <w:r w:rsidRPr="0056169E">
        <w:rPr>
          <w:rFonts w:ascii="Times New Roman" w:hAnsi="Times New Roman" w:cs="Times New Roman"/>
          <w:sz w:val="24"/>
          <w:szCs w:val="24"/>
        </w:rPr>
        <w:t xml:space="preserve"> memory to derived data types like </w:t>
      </w:r>
      <w:proofErr w:type="spellStart"/>
      <w:r w:rsidRPr="0056169E">
        <w:rPr>
          <w:rFonts w:ascii="Times New Roman" w:hAnsi="Times New Roman" w:cs="Times New Roman"/>
          <w:sz w:val="24"/>
          <w:szCs w:val="24"/>
        </w:rPr>
        <w:t>ararays</w:t>
      </w:r>
      <w:proofErr w:type="spellEnd"/>
      <w:r w:rsidRPr="0056169E">
        <w:rPr>
          <w:rFonts w:ascii="Times New Roman" w:hAnsi="Times New Roman" w:cs="Times New Roman"/>
          <w:sz w:val="24"/>
          <w:szCs w:val="24"/>
        </w:rPr>
        <w:t xml:space="preserve"> and structures</w:t>
      </w:r>
    </w:p>
    <w:p w14:paraId="25D7E992" w14:textId="0E48A503" w:rsidR="00D80E7A" w:rsidRPr="0056169E" w:rsidRDefault="00D80E7A"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The </w:t>
      </w:r>
      <w:proofErr w:type="spellStart"/>
      <w:r w:rsidRPr="0056169E">
        <w:rPr>
          <w:rFonts w:ascii="Times New Roman" w:hAnsi="Times New Roman" w:cs="Times New Roman"/>
          <w:sz w:val="24"/>
          <w:szCs w:val="24"/>
        </w:rPr>
        <w:t>callaoc</w:t>
      </w:r>
      <w:proofErr w:type="spellEnd"/>
      <w:r w:rsidRPr="0056169E">
        <w:rPr>
          <w:rFonts w:ascii="Times New Roman" w:hAnsi="Times New Roman" w:cs="Times New Roman"/>
          <w:sz w:val="24"/>
          <w:szCs w:val="24"/>
        </w:rPr>
        <w:t xml:space="preserve"> function allocates multiple block pf </w:t>
      </w:r>
      <w:proofErr w:type="spellStart"/>
      <w:r w:rsidRPr="0056169E">
        <w:rPr>
          <w:rFonts w:ascii="Times New Roman" w:hAnsi="Times New Roman" w:cs="Times New Roman"/>
          <w:sz w:val="24"/>
          <w:szCs w:val="24"/>
        </w:rPr>
        <w:t>requsted</w:t>
      </w:r>
      <w:proofErr w:type="spellEnd"/>
      <w:r w:rsidRPr="0056169E">
        <w:rPr>
          <w:rFonts w:ascii="Times New Roman" w:hAnsi="Times New Roman" w:cs="Times New Roman"/>
          <w:sz w:val="24"/>
          <w:szCs w:val="24"/>
        </w:rPr>
        <w:t xml:space="preserve"> memory</w:t>
      </w:r>
    </w:p>
    <w:p w14:paraId="54CCD9D7" w14:textId="25AC36DF" w:rsidR="00D80E7A" w:rsidRPr="0056169E" w:rsidRDefault="00D80E7A"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It initializes or sets alala values to zero.</w:t>
      </w:r>
    </w:p>
    <w:p w14:paraId="2FB6DF2B" w14:textId="098D9D30" w:rsidR="00D80E7A" w:rsidRPr="0056169E" w:rsidRDefault="00D80E7A"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If it fails to locate enough space it returns null pointer</w:t>
      </w:r>
    </w:p>
    <w:p w14:paraId="178002FB" w14:textId="6A1F2F4D" w:rsidR="00D80E7A" w:rsidRPr="0056169E" w:rsidRDefault="00D80E7A"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The only difference between the </w:t>
      </w:r>
      <w:proofErr w:type="spellStart"/>
      <w:r w:rsidRPr="0056169E">
        <w:rPr>
          <w:rFonts w:ascii="Times New Roman" w:hAnsi="Times New Roman" w:cs="Times New Roman"/>
          <w:sz w:val="24"/>
          <w:szCs w:val="24"/>
        </w:rPr>
        <w:t>caloloc</w:t>
      </w:r>
      <w:proofErr w:type="spellEnd"/>
      <w:r w:rsidRPr="0056169E">
        <w:rPr>
          <w:rFonts w:ascii="Times New Roman" w:hAnsi="Times New Roman" w:cs="Times New Roman"/>
          <w:sz w:val="24"/>
          <w:szCs w:val="24"/>
        </w:rPr>
        <w:t xml:space="preserve"> and malloc is malloc single block of memory whereas </w:t>
      </w:r>
      <w:proofErr w:type="spellStart"/>
      <w:r w:rsidRPr="0056169E">
        <w:rPr>
          <w:rFonts w:ascii="Times New Roman" w:hAnsi="Times New Roman" w:cs="Times New Roman"/>
          <w:sz w:val="24"/>
          <w:szCs w:val="24"/>
        </w:rPr>
        <w:t>calloc</w:t>
      </w:r>
      <w:proofErr w:type="spellEnd"/>
      <w:r w:rsidRPr="0056169E">
        <w:rPr>
          <w:rFonts w:ascii="Times New Roman" w:hAnsi="Times New Roman" w:cs="Times New Roman"/>
          <w:sz w:val="24"/>
          <w:szCs w:val="24"/>
        </w:rPr>
        <w:t xml:space="preserve"> multiple </w:t>
      </w:r>
      <w:proofErr w:type="gramStart"/>
      <w:r w:rsidRPr="0056169E">
        <w:rPr>
          <w:rFonts w:ascii="Times New Roman" w:hAnsi="Times New Roman" w:cs="Times New Roman"/>
          <w:sz w:val="24"/>
          <w:szCs w:val="24"/>
        </w:rPr>
        <w:t>block</w:t>
      </w:r>
      <w:proofErr w:type="gramEnd"/>
      <w:r w:rsidRPr="0056169E">
        <w:rPr>
          <w:rFonts w:ascii="Times New Roman" w:hAnsi="Times New Roman" w:cs="Times New Roman"/>
          <w:sz w:val="24"/>
          <w:szCs w:val="24"/>
        </w:rPr>
        <w:t xml:space="preserve"> of memory</w:t>
      </w:r>
    </w:p>
    <w:p w14:paraId="00F91567" w14:textId="7928CFF9" w:rsidR="00D80E7A" w:rsidRPr="0056169E" w:rsidRDefault="00D80E7A"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Syntax:</w:t>
      </w:r>
    </w:p>
    <w:p w14:paraId="24537CF0" w14:textId="4578548C" w:rsidR="00D80E7A" w:rsidRPr="0056169E" w:rsidRDefault="00D80E7A"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       </w:t>
      </w:r>
      <w:proofErr w:type="spellStart"/>
      <w:r w:rsidRPr="0056169E">
        <w:rPr>
          <w:rFonts w:ascii="Times New Roman" w:hAnsi="Times New Roman" w:cs="Times New Roman"/>
          <w:sz w:val="24"/>
          <w:szCs w:val="24"/>
        </w:rPr>
        <w:t>Ptr</w:t>
      </w:r>
      <w:proofErr w:type="spellEnd"/>
      <w:r w:rsidRPr="0056169E">
        <w:rPr>
          <w:rFonts w:ascii="Times New Roman" w:hAnsi="Times New Roman" w:cs="Times New Roman"/>
          <w:sz w:val="24"/>
          <w:szCs w:val="24"/>
        </w:rPr>
        <w:t>=(</w:t>
      </w:r>
      <w:proofErr w:type="spellStart"/>
      <w:r w:rsidRPr="0056169E">
        <w:rPr>
          <w:rFonts w:ascii="Times New Roman" w:hAnsi="Times New Roman" w:cs="Times New Roman"/>
          <w:sz w:val="24"/>
          <w:szCs w:val="24"/>
        </w:rPr>
        <w:t>cast_tyepe</w:t>
      </w:r>
      <w:proofErr w:type="spellEnd"/>
      <w:proofErr w:type="gramStart"/>
      <w:r w:rsidRPr="0056169E">
        <w:rPr>
          <w:rFonts w:ascii="Times New Roman" w:hAnsi="Times New Roman" w:cs="Times New Roman"/>
          <w:sz w:val="24"/>
          <w:szCs w:val="24"/>
        </w:rPr>
        <w:t>*)</w:t>
      </w:r>
      <w:proofErr w:type="spellStart"/>
      <w:r w:rsidRPr="0056169E">
        <w:rPr>
          <w:rFonts w:ascii="Times New Roman" w:hAnsi="Times New Roman" w:cs="Times New Roman"/>
          <w:sz w:val="24"/>
          <w:szCs w:val="24"/>
        </w:rPr>
        <w:t>calloc</w:t>
      </w:r>
      <w:proofErr w:type="spellEnd"/>
      <w:proofErr w:type="gramEnd"/>
      <w:r w:rsidRPr="0056169E">
        <w:rPr>
          <w:rFonts w:ascii="Times New Roman" w:hAnsi="Times New Roman" w:cs="Times New Roman"/>
          <w:sz w:val="24"/>
          <w:szCs w:val="24"/>
        </w:rPr>
        <w:t>(</w:t>
      </w:r>
      <w:proofErr w:type="spellStart"/>
      <w:r w:rsidRPr="0056169E">
        <w:rPr>
          <w:rFonts w:ascii="Times New Roman" w:hAnsi="Times New Roman" w:cs="Times New Roman"/>
          <w:sz w:val="24"/>
          <w:szCs w:val="24"/>
        </w:rPr>
        <w:t>number,elemnt_size</w:t>
      </w:r>
      <w:proofErr w:type="spellEnd"/>
      <w:r w:rsidRPr="0056169E">
        <w:rPr>
          <w:rFonts w:ascii="Times New Roman" w:hAnsi="Times New Roman" w:cs="Times New Roman"/>
          <w:sz w:val="24"/>
          <w:szCs w:val="24"/>
        </w:rPr>
        <w:t>)</w:t>
      </w:r>
    </w:p>
    <w:p w14:paraId="210DDDBE" w14:textId="7C643354" w:rsidR="00D80E7A" w:rsidRPr="0056169E" w:rsidRDefault="00D80E7A"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       </w:t>
      </w:r>
      <w:proofErr w:type="spellStart"/>
      <w:proofErr w:type="gramStart"/>
      <w:r w:rsidRPr="0056169E">
        <w:rPr>
          <w:rFonts w:ascii="Times New Roman" w:hAnsi="Times New Roman" w:cs="Times New Roman"/>
          <w:sz w:val="24"/>
          <w:szCs w:val="24"/>
        </w:rPr>
        <w:t>Calloc</w:t>
      </w:r>
      <w:proofErr w:type="spellEnd"/>
      <w:r w:rsidRPr="0056169E">
        <w:rPr>
          <w:rFonts w:ascii="Times New Roman" w:hAnsi="Times New Roman" w:cs="Times New Roman"/>
          <w:sz w:val="24"/>
          <w:szCs w:val="24"/>
        </w:rPr>
        <w:t>(</w:t>
      </w:r>
      <w:proofErr w:type="gramEnd"/>
      <w:r w:rsidRPr="0056169E">
        <w:rPr>
          <w:rFonts w:ascii="Times New Roman" w:hAnsi="Times New Roman" w:cs="Times New Roman"/>
          <w:sz w:val="24"/>
          <w:szCs w:val="24"/>
        </w:rPr>
        <w:t xml:space="preserve">) requires 2 </w:t>
      </w:r>
      <w:proofErr w:type="spellStart"/>
      <w:r w:rsidRPr="0056169E">
        <w:rPr>
          <w:rFonts w:ascii="Times New Roman" w:hAnsi="Times New Roman" w:cs="Times New Roman"/>
          <w:sz w:val="24"/>
          <w:szCs w:val="24"/>
        </w:rPr>
        <w:t>argumenst</w:t>
      </w:r>
      <w:proofErr w:type="spellEnd"/>
      <w:r w:rsidRPr="0056169E">
        <w:rPr>
          <w:rFonts w:ascii="Times New Roman" w:hAnsi="Times New Roman" w:cs="Times New Roman"/>
          <w:sz w:val="24"/>
          <w:szCs w:val="24"/>
        </w:rPr>
        <w:t xml:space="preserve"> count and size type</w:t>
      </w:r>
    </w:p>
    <w:p w14:paraId="71F6A2FC" w14:textId="0B025893" w:rsidR="00D80E7A" w:rsidRPr="0056169E" w:rsidRDefault="00D80E7A"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    </w:t>
      </w:r>
      <w:r w:rsidR="00402210" w:rsidRPr="0056169E">
        <w:rPr>
          <w:rFonts w:ascii="Times New Roman" w:hAnsi="Times New Roman" w:cs="Times New Roman"/>
          <w:sz w:val="24"/>
          <w:szCs w:val="24"/>
        </w:rPr>
        <w:t xml:space="preserve">Count </w:t>
      </w:r>
      <w:proofErr w:type="spellStart"/>
      <w:r w:rsidR="00402210" w:rsidRPr="0056169E">
        <w:rPr>
          <w:rFonts w:ascii="Times New Roman" w:hAnsi="Times New Roman" w:cs="Times New Roman"/>
          <w:sz w:val="24"/>
          <w:szCs w:val="24"/>
        </w:rPr>
        <w:t>wil</w:t>
      </w:r>
      <w:proofErr w:type="spellEnd"/>
      <w:r w:rsidR="00402210" w:rsidRPr="0056169E">
        <w:rPr>
          <w:rFonts w:ascii="Times New Roman" w:hAnsi="Times New Roman" w:cs="Times New Roman"/>
          <w:sz w:val="24"/>
          <w:szCs w:val="24"/>
        </w:rPr>
        <w:t xml:space="preserve"> provides no of </w:t>
      </w:r>
      <w:proofErr w:type="spellStart"/>
      <w:r w:rsidR="00402210" w:rsidRPr="0056169E">
        <w:rPr>
          <w:rFonts w:ascii="Times New Roman" w:hAnsi="Times New Roman" w:cs="Times New Roman"/>
          <w:sz w:val="24"/>
          <w:szCs w:val="24"/>
        </w:rPr>
        <w:t>eelmnts</w:t>
      </w:r>
      <w:proofErr w:type="spellEnd"/>
    </w:p>
    <w:p w14:paraId="275C6639" w14:textId="70272ABC" w:rsidR="00402210" w:rsidRPr="0056169E" w:rsidRDefault="00402210"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   Size-type is data type size</w:t>
      </w:r>
    </w:p>
    <w:p w14:paraId="654D8B96" w14:textId="7DB1794D" w:rsidR="00402210" w:rsidRPr="0056169E" w:rsidRDefault="00402210"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EX:</w:t>
      </w:r>
    </w:p>
    <w:p w14:paraId="157A0F46" w14:textId="1E579DD1" w:rsidR="00402210" w:rsidRPr="0056169E" w:rsidRDefault="00402210"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    Int *</w:t>
      </w:r>
      <w:proofErr w:type="spellStart"/>
      <w:r w:rsidRPr="0056169E">
        <w:rPr>
          <w:rFonts w:ascii="Times New Roman" w:hAnsi="Times New Roman" w:cs="Times New Roman"/>
          <w:sz w:val="24"/>
          <w:szCs w:val="24"/>
        </w:rPr>
        <w:t>arr</w:t>
      </w:r>
      <w:proofErr w:type="spellEnd"/>
      <w:r w:rsidRPr="0056169E">
        <w:rPr>
          <w:rFonts w:ascii="Times New Roman" w:hAnsi="Times New Roman" w:cs="Times New Roman"/>
          <w:sz w:val="24"/>
          <w:szCs w:val="24"/>
        </w:rPr>
        <w:t>;</w:t>
      </w:r>
    </w:p>
    <w:p w14:paraId="278B5717" w14:textId="7419287A" w:rsidR="00402210" w:rsidRPr="0056169E" w:rsidRDefault="00402210" w:rsidP="004D39D5">
      <w:pPr>
        <w:tabs>
          <w:tab w:val="left" w:pos="2715"/>
        </w:tabs>
        <w:spacing w:line="360" w:lineRule="auto"/>
        <w:rPr>
          <w:rFonts w:ascii="Times New Roman" w:hAnsi="Times New Roman" w:cs="Times New Roman"/>
          <w:sz w:val="24"/>
          <w:szCs w:val="24"/>
        </w:rPr>
      </w:pPr>
      <w:proofErr w:type="spellStart"/>
      <w:r w:rsidRPr="0056169E">
        <w:rPr>
          <w:rFonts w:ascii="Times New Roman" w:hAnsi="Times New Roman" w:cs="Times New Roman"/>
          <w:sz w:val="24"/>
          <w:szCs w:val="24"/>
        </w:rPr>
        <w:t>arr</w:t>
      </w:r>
      <w:proofErr w:type="spellEnd"/>
      <w:proofErr w:type="gramStart"/>
      <w:r w:rsidRPr="0056169E">
        <w:rPr>
          <w:rFonts w:ascii="Times New Roman" w:hAnsi="Times New Roman" w:cs="Times New Roman"/>
          <w:sz w:val="24"/>
          <w:szCs w:val="24"/>
        </w:rPr>
        <w:t>=(</w:t>
      </w:r>
      <w:proofErr w:type="gramEnd"/>
      <w:r w:rsidRPr="0056169E">
        <w:rPr>
          <w:rFonts w:ascii="Times New Roman" w:hAnsi="Times New Roman" w:cs="Times New Roman"/>
          <w:sz w:val="24"/>
          <w:szCs w:val="24"/>
        </w:rPr>
        <w:t>int *)</w:t>
      </w:r>
      <w:proofErr w:type="spellStart"/>
      <w:r w:rsidRPr="0056169E">
        <w:rPr>
          <w:rFonts w:ascii="Times New Roman" w:hAnsi="Times New Roman" w:cs="Times New Roman"/>
          <w:sz w:val="24"/>
          <w:szCs w:val="24"/>
        </w:rPr>
        <w:t>calloc</w:t>
      </w:r>
      <w:proofErr w:type="spellEnd"/>
      <w:r w:rsidRPr="0056169E">
        <w:rPr>
          <w:rFonts w:ascii="Times New Roman" w:hAnsi="Times New Roman" w:cs="Times New Roman"/>
          <w:sz w:val="24"/>
          <w:szCs w:val="24"/>
        </w:rPr>
        <w:t>(10,size of(int));</w:t>
      </w:r>
    </w:p>
    <w:p w14:paraId="1D3A4C40" w14:textId="77777777" w:rsidR="00402210" w:rsidRPr="0056169E" w:rsidRDefault="00402210" w:rsidP="004D39D5">
      <w:pPr>
        <w:tabs>
          <w:tab w:val="left" w:pos="2715"/>
        </w:tabs>
        <w:spacing w:line="360" w:lineRule="auto"/>
        <w:rPr>
          <w:rFonts w:ascii="Times New Roman" w:hAnsi="Times New Roman" w:cs="Times New Roman"/>
          <w:sz w:val="24"/>
          <w:szCs w:val="24"/>
        </w:rPr>
      </w:pPr>
    </w:p>
    <w:p w14:paraId="7326FA7F" w14:textId="606B0B2E" w:rsidR="00C14EF2" w:rsidRPr="0056169E" w:rsidRDefault="00402210"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char *str;</w:t>
      </w:r>
    </w:p>
    <w:p w14:paraId="53D9EBC9" w14:textId="39AA75BB" w:rsidR="00402210" w:rsidRPr="0056169E" w:rsidRDefault="00402210"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str=(char</w:t>
      </w:r>
      <w:proofErr w:type="gramStart"/>
      <w:r w:rsidRPr="0056169E">
        <w:rPr>
          <w:rFonts w:ascii="Times New Roman" w:hAnsi="Times New Roman" w:cs="Times New Roman"/>
          <w:sz w:val="24"/>
          <w:szCs w:val="24"/>
        </w:rPr>
        <w:t>*)</w:t>
      </w:r>
      <w:proofErr w:type="spellStart"/>
      <w:r w:rsidRPr="0056169E">
        <w:rPr>
          <w:rFonts w:ascii="Times New Roman" w:hAnsi="Times New Roman" w:cs="Times New Roman"/>
          <w:sz w:val="24"/>
          <w:szCs w:val="24"/>
        </w:rPr>
        <w:t>calloc</w:t>
      </w:r>
      <w:proofErr w:type="spellEnd"/>
      <w:proofErr w:type="gramEnd"/>
      <w:r w:rsidRPr="0056169E">
        <w:rPr>
          <w:rFonts w:ascii="Times New Roman" w:hAnsi="Times New Roman" w:cs="Times New Roman"/>
          <w:sz w:val="24"/>
          <w:szCs w:val="24"/>
        </w:rPr>
        <w:t>(50,size of(char));</w:t>
      </w:r>
    </w:p>
    <w:p w14:paraId="73F2A1FF" w14:textId="01E89ADA" w:rsidR="00402210" w:rsidRPr="0056169E" w:rsidRDefault="00402210" w:rsidP="004D39D5">
      <w:pPr>
        <w:tabs>
          <w:tab w:val="left" w:pos="2715"/>
        </w:tabs>
        <w:spacing w:line="360" w:lineRule="auto"/>
        <w:rPr>
          <w:rFonts w:ascii="Times New Roman" w:hAnsi="Times New Roman" w:cs="Times New Roman"/>
          <w:sz w:val="24"/>
          <w:szCs w:val="24"/>
        </w:rPr>
      </w:pPr>
      <w:proofErr w:type="spellStart"/>
      <w:proofErr w:type="gramStart"/>
      <w:r w:rsidRPr="0056169E">
        <w:rPr>
          <w:rFonts w:ascii="Times New Roman" w:hAnsi="Times New Roman" w:cs="Times New Roman"/>
          <w:sz w:val="24"/>
          <w:szCs w:val="24"/>
        </w:rPr>
        <w:t>realloc</w:t>
      </w:r>
      <w:proofErr w:type="spellEnd"/>
      <w:r w:rsidRPr="0056169E">
        <w:rPr>
          <w:rFonts w:ascii="Times New Roman" w:hAnsi="Times New Roman" w:cs="Times New Roman"/>
          <w:sz w:val="24"/>
          <w:szCs w:val="24"/>
        </w:rPr>
        <w:t>(</w:t>
      </w:r>
      <w:proofErr w:type="gramEnd"/>
      <w:r w:rsidRPr="0056169E">
        <w:rPr>
          <w:rFonts w:ascii="Times New Roman" w:hAnsi="Times New Roman" w:cs="Times New Roman"/>
          <w:sz w:val="24"/>
          <w:szCs w:val="24"/>
        </w:rPr>
        <w:t>):</w:t>
      </w:r>
    </w:p>
    <w:p w14:paraId="583E8D42" w14:textId="2C8F2E0D" w:rsidR="00402210" w:rsidRPr="0056169E" w:rsidRDefault="00402210"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changes memory size that is already allocated to a</w:t>
      </w:r>
      <w:r w:rsidR="00E5468A" w:rsidRPr="0056169E">
        <w:rPr>
          <w:rFonts w:ascii="Times New Roman" w:hAnsi="Times New Roman" w:cs="Times New Roman"/>
          <w:sz w:val="24"/>
          <w:szCs w:val="24"/>
        </w:rPr>
        <w:t xml:space="preserve"> variable</w:t>
      </w:r>
    </w:p>
    <w:p w14:paraId="24D28F7F" w14:textId="7552D585" w:rsidR="00E5468A" w:rsidRPr="0056169E" w:rsidRDefault="00E5468A"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if the previously memory is insufficient or more than required you can change the previously allocated memory </w:t>
      </w:r>
      <w:proofErr w:type="gramStart"/>
      <w:r w:rsidRPr="0056169E">
        <w:rPr>
          <w:rFonts w:ascii="Times New Roman" w:hAnsi="Times New Roman" w:cs="Times New Roman"/>
          <w:sz w:val="24"/>
          <w:szCs w:val="24"/>
        </w:rPr>
        <w:t>size  using</w:t>
      </w:r>
      <w:proofErr w:type="gramEnd"/>
      <w:r w:rsidRPr="0056169E">
        <w:rPr>
          <w:rFonts w:ascii="Times New Roman" w:hAnsi="Times New Roman" w:cs="Times New Roman"/>
          <w:sz w:val="24"/>
          <w:szCs w:val="24"/>
        </w:rPr>
        <w:t xml:space="preserve"> </w:t>
      </w:r>
      <w:proofErr w:type="spellStart"/>
      <w:r w:rsidRPr="0056169E">
        <w:rPr>
          <w:rFonts w:ascii="Times New Roman" w:hAnsi="Times New Roman" w:cs="Times New Roman"/>
          <w:sz w:val="24"/>
          <w:szCs w:val="24"/>
        </w:rPr>
        <w:t>realloc</w:t>
      </w:r>
      <w:proofErr w:type="spellEnd"/>
      <w:r w:rsidRPr="0056169E">
        <w:rPr>
          <w:rFonts w:ascii="Times New Roman" w:hAnsi="Times New Roman" w:cs="Times New Roman"/>
          <w:sz w:val="24"/>
          <w:szCs w:val="24"/>
        </w:rPr>
        <w:t>()</w:t>
      </w:r>
    </w:p>
    <w:p w14:paraId="05A201F0" w14:textId="1D99931A" w:rsidR="00E5468A" w:rsidRPr="0056169E" w:rsidRDefault="00E5468A"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by using </w:t>
      </w:r>
      <w:proofErr w:type="spellStart"/>
      <w:proofErr w:type="gramStart"/>
      <w:r w:rsidRPr="0056169E">
        <w:rPr>
          <w:rFonts w:ascii="Times New Roman" w:hAnsi="Times New Roman" w:cs="Times New Roman"/>
          <w:sz w:val="24"/>
          <w:szCs w:val="24"/>
        </w:rPr>
        <w:t>realloc</w:t>
      </w:r>
      <w:proofErr w:type="spellEnd"/>
      <w:r w:rsidRPr="0056169E">
        <w:rPr>
          <w:rFonts w:ascii="Times New Roman" w:hAnsi="Times New Roman" w:cs="Times New Roman"/>
          <w:sz w:val="24"/>
          <w:szCs w:val="24"/>
        </w:rPr>
        <w:t>(</w:t>
      </w:r>
      <w:proofErr w:type="gramEnd"/>
      <w:r w:rsidRPr="0056169E">
        <w:rPr>
          <w:rFonts w:ascii="Times New Roman" w:hAnsi="Times New Roman" w:cs="Times New Roman"/>
          <w:sz w:val="24"/>
          <w:szCs w:val="24"/>
        </w:rPr>
        <w:t>) we can create the memory dynamically at middle stage.</w:t>
      </w:r>
    </w:p>
    <w:p w14:paraId="34839FA8" w14:textId="28BF72EC" w:rsidR="00E5468A" w:rsidRPr="0056169E" w:rsidRDefault="00FC1D7B" w:rsidP="004D39D5">
      <w:pPr>
        <w:tabs>
          <w:tab w:val="left" w:pos="2715"/>
        </w:tabs>
        <w:spacing w:line="360" w:lineRule="auto"/>
        <w:rPr>
          <w:rFonts w:ascii="Times New Roman" w:hAnsi="Times New Roman" w:cs="Times New Roman"/>
          <w:sz w:val="24"/>
          <w:szCs w:val="24"/>
        </w:rPr>
      </w:pPr>
      <w:proofErr w:type="spellStart"/>
      <w:r w:rsidRPr="0056169E">
        <w:rPr>
          <w:rFonts w:ascii="Times New Roman" w:hAnsi="Times New Roman" w:cs="Times New Roman"/>
          <w:sz w:val="24"/>
          <w:szCs w:val="24"/>
        </w:rPr>
        <w:t>Realaloc</w:t>
      </w:r>
      <w:proofErr w:type="spellEnd"/>
      <w:r w:rsidRPr="0056169E">
        <w:rPr>
          <w:rFonts w:ascii="Times New Roman" w:hAnsi="Times New Roman" w:cs="Times New Roman"/>
          <w:sz w:val="24"/>
          <w:szCs w:val="24"/>
        </w:rPr>
        <w:t xml:space="preserve"> will creates the memory in bytes format and initial value is garbage.</w:t>
      </w:r>
    </w:p>
    <w:p w14:paraId="0409BB95" w14:textId="44D6EA46" w:rsidR="00FC1D7B" w:rsidRPr="0056169E" w:rsidRDefault="00FC1D7B" w:rsidP="004D39D5">
      <w:pPr>
        <w:tabs>
          <w:tab w:val="left" w:pos="2715"/>
        </w:tabs>
        <w:spacing w:line="360" w:lineRule="auto"/>
        <w:rPr>
          <w:rFonts w:ascii="Times New Roman" w:hAnsi="Times New Roman" w:cs="Times New Roman"/>
          <w:sz w:val="24"/>
          <w:szCs w:val="24"/>
        </w:rPr>
      </w:pPr>
      <w:proofErr w:type="spellStart"/>
      <w:r w:rsidRPr="0056169E">
        <w:rPr>
          <w:rFonts w:ascii="Times New Roman" w:hAnsi="Times New Roman" w:cs="Times New Roman"/>
          <w:sz w:val="24"/>
          <w:szCs w:val="24"/>
        </w:rPr>
        <w:t>Relaaloc</w:t>
      </w:r>
      <w:proofErr w:type="spellEnd"/>
      <w:r w:rsidRPr="0056169E">
        <w:rPr>
          <w:rFonts w:ascii="Times New Roman" w:hAnsi="Times New Roman" w:cs="Times New Roman"/>
          <w:sz w:val="24"/>
          <w:szCs w:val="24"/>
        </w:rPr>
        <w:t xml:space="preserve"> will </w:t>
      </w:r>
      <w:proofErr w:type="spellStart"/>
      <w:r w:rsidRPr="0056169E">
        <w:rPr>
          <w:rFonts w:ascii="Times New Roman" w:hAnsi="Times New Roman" w:cs="Times New Roman"/>
          <w:sz w:val="24"/>
          <w:szCs w:val="24"/>
        </w:rPr>
        <w:t>reqire</w:t>
      </w:r>
      <w:proofErr w:type="spellEnd"/>
      <w:r w:rsidRPr="0056169E">
        <w:rPr>
          <w:rFonts w:ascii="Times New Roman" w:hAnsi="Times New Roman" w:cs="Times New Roman"/>
          <w:sz w:val="24"/>
          <w:szCs w:val="24"/>
        </w:rPr>
        <w:t xml:space="preserve"> 2 types of arguments of type void*  </w:t>
      </w:r>
    </w:p>
    <w:p w14:paraId="0CDE859C" w14:textId="7F93E8C6" w:rsidR="00FC1D7B" w:rsidRPr="0056169E" w:rsidRDefault="00FC1D7B"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                                                                              </w:t>
      </w:r>
      <w:proofErr w:type="spellStart"/>
      <w:r w:rsidRPr="0056169E">
        <w:rPr>
          <w:rFonts w:ascii="Times New Roman" w:hAnsi="Times New Roman" w:cs="Times New Roman"/>
          <w:sz w:val="24"/>
          <w:szCs w:val="24"/>
        </w:rPr>
        <w:t>Size_</w:t>
      </w:r>
      <w:proofErr w:type="gramStart"/>
      <w:r w:rsidRPr="0056169E">
        <w:rPr>
          <w:rFonts w:ascii="Times New Roman" w:hAnsi="Times New Roman" w:cs="Times New Roman"/>
          <w:sz w:val="24"/>
          <w:szCs w:val="24"/>
        </w:rPr>
        <w:t>type</w:t>
      </w:r>
      <w:proofErr w:type="spellEnd"/>
      <w:r w:rsidRPr="0056169E">
        <w:rPr>
          <w:rFonts w:ascii="Times New Roman" w:hAnsi="Times New Roman" w:cs="Times New Roman"/>
          <w:sz w:val="24"/>
          <w:szCs w:val="24"/>
        </w:rPr>
        <w:t>(</w:t>
      </w:r>
      <w:proofErr w:type="gramEnd"/>
      <w:r w:rsidRPr="0056169E">
        <w:rPr>
          <w:rFonts w:ascii="Times New Roman" w:hAnsi="Times New Roman" w:cs="Times New Roman"/>
          <w:sz w:val="24"/>
          <w:szCs w:val="24"/>
        </w:rPr>
        <w:t>)</w:t>
      </w:r>
    </w:p>
    <w:p w14:paraId="3640A625" w14:textId="4431F08D" w:rsidR="00FC1D7B" w:rsidRPr="0056169E" w:rsidRDefault="00FC1D7B"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Free:</w:t>
      </w:r>
    </w:p>
    <w:p w14:paraId="78B051C5" w14:textId="3E68D49B" w:rsidR="00FC1D7B" w:rsidRPr="0056169E" w:rsidRDefault="00FC1D7B"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When your program comes out operating </w:t>
      </w:r>
      <w:proofErr w:type="spellStart"/>
      <w:r w:rsidRPr="0056169E">
        <w:rPr>
          <w:rFonts w:ascii="Times New Roman" w:hAnsi="Times New Roman" w:cs="Times New Roman"/>
          <w:sz w:val="24"/>
          <w:szCs w:val="24"/>
        </w:rPr>
        <w:t>syatem</w:t>
      </w:r>
      <w:proofErr w:type="spellEnd"/>
      <w:r w:rsidRPr="0056169E">
        <w:rPr>
          <w:rFonts w:ascii="Times New Roman" w:hAnsi="Times New Roman" w:cs="Times New Roman"/>
          <w:sz w:val="24"/>
          <w:szCs w:val="24"/>
        </w:rPr>
        <w:t xml:space="preserve"> automatically release </w:t>
      </w:r>
      <w:proofErr w:type="spellStart"/>
      <w:r w:rsidRPr="0056169E">
        <w:rPr>
          <w:rFonts w:ascii="Times New Roman" w:hAnsi="Times New Roman" w:cs="Times New Roman"/>
          <w:sz w:val="24"/>
          <w:szCs w:val="24"/>
        </w:rPr>
        <w:t>alal</w:t>
      </w:r>
      <w:proofErr w:type="spellEnd"/>
      <w:r w:rsidRPr="0056169E">
        <w:rPr>
          <w:rFonts w:ascii="Times New Roman" w:hAnsi="Times New Roman" w:cs="Times New Roman"/>
          <w:sz w:val="24"/>
          <w:szCs w:val="24"/>
        </w:rPr>
        <w:t xml:space="preserve"> the memory </w:t>
      </w:r>
      <w:proofErr w:type="spellStart"/>
      <w:r w:rsidRPr="0056169E">
        <w:rPr>
          <w:rFonts w:ascii="Times New Roman" w:hAnsi="Times New Roman" w:cs="Times New Roman"/>
          <w:sz w:val="24"/>
          <w:szCs w:val="24"/>
        </w:rPr>
        <w:t>alalocted</w:t>
      </w:r>
      <w:proofErr w:type="spellEnd"/>
      <w:r w:rsidRPr="0056169E">
        <w:rPr>
          <w:rFonts w:ascii="Times New Roman" w:hAnsi="Times New Roman" w:cs="Times New Roman"/>
          <w:sz w:val="24"/>
          <w:szCs w:val="24"/>
        </w:rPr>
        <w:t xml:space="preserve"> by your program but as a good practice when you are not in a </w:t>
      </w:r>
      <w:proofErr w:type="spellStart"/>
      <w:r w:rsidRPr="0056169E">
        <w:rPr>
          <w:rFonts w:ascii="Times New Roman" w:hAnsi="Times New Roman" w:cs="Times New Roman"/>
          <w:sz w:val="24"/>
          <w:szCs w:val="24"/>
        </w:rPr>
        <w:t>ned</w:t>
      </w:r>
      <w:proofErr w:type="spellEnd"/>
      <w:r w:rsidRPr="0056169E">
        <w:rPr>
          <w:rFonts w:ascii="Times New Roman" w:hAnsi="Times New Roman" w:cs="Times New Roman"/>
          <w:sz w:val="24"/>
          <w:szCs w:val="24"/>
        </w:rPr>
        <w:t xml:space="preserve"> of memory anymore </w:t>
      </w:r>
      <w:proofErr w:type="spellStart"/>
      <w:r w:rsidRPr="0056169E">
        <w:rPr>
          <w:rFonts w:ascii="Times New Roman" w:hAnsi="Times New Roman" w:cs="Times New Roman"/>
          <w:sz w:val="24"/>
          <w:szCs w:val="24"/>
        </w:rPr>
        <w:t>tehn</w:t>
      </w:r>
      <w:proofErr w:type="spellEnd"/>
      <w:r w:rsidRPr="0056169E">
        <w:rPr>
          <w:rFonts w:ascii="Times New Roman" w:hAnsi="Times New Roman" w:cs="Times New Roman"/>
          <w:sz w:val="24"/>
          <w:szCs w:val="24"/>
        </w:rPr>
        <w:t xml:space="preserve"> you should release that memory by calling the </w:t>
      </w:r>
      <w:proofErr w:type="spellStart"/>
      <w:r w:rsidRPr="0056169E">
        <w:rPr>
          <w:rFonts w:ascii="Times New Roman" w:hAnsi="Times New Roman" w:cs="Times New Roman"/>
          <w:sz w:val="24"/>
          <w:szCs w:val="24"/>
        </w:rPr>
        <w:t>fnction</w:t>
      </w:r>
      <w:proofErr w:type="spellEnd"/>
      <w:r w:rsidRPr="0056169E">
        <w:rPr>
          <w:rFonts w:ascii="Times New Roman" w:hAnsi="Times New Roman" w:cs="Times New Roman"/>
          <w:sz w:val="24"/>
          <w:szCs w:val="24"/>
        </w:rPr>
        <w:t xml:space="preserve"> </w:t>
      </w:r>
      <w:proofErr w:type="gramStart"/>
      <w:r w:rsidRPr="0056169E">
        <w:rPr>
          <w:rFonts w:ascii="Times New Roman" w:hAnsi="Times New Roman" w:cs="Times New Roman"/>
          <w:sz w:val="24"/>
          <w:szCs w:val="24"/>
        </w:rPr>
        <w:t>free(</w:t>
      </w:r>
      <w:proofErr w:type="gramEnd"/>
      <w:r w:rsidRPr="0056169E">
        <w:rPr>
          <w:rFonts w:ascii="Times New Roman" w:hAnsi="Times New Roman" w:cs="Times New Roman"/>
          <w:sz w:val="24"/>
          <w:szCs w:val="24"/>
        </w:rPr>
        <w:t>).</w:t>
      </w:r>
    </w:p>
    <w:p w14:paraId="608597AB" w14:textId="4E50B4EC" w:rsidR="00FC1D7B" w:rsidRPr="0056169E" w:rsidRDefault="00FC1D7B" w:rsidP="004D39D5">
      <w:pPr>
        <w:tabs>
          <w:tab w:val="left" w:pos="2715"/>
        </w:tabs>
        <w:spacing w:line="360" w:lineRule="auto"/>
        <w:rPr>
          <w:rFonts w:ascii="Times New Roman" w:hAnsi="Times New Roman" w:cs="Times New Roman"/>
          <w:sz w:val="24"/>
          <w:szCs w:val="24"/>
        </w:rPr>
      </w:pPr>
      <w:proofErr w:type="spellStart"/>
      <w:r w:rsidRPr="0056169E">
        <w:rPr>
          <w:rFonts w:ascii="Times New Roman" w:hAnsi="Times New Roman" w:cs="Times New Roman"/>
          <w:sz w:val="24"/>
          <w:szCs w:val="24"/>
        </w:rPr>
        <w:t>Dynamicllcy</w:t>
      </w:r>
      <w:proofErr w:type="spellEnd"/>
      <w:r w:rsidRPr="0056169E">
        <w:rPr>
          <w:rFonts w:ascii="Times New Roman" w:hAnsi="Times New Roman" w:cs="Times New Roman"/>
          <w:sz w:val="24"/>
          <w:szCs w:val="24"/>
        </w:rPr>
        <w:t xml:space="preserve"> create </w:t>
      </w:r>
      <w:proofErr w:type="spellStart"/>
      <w:proofErr w:type="gramStart"/>
      <w:r w:rsidRPr="0056169E">
        <w:rPr>
          <w:rFonts w:ascii="Times New Roman" w:hAnsi="Times New Roman" w:cs="Times New Roman"/>
          <w:sz w:val="24"/>
          <w:szCs w:val="24"/>
        </w:rPr>
        <w:t>dmalaloc</w:t>
      </w:r>
      <w:proofErr w:type="spellEnd"/>
      <w:r w:rsidRPr="0056169E">
        <w:rPr>
          <w:rFonts w:ascii="Times New Roman" w:hAnsi="Times New Roman" w:cs="Times New Roman"/>
          <w:sz w:val="24"/>
          <w:szCs w:val="24"/>
        </w:rPr>
        <w:t>(</w:t>
      </w:r>
      <w:proofErr w:type="gramEnd"/>
      <w:r w:rsidRPr="0056169E">
        <w:rPr>
          <w:rFonts w:ascii="Times New Roman" w:hAnsi="Times New Roman" w:cs="Times New Roman"/>
          <w:sz w:val="24"/>
          <w:szCs w:val="24"/>
        </w:rPr>
        <w:t xml:space="preserve">) or </w:t>
      </w:r>
      <w:proofErr w:type="spellStart"/>
      <w:r w:rsidRPr="0056169E">
        <w:rPr>
          <w:rFonts w:ascii="Times New Roman" w:hAnsi="Times New Roman" w:cs="Times New Roman"/>
          <w:sz w:val="24"/>
          <w:szCs w:val="24"/>
        </w:rPr>
        <w:t>claloc</w:t>
      </w:r>
      <w:proofErr w:type="spellEnd"/>
      <w:r w:rsidRPr="0056169E">
        <w:rPr>
          <w:rFonts w:ascii="Times New Roman" w:hAnsi="Times New Roman" w:cs="Times New Roman"/>
          <w:sz w:val="24"/>
          <w:szCs w:val="24"/>
        </w:rPr>
        <w:t xml:space="preserve">() doesn’t get freed on its own you must </w:t>
      </w:r>
      <w:proofErr w:type="spellStart"/>
      <w:r w:rsidRPr="0056169E">
        <w:rPr>
          <w:rFonts w:ascii="Times New Roman" w:hAnsi="Times New Roman" w:cs="Times New Roman"/>
          <w:sz w:val="24"/>
          <w:szCs w:val="24"/>
        </w:rPr>
        <w:t>explixtly</w:t>
      </w:r>
      <w:proofErr w:type="spellEnd"/>
      <w:r w:rsidRPr="0056169E">
        <w:rPr>
          <w:rFonts w:ascii="Times New Roman" w:hAnsi="Times New Roman" w:cs="Times New Roman"/>
          <w:sz w:val="24"/>
          <w:szCs w:val="24"/>
        </w:rPr>
        <w:t xml:space="preserve"> use free() to release</w:t>
      </w:r>
    </w:p>
    <w:p w14:paraId="28FC61A0" w14:textId="6F2A0A03" w:rsidR="00FC1D7B" w:rsidRPr="0056169E" w:rsidRDefault="00FC1D7B"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 xml:space="preserve">     Syntax:</w:t>
      </w:r>
    </w:p>
    <w:p w14:paraId="3203F783" w14:textId="285CCEB9" w:rsidR="00FC1D7B" w:rsidRPr="0056169E" w:rsidRDefault="00FC1D7B" w:rsidP="004D39D5">
      <w:pPr>
        <w:tabs>
          <w:tab w:val="left" w:pos="2715"/>
        </w:tabs>
        <w:spacing w:line="360" w:lineRule="auto"/>
        <w:rPr>
          <w:rFonts w:ascii="Times New Roman" w:hAnsi="Times New Roman" w:cs="Times New Roman"/>
          <w:sz w:val="24"/>
          <w:szCs w:val="24"/>
        </w:rPr>
      </w:pPr>
      <w:r w:rsidRPr="0056169E">
        <w:rPr>
          <w:rFonts w:ascii="Times New Roman" w:hAnsi="Times New Roman" w:cs="Times New Roman"/>
          <w:sz w:val="24"/>
          <w:szCs w:val="24"/>
        </w:rPr>
        <w:t>Free(</w:t>
      </w:r>
      <w:proofErr w:type="spellStart"/>
      <w:r w:rsidRPr="0056169E">
        <w:rPr>
          <w:rFonts w:ascii="Times New Roman" w:hAnsi="Times New Roman" w:cs="Times New Roman"/>
          <w:sz w:val="24"/>
          <w:szCs w:val="24"/>
        </w:rPr>
        <w:t>ptr</w:t>
      </w:r>
      <w:proofErr w:type="spellEnd"/>
      <w:r w:rsidRPr="0056169E">
        <w:rPr>
          <w:rFonts w:ascii="Times New Roman" w:hAnsi="Times New Roman" w:cs="Times New Roman"/>
          <w:sz w:val="24"/>
          <w:szCs w:val="24"/>
        </w:rPr>
        <w:t>);</w:t>
      </w:r>
      <w:bookmarkEnd w:id="23"/>
    </w:p>
    <w:sectPr w:rsidR="00FC1D7B" w:rsidRPr="0056169E" w:rsidSect="009C7E67">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ennamsetty santhoshi" w:date="2024-03-29T12:25:00Z" w:initials="cs">
    <w:p w14:paraId="35C4078A" w14:textId="5F494600" w:rsidR="00C52D7A" w:rsidRDefault="00C52D7A">
      <w:pPr>
        <w:pStyle w:val="CommentText"/>
        <w:rPr>
          <w:rStyle w:val="CommentReference"/>
        </w:rPr>
      </w:pPr>
      <w:r>
        <w:rPr>
          <w:rStyle w:val="CommentReference"/>
        </w:rPr>
        <w:annotationRef/>
      </w:r>
      <w:r>
        <w:rPr>
          <w:rStyle w:val="CommentReference"/>
        </w:rPr>
        <w:t>Calculate</w:t>
      </w:r>
    </w:p>
    <w:p w14:paraId="7CFB757A" w14:textId="1D1DBB64" w:rsidR="00C52D7A" w:rsidRDefault="00C52D7A">
      <w:pPr>
        <w:pStyle w:val="CommentText"/>
        <w:rPr>
          <w:rStyle w:val="CommentReference"/>
        </w:rPr>
      </w:pPr>
      <w:r>
        <w:rPr>
          <w:rStyle w:val="CommentReference"/>
        </w:rPr>
        <w:t>Data processing</w:t>
      </w:r>
    </w:p>
    <w:p w14:paraId="65DA2827" w14:textId="644C5DD5" w:rsidR="00C52D7A" w:rsidRDefault="00C52D7A">
      <w:pPr>
        <w:pStyle w:val="CommentText"/>
        <w:rPr>
          <w:rStyle w:val="CommentReference"/>
        </w:rPr>
      </w:pPr>
      <w:r>
        <w:rPr>
          <w:rStyle w:val="CommentReference"/>
        </w:rPr>
        <w:t>Dennis. M. Ritchie</w:t>
      </w:r>
    </w:p>
    <w:p w14:paraId="132DA961" w14:textId="77777777" w:rsidR="00352E28" w:rsidRDefault="00C52D7A" w:rsidP="00352E28">
      <w:pPr>
        <w:pStyle w:val="CommentText"/>
        <w:rPr>
          <w:rStyle w:val="CommentReference"/>
        </w:rPr>
      </w:pPr>
      <w:r>
        <w:rPr>
          <w:rStyle w:val="CommentReference"/>
        </w:rPr>
        <w:t>UNIX</w:t>
      </w:r>
    </w:p>
    <w:p w14:paraId="7900F170" w14:textId="3774B417" w:rsidR="00352E28" w:rsidRPr="00352E28" w:rsidRDefault="00352E28" w:rsidP="00352E28">
      <w:pPr>
        <w:pStyle w:val="CommentText"/>
        <w:rPr>
          <w:sz w:val="16"/>
          <w:szCs w:val="16"/>
        </w:rPr>
      </w:pPr>
      <w:r w:rsidRPr="00352E28">
        <w:t>An operating system the program which starts up when you turn on your computer.</w:t>
      </w:r>
    </w:p>
    <w:p w14:paraId="343B603B" w14:textId="77777777" w:rsidR="00352E28" w:rsidRPr="000B1208" w:rsidRDefault="00352E28" w:rsidP="00352E28">
      <w:pPr>
        <w:rPr>
          <w:szCs w:val="20"/>
        </w:rPr>
      </w:pPr>
      <w:r w:rsidRPr="000B1208">
        <w:rPr>
          <w:szCs w:val="20"/>
        </w:rPr>
        <w:t>It runs underneath all other programs.</w:t>
      </w:r>
    </w:p>
    <w:p w14:paraId="64E78BBA" w14:textId="77777777" w:rsidR="00352E28" w:rsidRPr="000B1208" w:rsidRDefault="00352E28" w:rsidP="00352E28">
      <w:pPr>
        <w:ind w:left="720"/>
        <w:rPr>
          <w:szCs w:val="20"/>
        </w:rPr>
      </w:pPr>
      <w:r w:rsidRPr="000B1208">
        <w:rPr>
          <w:szCs w:val="20"/>
        </w:rPr>
        <w:t>It manages (allocates and deallocates) system resources in an efficient and secure manner.</w:t>
      </w:r>
    </w:p>
    <w:p w14:paraId="21E845AC" w14:textId="149F50D7" w:rsidR="00352E28" w:rsidRPr="000B1208" w:rsidRDefault="00352E28" w:rsidP="00352E28">
      <w:pPr>
        <w:rPr>
          <w:szCs w:val="20"/>
        </w:rPr>
      </w:pPr>
      <w:r>
        <w:rPr>
          <w:szCs w:val="20"/>
        </w:rPr>
        <w:t xml:space="preserve">    </w:t>
      </w:r>
      <w:r w:rsidRPr="000B1208">
        <w:rPr>
          <w:szCs w:val="20"/>
        </w:rPr>
        <w:t>Unix provides files and directories.</w:t>
      </w:r>
    </w:p>
    <w:p w14:paraId="66C5AEEC" w14:textId="77777777" w:rsidR="00352E28" w:rsidRPr="000B1208" w:rsidRDefault="00352E28" w:rsidP="00352E28">
      <w:pPr>
        <w:ind w:left="720"/>
        <w:rPr>
          <w:szCs w:val="20"/>
        </w:rPr>
      </w:pPr>
      <w:r w:rsidRPr="000B1208">
        <w:rPr>
          <w:szCs w:val="20"/>
        </w:rPr>
        <w:t>A directory is like a folder it contains pieces of paper or files.</w:t>
      </w:r>
    </w:p>
    <w:p w14:paraId="48D492F6" w14:textId="77777777" w:rsidR="00352E28" w:rsidRPr="000B1208" w:rsidRDefault="00352E28" w:rsidP="00352E28">
      <w:pPr>
        <w:ind w:left="720"/>
        <w:rPr>
          <w:szCs w:val="20"/>
        </w:rPr>
      </w:pPr>
      <w:r w:rsidRPr="000B1208">
        <w:rPr>
          <w:szCs w:val="20"/>
        </w:rPr>
        <w:t>A large folder can even hold other folders.</w:t>
      </w:r>
    </w:p>
    <w:p w14:paraId="1E16D18B" w14:textId="77777777" w:rsidR="00352E28" w:rsidRPr="000B1208" w:rsidRDefault="00352E28" w:rsidP="00352E28">
      <w:pPr>
        <w:ind w:left="720"/>
        <w:rPr>
          <w:szCs w:val="20"/>
        </w:rPr>
      </w:pPr>
      <w:r w:rsidRPr="000B1208">
        <w:rPr>
          <w:szCs w:val="20"/>
        </w:rPr>
        <w:t>Collection of directories and files is called as file system.</w:t>
      </w:r>
    </w:p>
    <w:p w14:paraId="6C7183BB" w14:textId="77777777" w:rsidR="00352E28" w:rsidRPr="00352E28" w:rsidRDefault="00352E28" w:rsidP="00352E28">
      <w:pPr>
        <w:pStyle w:val="ListParagraph"/>
        <w:ind w:left="0"/>
        <w:rPr>
          <w:szCs w:val="20"/>
        </w:rPr>
      </w:pPr>
      <w:r w:rsidRPr="00352E28">
        <w:rPr>
          <w:szCs w:val="20"/>
        </w:rPr>
        <w:t>Top level directory in a file is called d as root directory under root dire tory there are many other directories also available problem development cycle:</w:t>
      </w:r>
    </w:p>
    <w:p w14:paraId="310B8031" w14:textId="235DEE54" w:rsidR="00C52D7A" w:rsidRDefault="00C52D7A">
      <w:pPr>
        <w:pStyle w:val="CommentText"/>
        <w:rPr>
          <w:rStyle w:val="CommentReference"/>
        </w:rPr>
      </w:pPr>
      <w:r>
        <w:rPr>
          <w:rStyle w:val="CommentReference"/>
        </w:rPr>
        <w:t>B Language</w:t>
      </w:r>
    </w:p>
    <w:p w14:paraId="6DFBBDDF" w14:textId="77777777" w:rsidR="00C52D7A" w:rsidRDefault="00C52D7A">
      <w:pPr>
        <w:pStyle w:val="CommentText"/>
        <w:rPr>
          <w:rStyle w:val="CommentReference"/>
        </w:rPr>
      </w:pPr>
    </w:p>
    <w:p w14:paraId="0D153B49" w14:textId="77777777" w:rsidR="00C52D7A" w:rsidRDefault="00C52D7A">
      <w:pPr>
        <w:pStyle w:val="CommentText"/>
        <w:rPr>
          <w:rStyle w:val="CommentReference"/>
        </w:rPr>
      </w:pPr>
    </w:p>
    <w:p w14:paraId="6B89D047" w14:textId="5B5FAE34" w:rsidR="00C52D7A" w:rsidRDefault="00C52D7A">
      <w:pPr>
        <w:pStyle w:val="CommentText"/>
      </w:pPr>
    </w:p>
  </w:comment>
  <w:comment w:id="1" w:author="chennamsetty santhoshi" w:date="2024-03-29T12:38:00Z" w:initials="cs">
    <w:p w14:paraId="4C2DFAAA" w14:textId="77777777" w:rsidR="00E54DF6" w:rsidRDefault="00E54DF6">
      <w:pPr>
        <w:pStyle w:val="CommentText"/>
      </w:pPr>
      <w:r>
        <w:rPr>
          <w:rStyle w:val="CommentReference"/>
        </w:rPr>
        <w:annotationRef/>
      </w:r>
      <w:r>
        <w:t>Dynamic</w:t>
      </w:r>
    </w:p>
    <w:p w14:paraId="73778049" w14:textId="45EE33F3" w:rsidR="00E54DF6" w:rsidRDefault="00E54DF6">
      <w:pPr>
        <w:pStyle w:val="CommentText"/>
      </w:pPr>
      <w:r>
        <w:t>Object oriented scripting language</w:t>
      </w:r>
    </w:p>
    <w:p w14:paraId="3987D2CC" w14:textId="77777777" w:rsidR="00E54DF6" w:rsidRDefault="00E54DF6">
      <w:pPr>
        <w:pStyle w:val="CommentText"/>
      </w:pPr>
      <w:r>
        <w:t>Live script</w:t>
      </w:r>
    </w:p>
    <w:p w14:paraId="266114F1" w14:textId="77777777" w:rsidR="00E54DF6" w:rsidRDefault="00E54DF6">
      <w:pPr>
        <w:pStyle w:val="CommentText"/>
      </w:pPr>
      <w:r>
        <w:t>Java popular</w:t>
      </w:r>
    </w:p>
    <w:p w14:paraId="06379A7D" w14:textId="77777777" w:rsidR="00E54DF6" w:rsidRDefault="00E54DF6">
      <w:pPr>
        <w:pStyle w:val="CommentText"/>
      </w:pPr>
      <w:r>
        <w:t>3 places</w:t>
      </w:r>
    </w:p>
    <w:p w14:paraId="57E230AE" w14:textId="69950D6F" w:rsidR="00E54DF6" w:rsidRDefault="001E50F3">
      <w:pPr>
        <w:pStyle w:val="CommentText"/>
      </w:pPr>
      <w:r>
        <w:t>failure</w:t>
      </w:r>
    </w:p>
  </w:comment>
  <w:comment w:id="2" w:author="chennamsetty santhoshi" w:date="2024-03-29T12:29:00Z" w:initials="cs">
    <w:p w14:paraId="1CFFD14C" w14:textId="77777777" w:rsidR="00E54DF6" w:rsidRDefault="00E54DF6">
      <w:pPr>
        <w:pStyle w:val="CommentText"/>
      </w:pPr>
      <w:r>
        <w:rPr>
          <w:rStyle w:val="CommentReference"/>
        </w:rPr>
        <w:annotationRef/>
      </w:r>
      <w:r>
        <w:t>Interactive Television</w:t>
      </w:r>
    </w:p>
    <w:p w14:paraId="25289FEE" w14:textId="77777777" w:rsidR="00E54DF6" w:rsidRDefault="00E54DF6">
      <w:pPr>
        <w:pStyle w:val="CommentText"/>
      </w:pPr>
      <w:r>
        <w:t>James Gosling</w:t>
      </w:r>
    </w:p>
    <w:p w14:paraId="300096C9" w14:textId="77777777" w:rsidR="00E54DF6" w:rsidRDefault="00E54DF6">
      <w:pPr>
        <w:pStyle w:val="CommentText"/>
      </w:pPr>
      <w:r>
        <w:t>Green talk</w:t>
      </w:r>
    </w:p>
    <w:p w14:paraId="740972DC" w14:textId="77777777" w:rsidR="00E54DF6" w:rsidRDefault="00E54DF6">
      <w:pPr>
        <w:pStyle w:val="CommentText"/>
      </w:pPr>
      <w:r>
        <w:t>Oak</w:t>
      </w:r>
    </w:p>
    <w:p w14:paraId="57AE7A7F" w14:textId="77777777" w:rsidR="00E54DF6" w:rsidRDefault="00E54DF6">
      <w:pPr>
        <w:pStyle w:val="CommentText"/>
      </w:pPr>
      <w:r>
        <w:t>Java</w:t>
      </w:r>
    </w:p>
    <w:p w14:paraId="7C86E79E" w14:textId="5353215B" w:rsidR="00E54DF6" w:rsidRDefault="00E54DF6">
      <w:pPr>
        <w:pStyle w:val="CommentText"/>
      </w:pPr>
      <w:r>
        <w:t>Island</w:t>
      </w:r>
    </w:p>
    <w:p w14:paraId="4B822D9E" w14:textId="5E539D11" w:rsidR="00E54DF6" w:rsidRDefault="00E54DF6">
      <w:pPr>
        <w:pStyle w:val="CommentText"/>
      </w:pPr>
      <w:r>
        <w:t>silk</w:t>
      </w:r>
    </w:p>
    <w:p w14:paraId="6C6B6937" w14:textId="373DE858" w:rsidR="00E54DF6" w:rsidRDefault="00E54DF6">
      <w:pPr>
        <w:pStyle w:val="CommentText"/>
      </w:pPr>
    </w:p>
  </w:comment>
  <w:comment w:id="3" w:author="chennamsetty santhoshi" w:date="2024-03-29T12:32:00Z" w:initials="cs">
    <w:p w14:paraId="5AACC4F9" w14:textId="77777777" w:rsidR="00E54DF6" w:rsidRDefault="00E54DF6">
      <w:pPr>
        <w:pStyle w:val="CommentText"/>
      </w:pPr>
      <w:r>
        <w:rPr>
          <w:rStyle w:val="CommentReference"/>
        </w:rPr>
        <w:annotationRef/>
      </w:r>
      <w:r>
        <w:t>Guido van Rossum</w:t>
      </w:r>
    </w:p>
    <w:p w14:paraId="0CC1E302" w14:textId="77777777" w:rsidR="00E54DF6" w:rsidRDefault="00E54DF6">
      <w:pPr>
        <w:pStyle w:val="CommentText"/>
      </w:pPr>
      <w:r>
        <w:t>Tv show</w:t>
      </w:r>
    </w:p>
    <w:p w14:paraId="1BCB09FB" w14:textId="6797F54F" w:rsidR="00E54DF6" w:rsidRDefault="00E54DF6">
      <w:pPr>
        <w:pStyle w:val="CommentText"/>
      </w:pPr>
      <w:r>
        <w:t>Short</w:t>
      </w:r>
    </w:p>
    <w:p w14:paraId="1938601D" w14:textId="16632A7C" w:rsidR="00E54DF6" w:rsidRDefault="00E54DF6">
      <w:pPr>
        <w:pStyle w:val="CommentText"/>
      </w:pPr>
      <w:r>
        <w:t>Unique</w:t>
      </w:r>
    </w:p>
  </w:comment>
  <w:comment w:id="4" w:author="chennamsetty santhoshi" w:date="2024-03-31T12:42:00Z" w:initials="cs">
    <w:p w14:paraId="737E82B2" w14:textId="77777777" w:rsidR="00C81405" w:rsidRDefault="00C81405">
      <w:pPr>
        <w:pStyle w:val="CommentText"/>
      </w:pPr>
      <w:r>
        <w:rPr>
          <w:rStyle w:val="CommentReference"/>
        </w:rPr>
        <w:annotationRef/>
      </w:r>
      <w:proofErr w:type="spellStart"/>
      <w:proofErr w:type="gramStart"/>
      <w:r>
        <w:t>Portable:python</w:t>
      </w:r>
      <w:proofErr w:type="spellEnd"/>
      <w:proofErr w:type="gramEnd"/>
      <w:r>
        <w:t xml:space="preserve"> is portable that is same code can be used on </w:t>
      </w:r>
      <w:proofErr w:type="spellStart"/>
      <w:r>
        <w:t>differtn</w:t>
      </w:r>
      <w:proofErr w:type="spellEnd"/>
      <w:r>
        <w:t xml:space="preserve"> machines as such that there is no need for several platforms</w:t>
      </w:r>
    </w:p>
    <w:p w14:paraId="7C33BD9C" w14:textId="77777777" w:rsidR="00C81405" w:rsidRDefault="00C81405">
      <w:pPr>
        <w:pStyle w:val="CommentText"/>
      </w:pPr>
      <w:proofErr w:type="gramStart"/>
      <w:r>
        <w:t>GUI:A</w:t>
      </w:r>
      <w:proofErr w:type="gramEnd"/>
      <w:r>
        <w:t xml:space="preserve"> user can easily interact with the software using GUI.</w:t>
      </w:r>
    </w:p>
    <w:p w14:paraId="4D2955B4" w14:textId="7A48E584" w:rsidR="00C81405" w:rsidRDefault="00C81405">
      <w:pPr>
        <w:pStyle w:val="CommentText"/>
      </w:pPr>
      <w:proofErr w:type="spellStart"/>
      <w:proofErr w:type="gramStart"/>
      <w:r>
        <w:t>Interpreted:the</w:t>
      </w:r>
      <w:proofErr w:type="spellEnd"/>
      <w:proofErr w:type="gramEnd"/>
      <w:r>
        <w:t xml:space="preserve"> programming </w:t>
      </w:r>
      <w:proofErr w:type="spellStart"/>
      <w:r>
        <w:t>exected</w:t>
      </w:r>
      <w:proofErr w:type="spellEnd"/>
      <w:r>
        <w:t xml:space="preserve"> by line by line not </w:t>
      </w:r>
      <w:proofErr w:type="spellStart"/>
      <w:r>
        <w:t>alal</w:t>
      </w:r>
      <w:proofErr w:type="spellEnd"/>
      <w:r>
        <w:t xml:space="preserve"> lines once.</w:t>
      </w:r>
    </w:p>
  </w:comment>
  <w:comment w:id="6" w:author="chennamsetty santhoshi" w:date="2024-04-11T17:11:00Z" w:initials="cs">
    <w:p w14:paraId="59915608" w14:textId="77777777" w:rsidR="00E913C6" w:rsidRDefault="00E913C6">
      <w:pPr>
        <w:pStyle w:val="CommentText"/>
      </w:pPr>
      <w:r>
        <w:rPr>
          <w:rStyle w:val="CommentReference"/>
        </w:rPr>
        <w:annotationRef/>
      </w:r>
      <w:r>
        <w:t xml:space="preserve">A </w:t>
      </w:r>
      <w:proofErr w:type="gramStart"/>
      <w:r>
        <w:t>floating point</w:t>
      </w:r>
      <w:proofErr w:type="gramEnd"/>
      <w:r>
        <w:t xml:space="preserve"> number can also be a scientific number with an ‘e’ to </w:t>
      </w:r>
      <w:proofErr w:type="spellStart"/>
      <w:r>
        <w:t>indi</w:t>
      </w:r>
      <w:proofErr w:type="spellEnd"/>
      <w:r>
        <w:t xml:space="preserve"> ate power of 10.</w:t>
      </w:r>
    </w:p>
    <w:p w14:paraId="523051D2" w14:textId="77777777" w:rsidR="00E913C6" w:rsidRDefault="00E913C6">
      <w:pPr>
        <w:pStyle w:val="CommentText"/>
      </w:pPr>
      <w:r>
        <w:t xml:space="preserve">    Float f1=35e3f</w:t>
      </w:r>
    </w:p>
    <w:p w14:paraId="12637D65" w14:textId="7FDF6FC7" w:rsidR="00E913C6" w:rsidRDefault="00E913C6">
      <w:pPr>
        <w:pStyle w:val="CommentText"/>
      </w:pPr>
      <w:r>
        <w:t xml:space="preserve">    Double d1=12E4d</w:t>
      </w:r>
    </w:p>
  </w:comment>
  <w:comment w:id="7" w:author="chennamsetty santhoshi" w:date="2024-04-11T17:09:00Z" w:initials="cs">
    <w:p w14:paraId="6F3B5CD2" w14:textId="14977B57" w:rsidR="00E913C6" w:rsidRDefault="00E913C6">
      <w:pPr>
        <w:pStyle w:val="CommentText"/>
      </w:pPr>
      <w:r>
        <w:rPr>
          <w:rStyle w:val="CommentReference"/>
        </w:rPr>
        <w:annotationRef/>
      </w:r>
      <w:r>
        <w:t xml:space="preserve">Here java uses Unicode system that which don’t have any negative characters normal ASCII ranges from 0 to 128 </w:t>
      </w:r>
      <w:proofErr w:type="spellStart"/>
      <w:r>
        <w:t>wheras</w:t>
      </w:r>
      <w:proofErr w:type="spellEnd"/>
      <w:r>
        <w:t xml:space="preserve"> Unicode </w:t>
      </w:r>
      <w:proofErr w:type="spellStart"/>
      <w:r>
        <w:t>rnages</w:t>
      </w:r>
      <w:proofErr w:type="spellEnd"/>
      <w:r>
        <w:t xml:space="preserve"> from 0 to 255.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B89D047" w15:done="0"/>
  <w15:commentEx w15:paraId="57E230AE" w15:done="0"/>
  <w15:commentEx w15:paraId="6C6B6937" w15:done="0"/>
  <w15:commentEx w15:paraId="1938601D" w15:done="0"/>
  <w15:commentEx w15:paraId="4D2955B4" w15:done="0"/>
  <w15:commentEx w15:paraId="12637D65" w15:done="0"/>
  <w15:commentEx w15:paraId="6F3B5C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8FCB83" w16cex:dateUtc="2024-03-29T19:25:00Z"/>
  <w16cex:commentExtensible w16cex:durableId="7C094F9D" w16cex:dateUtc="2024-03-29T19:38:00Z"/>
  <w16cex:commentExtensible w16cex:durableId="2E28D25E" w16cex:dateUtc="2024-03-29T19:29:00Z"/>
  <w16cex:commentExtensible w16cex:durableId="5CC82F3A" w16cex:dateUtc="2024-03-29T19:32:00Z"/>
  <w16cex:commentExtensible w16cex:durableId="51B5747D" w16cex:dateUtc="2024-03-31T19:42:00Z"/>
  <w16cex:commentExtensible w16cex:durableId="6EF4E324" w16cex:dateUtc="2024-04-12T00:11:00Z"/>
  <w16cex:commentExtensible w16cex:durableId="561AF176" w16cex:dateUtc="2024-04-12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B89D047" w16cid:durableId="198FCB83"/>
  <w16cid:commentId w16cid:paraId="57E230AE" w16cid:durableId="7C094F9D"/>
  <w16cid:commentId w16cid:paraId="6C6B6937" w16cid:durableId="2E28D25E"/>
  <w16cid:commentId w16cid:paraId="1938601D" w16cid:durableId="5CC82F3A"/>
  <w16cid:commentId w16cid:paraId="4D2955B4" w16cid:durableId="51B5747D"/>
  <w16cid:commentId w16cid:paraId="12637D65" w16cid:durableId="6EF4E324"/>
  <w16cid:commentId w16cid:paraId="6F3B5CD2" w16cid:durableId="561AF1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FD834" w14:textId="77777777" w:rsidR="002E5A3B" w:rsidRDefault="002E5A3B" w:rsidP="0098079B">
      <w:r>
        <w:separator/>
      </w:r>
    </w:p>
  </w:endnote>
  <w:endnote w:type="continuationSeparator" w:id="0">
    <w:p w14:paraId="7BA28C7B" w14:textId="77777777" w:rsidR="002E5A3B" w:rsidRDefault="002E5A3B" w:rsidP="0098079B">
      <w:r>
        <w:continuationSeparator/>
      </w:r>
    </w:p>
  </w:endnote>
  <w:endnote w:type="continuationNotice" w:id="1">
    <w:p w14:paraId="25CA70BB" w14:textId="77777777" w:rsidR="002E5A3B" w:rsidRDefault="002E5A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Posterama">
    <w:charset w:val="00"/>
    <w:family w:val="swiss"/>
    <w:pitch w:val="variable"/>
    <w:sig w:usb0="A11526FF" w:usb1="D000204B" w:usb2="0001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DFA926" w14:textId="77777777" w:rsidR="002E5A3B" w:rsidRDefault="002E5A3B" w:rsidP="0098079B">
      <w:r>
        <w:separator/>
      </w:r>
    </w:p>
  </w:footnote>
  <w:footnote w:type="continuationSeparator" w:id="0">
    <w:p w14:paraId="2051F6B3" w14:textId="77777777" w:rsidR="002E5A3B" w:rsidRDefault="002E5A3B" w:rsidP="0098079B">
      <w:r>
        <w:continuationSeparator/>
      </w:r>
    </w:p>
  </w:footnote>
  <w:footnote w:type="continuationNotice" w:id="1">
    <w:p w14:paraId="488DBE87" w14:textId="77777777" w:rsidR="002E5A3B" w:rsidRDefault="002E5A3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mso60DB"/>
      </v:shape>
    </w:pict>
  </w:numPicBullet>
  <w:abstractNum w:abstractNumId="0" w15:restartNumberingAfterBreak="0">
    <w:nsid w:val="00D93CBA"/>
    <w:multiLevelType w:val="hybridMultilevel"/>
    <w:tmpl w:val="882CA54E"/>
    <w:lvl w:ilvl="0" w:tplc="04090007">
      <w:start w:val="1"/>
      <w:numFmt w:val="bullet"/>
      <w:lvlText w:val=""/>
      <w:lvlPicBulletId w:val="0"/>
      <w:lvlJc w:val="left"/>
      <w:pPr>
        <w:ind w:left="288" w:hanging="360"/>
      </w:pPr>
      <w:rPr>
        <w:rFonts w:ascii="Symbol" w:hAnsi="Symbol" w:hint="default"/>
      </w:rPr>
    </w:lvl>
    <w:lvl w:ilvl="1" w:tplc="FFFFFFFF" w:tentative="1">
      <w:start w:val="1"/>
      <w:numFmt w:val="lowerLetter"/>
      <w:lvlText w:val="%2."/>
      <w:lvlJc w:val="left"/>
      <w:pPr>
        <w:ind w:left="1008" w:hanging="360"/>
      </w:pPr>
    </w:lvl>
    <w:lvl w:ilvl="2" w:tplc="FFFFFFFF" w:tentative="1">
      <w:start w:val="1"/>
      <w:numFmt w:val="lowerRoman"/>
      <w:lvlText w:val="%3."/>
      <w:lvlJc w:val="right"/>
      <w:pPr>
        <w:ind w:left="1728" w:hanging="180"/>
      </w:pPr>
    </w:lvl>
    <w:lvl w:ilvl="3" w:tplc="FFFFFFFF" w:tentative="1">
      <w:start w:val="1"/>
      <w:numFmt w:val="decimal"/>
      <w:lvlText w:val="%4."/>
      <w:lvlJc w:val="left"/>
      <w:pPr>
        <w:ind w:left="2448" w:hanging="360"/>
      </w:pPr>
    </w:lvl>
    <w:lvl w:ilvl="4" w:tplc="FFFFFFFF" w:tentative="1">
      <w:start w:val="1"/>
      <w:numFmt w:val="lowerLetter"/>
      <w:lvlText w:val="%5."/>
      <w:lvlJc w:val="left"/>
      <w:pPr>
        <w:ind w:left="3168" w:hanging="360"/>
      </w:pPr>
    </w:lvl>
    <w:lvl w:ilvl="5" w:tplc="FFFFFFFF" w:tentative="1">
      <w:start w:val="1"/>
      <w:numFmt w:val="lowerRoman"/>
      <w:lvlText w:val="%6."/>
      <w:lvlJc w:val="right"/>
      <w:pPr>
        <w:ind w:left="3888" w:hanging="180"/>
      </w:pPr>
    </w:lvl>
    <w:lvl w:ilvl="6" w:tplc="FFFFFFFF" w:tentative="1">
      <w:start w:val="1"/>
      <w:numFmt w:val="decimal"/>
      <w:lvlText w:val="%7."/>
      <w:lvlJc w:val="left"/>
      <w:pPr>
        <w:ind w:left="4608" w:hanging="360"/>
      </w:pPr>
    </w:lvl>
    <w:lvl w:ilvl="7" w:tplc="FFFFFFFF" w:tentative="1">
      <w:start w:val="1"/>
      <w:numFmt w:val="lowerLetter"/>
      <w:lvlText w:val="%8."/>
      <w:lvlJc w:val="left"/>
      <w:pPr>
        <w:ind w:left="5328" w:hanging="360"/>
      </w:pPr>
    </w:lvl>
    <w:lvl w:ilvl="8" w:tplc="FFFFFFFF" w:tentative="1">
      <w:start w:val="1"/>
      <w:numFmt w:val="lowerRoman"/>
      <w:lvlText w:val="%9."/>
      <w:lvlJc w:val="right"/>
      <w:pPr>
        <w:ind w:left="6048" w:hanging="180"/>
      </w:pPr>
    </w:lvl>
  </w:abstractNum>
  <w:abstractNum w:abstractNumId="1" w15:restartNumberingAfterBreak="0">
    <w:nsid w:val="02581587"/>
    <w:multiLevelType w:val="hybridMultilevel"/>
    <w:tmpl w:val="234EDF8A"/>
    <w:lvl w:ilvl="0" w:tplc="BFD864FA">
      <w:start w:val="16"/>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15:restartNumberingAfterBreak="0">
    <w:nsid w:val="0301718C"/>
    <w:multiLevelType w:val="hybridMultilevel"/>
    <w:tmpl w:val="C660FD44"/>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3" w15:restartNumberingAfterBreak="0">
    <w:nsid w:val="06E0614E"/>
    <w:multiLevelType w:val="hybridMultilevel"/>
    <w:tmpl w:val="5C189F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080A04"/>
    <w:multiLevelType w:val="hybridMultilevel"/>
    <w:tmpl w:val="B798C5CA"/>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5" w15:restartNumberingAfterBreak="0">
    <w:nsid w:val="0A80120C"/>
    <w:multiLevelType w:val="hybridMultilevel"/>
    <w:tmpl w:val="FCC00394"/>
    <w:lvl w:ilvl="0" w:tplc="BFD864FA">
      <w:start w:val="16"/>
      <w:numFmt w:val="bullet"/>
      <w:lvlText w:val="-"/>
      <w:lvlJc w:val="left"/>
      <w:pPr>
        <w:ind w:left="648" w:hanging="360"/>
      </w:pPr>
      <w:rPr>
        <w:rFonts w:ascii="Times New Roman" w:eastAsiaTheme="minorHAnsi" w:hAnsi="Times New Roman" w:cs="Times New Roman" w:hint="default"/>
      </w:rPr>
    </w:lvl>
    <w:lvl w:ilvl="1" w:tplc="FFFFFFFF" w:tentative="1">
      <w:start w:val="1"/>
      <w:numFmt w:val="bullet"/>
      <w:lvlText w:val="o"/>
      <w:lvlJc w:val="left"/>
      <w:pPr>
        <w:ind w:left="1368" w:hanging="360"/>
      </w:pPr>
      <w:rPr>
        <w:rFonts w:ascii="Courier New" w:hAnsi="Courier New" w:cs="Courier New" w:hint="default"/>
      </w:rPr>
    </w:lvl>
    <w:lvl w:ilvl="2" w:tplc="FFFFFFFF" w:tentative="1">
      <w:start w:val="1"/>
      <w:numFmt w:val="bullet"/>
      <w:lvlText w:val=""/>
      <w:lvlJc w:val="left"/>
      <w:pPr>
        <w:ind w:left="2088" w:hanging="360"/>
      </w:pPr>
      <w:rPr>
        <w:rFonts w:ascii="Wingdings" w:hAnsi="Wingdings" w:hint="default"/>
      </w:rPr>
    </w:lvl>
    <w:lvl w:ilvl="3" w:tplc="FFFFFFFF" w:tentative="1">
      <w:start w:val="1"/>
      <w:numFmt w:val="bullet"/>
      <w:lvlText w:val=""/>
      <w:lvlJc w:val="left"/>
      <w:pPr>
        <w:ind w:left="2808" w:hanging="360"/>
      </w:pPr>
      <w:rPr>
        <w:rFonts w:ascii="Symbol" w:hAnsi="Symbol" w:hint="default"/>
      </w:rPr>
    </w:lvl>
    <w:lvl w:ilvl="4" w:tplc="FFFFFFFF" w:tentative="1">
      <w:start w:val="1"/>
      <w:numFmt w:val="bullet"/>
      <w:lvlText w:val="o"/>
      <w:lvlJc w:val="left"/>
      <w:pPr>
        <w:ind w:left="3528" w:hanging="360"/>
      </w:pPr>
      <w:rPr>
        <w:rFonts w:ascii="Courier New" w:hAnsi="Courier New" w:cs="Courier New" w:hint="default"/>
      </w:rPr>
    </w:lvl>
    <w:lvl w:ilvl="5" w:tplc="FFFFFFFF" w:tentative="1">
      <w:start w:val="1"/>
      <w:numFmt w:val="bullet"/>
      <w:lvlText w:val=""/>
      <w:lvlJc w:val="left"/>
      <w:pPr>
        <w:ind w:left="4248" w:hanging="360"/>
      </w:pPr>
      <w:rPr>
        <w:rFonts w:ascii="Wingdings" w:hAnsi="Wingdings" w:hint="default"/>
      </w:rPr>
    </w:lvl>
    <w:lvl w:ilvl="6" w:tplc="FFFFFFFF" w:tentative="1">
      <w:start w:val="1"/>
      <w:numFmt w:val="bullet"/>
      <w:lvlText w:val=""/>
      <w:lvlJc w:val="left"/>
      <w:pPr>
        <w:ind w:left="4968" w:hanging="360"/>
      </w:pPr>
      <w:rPr>
        <w:rFonts w:ascii="Symbol" w:hAnsi="Symbol" w:hint="default"/>
      </w:rPr>
    </w:lvl>
    <w:lvl w:ilvl="7" w:tplc="FFFFFFFF" w:tentative="1">
      <w:start w:val="1"/>
      <w:numFmt w:val="bullet"/>
      <w:lvlText w:val="o"/>
      <w:lvlJc w:val="left"/>
      <w:pPr>
        <w:ind w:left="5688" w:hanging="360"/>
      </w:pPr>
      <w:rPr>
        <w:rFonts w:ascii="Courier New" w:hAnsi="Courier New" w:cs="Courier New" w:hint="default"/>
      </w:rPr>
    </w:lvl>
    <w:lvl w:ilvl="8" w:tplc="FFFFFFFF" w:tentative="1">
      <w:start w:val="1"/>
      <w:numFmt w:val="bullet"/>
      <w:lvlText w:val=""/>
      <w:lvlJc w:val="left"/>
      <w:pPr>
        <w:ind w:left="6408" w:hanging="360"/>
      </w:pPr>
      <w:rPr>
        <w:rFonts w:ascii="Wingdings" w:hAnsi="Wingdings" w:hint="default"/>
      </w:rPr>
    </w:lvl>
  </w:abstractNum>
  <w:abstractNum w:abstractNumId="6" w15:restartNumberingAfterBreak="0">
    <w:nsid w:val="0AA22D54"/>
    <w:multiLevelType w:val="hybridMultilevel"/>
    <w:tmpl w:val="4D5C2BBE"/>
    <w:lvl w:ilvl="0" w:tplc="BFD864FA">
      <w:start w:val="16"/>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7" w15:restartNumberingAfterBreak="0">
    <w:nsid w:val="0C9E4273"/>
    <w:multiLevelType w:val="hybridMultilevel"/>
    <w:tmpl w:val="C60C43F2"/>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8" w15:restartNumberingAfterBreak="0">
    <w:nsid w:val="0CDA3217"/>
    <w:multiLevelType w:val="hybridMultilevel"/>
    <w:tmpl w:val="D086632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9" w15:restartNumberingAfterBreak="0">
    <w:nsid w:val="0D826B2B"/>
    <w:multiLevelType w:val="hybridMultilevel"/>
    <w:tmpl w:val="EEEEA1A2"/>
    <w:lvl w:ilvl="0" w:tplc="E828F070">
      <w:start w:val="1"/>
      <w:numFmt w:val="bullet"/>
      <w:lvlText w:val=""/>
      <w:lvlJc w:val="center"/>
      <w:pPr>
        <w:ind w:left="288" w:hanging="360"/>
      </w:pPr>
      <w:rPr>
        <w:rFonts w:ascii="Symbol" w:hAnsi="Symbol" w:hint="default"/>
      </w:rPr>
    </w:lvl>
    <w:lvl w:ilvl="1" w:tplc="FFFFFFFF" w:tentative="1">
      <w:start w:val="1"/>
      <w:numFmt w:val="bullet"/>
      <w:lvlText w:val="o"/>
      <w:lvlJc w:val="left"/>
      <w:pPr>
        <w:ind w:left="1008" w:hanging="360"/>
      </w:pPr>
      <w:rPr>
        <w:rFonts w:ascii="Courier New" w:hAnsi="Courier New" w:cs="Courier New" w:hint="default"/>
      </w:rPr>
    </w:lvl>
    <w:lvl w:ilvl="2" w:tplc="FFFFFFFF" w:tentative="1">
      <w:start w:val="1"/>
      <w:numFmt w:val="bullet"/>
      <w:lvlText w:val=""/>
      <w:lvlJc w:val="left"/>
      <w:pPr>
        <w:ind w:left="1728" w:hanging="360"/>
      </w:pPr>
      <w:rPr>
        <w:rFonts w:ascii="Wingdings" w:hAnsi="Wingdings" w:hint="default"/>
      </w:rPr>
    </w:lvl>
    <w:lvl w:ilvl="3" w:tplc="FFFFFFFF" w:tentative="1">
      <w:start w:val="1"/>
      <w:numFmt w:val="bullet"/>
      <w:lvlText w:val=""/>
      <w:lvlJc w:val="left"/>
      <w:pPr>
        <w:ind w:left="2448" w:hanging="360"/>
      </w:pPr>
      <w:rPr>
        <w:rFonts w:ascii="Symbol" w:hAnsi="Symbol" w:hint="default"/>
      </w:rPr>
    </w:lvl>
    <w:lvl w:ilvl="4" w:tplc="FFFFFFFF" w:tentative="1">
      <w:start w:val="1"/>
      <w:numFmt w:val="bullet"/>
      <w:lvlText w:val="o"/>
      <w:lvlJc w:val="left"/>
      <w:pPr>
        <w:ind w:left="3168" w:hanging="360"/>
      </w:pPr>
      <w:rPr>
        <w:rFonts w:ascii="Courier New" w:hAnsi="Courier New" w:cs="Courier New" w:hint="default"/>
      </w:rPr>
    </w:lvl>
    <w:lvl w:ilvl="5" w:tplc="FFFFFFFF" w:tentative="1">
      <w:start w:val="1"/>
      <w:numFmt w:val="bullet"/>
      <w:lvlText w:val=""/>
      <w:lvlJc w:val="left"/>
      <w:pPr>
        <w:ind w:left="3888" w:hanging="360"/>
      </w:pPr>
      <w:rPr>
        <w:rFonts w:ascii="Wingdings" w:hAnsi="Wingdings" w:hint="default"/>
      </w:rPr>
    </w:lvl>
    <w:lvl w:ilvl="6" w:tplc="FFFFFFFF" w:tentative="1">
      <w:start w:val="1"/>
      <w:numFmt w:val="bullet"/>
      <w:lvlText w:val=""/>
      <w:lvlJc w:val="left"/>
      <w:pPr>
        <w:ind w:left="4608" w:hanging="360"/>
      </w:pPr>
      <w:rPr>
        <w:rFonts w:ascii="Symbol" w:hAnsi="Symbol" w:hint="default"/>
      </w:rPr>
    </w:lvl>
    <w:lvl w:ilvl="7" w:tplc="FFFFFFFF" w:tentative="1">
      <w:start w:val="1"/>
      <w:numFmt w:val="bullet"/>
      <w:lvlText w:val="o"/>
      <w:lvlJc w:val="left"/>
      <w:pPr>
        <w:ind w:left="5328" w:hanging="360"/>
      </w:pPr>
      <w:rPr>
        <w:rFonts w:ascii="Courier New" w:hAnsi="Courier New" w:cs="Courier New" w:hint="default"/>
      </w:rPr>
    </w:lvl>
    <w:lvl w:ilvl="8" w:tplc="FFFFFFFF" w:tentative="1">
      <w:start w:val="1"/>
      <w:numFmt w:val="bullet"/>
      <w:lvlText w:val=""/>
      <w:lvlJc w:val="left"/>
      <w:pPr>
        <w:ind w:left="6048" w:hanging="360"/>
      </w:pPr>
      <w:rPr>
        <w:rFonts w:ascii="Wingdings" w:hAnsi="Wingdings" w:hint="default"/>
      </w:rPr>
    </w:lvl>
  </w:abstractNum>
  <w:abstractNum w:abstractNumId="10" w15:restartNumberingAfterBreak="0">
    <w:nsid w:val="0E7C539E"/>
    <w:multiLevelType w:val="hybridMultilevel"/>
    <w:tmpl w:val="55DE8CFA"/>
    <w:lvl w:ilvl="0" w:tplc="BFD864FA">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165133"/>
    <w:multiLevelType w:val="hybridMultilevel"/>
    <w:tmpl w:val="4580958E"/>
    <w:lvl w:ilvl="0" w:tplc="0409000F">
      <w:start w:val="1"/>
      <w:numFmt w:val="decimal"/>
      <w:lvlText w:val="%1."/>
      <w:lvlJc w:val="left"/>
      <w:pPr>
        <w:ind w:left="792" w:hanging="360"/>
      </w:pPr>
      <w:rPr>
        <w:rFonts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12" w15:restartNumberingAfterBreak="0">
    <w:nsid w:val="10350046"/>
    <w:multiLevelType w:val="hybridMultilevel"/>
    <w:tmpl w:val="49B87B48"/>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3" w15:restartNumberingAfterBreak="0">
    <w:nsid w:val="14425165"/>
    <w:multiLevelType w:val="hybridMultilevel"/>
    <w:tmpl w:val="9164386E"/>
    <w:lvl w:ilvl="0" w:tplc="04090007">
      <w:start w:val="1"/>
      <w:numFmt w:val="bullet"/>
      <w:lvlText w:val=""/>
      <w:lvlPicBulletId w:val="0"/>
      <w:lvlJc w:val="left"/>
      <w:pPr>
        <w:ind w:left="288" w:hanging="360"/>
      </w:pPr>
      <w:rPr>
        <w:rFonts w:ascii="Symbol" w:hAnsi="Symbol" w:hint="default"/>
      </w:rPr>
    </w:lvl>
    <w:lvl w:ilvl="1" w:tplc="FFFFFFFF" w:tentative="1">
      <w:start w:val="1"/>
      <w:numFmt w:val="bullet"/>
      <w:lvlText w:val="o"/>
      <w:lvlJc w:val="left"/>
      <w:pPr>
        <w:ind w:left="1008" w:hanging="360"/>
      </w:pPr>
      <w:rPr>
        <w:rFonts w:ascii="Courier New" w:hAnsi="Courier New" w:cs="Courier New" w:hint="default"/>
      </w:rPr>
    </w:lvl>
    <w:lvl w:ilvl="2" w:tplc="FFFFFFFF" w:tentative="1">
      <w:start w:val="1"/>
      <w:numFmt w:val="bullet"/>
      <w:lvlText w:val=""/>
      <w:lvlJc w:val="left"/>
      <w:pPr>
        <w:ind w:left="1728" w:hanging="360"/>
      </w:pPr>
      <w:rPr>
        <w:rFonts w:ascii="Wingdings" w:hAnsi="Wingdings" w:hint="default"/>
      </w:rPr>
    </w:lvl>
    <w:lvl w:ilvl="3" w:tplc="FFFFFFFF" w:tentative="1">
      <w:start w:val="1"/>
      <w:numFmt w:val="bullet"/>
      <w:lvlText w:val=""/>
      <w:lvlJc w:val="left"/>
      <w:pPr>
        <w:ind w:left="2448" w:hanging="360"/>
      </w:pPr>
      <w:rPr>
        <w:rFonts w:ascii="Symbol" w:hAnsi="Symbol" w:hint="default"/>
      </w:rPr>
    </w:lvl>
    <w:lvl w:ilvl="4" w:tplc="FFFFFFFF" w:tentative="1">
      <w:start w:val="1"/>
      <w:numFmt w:val="bullet"/>
      <w:lvlText w:val="o"/>
      <w:lvlJc w:val="left"/>
      <w:pPr>
        <w:ind w:left="3168" w:hanging="360"/>
      </w:pPr>
      <w:rPr>
        <w:rFonts w:ascii="Courier New" w:hAnsi="Courier New" w:cs="Courier New" w:hint="default"/>
      </w:rPr>
    </w:lvl>
    <w:lvl w:ilvl="5" w:tplc="FFFFFFFF" w:tentative="1">
      <w:start w:val="1"/>
      <w:numFmt w:val="bullet"/>
      <w:lvlText w:val=""/>
      <w:lvlJc w:val="left"/>
      <w:pPr>
        <w:ind w:left="3888" w:hanging="360"/>
      </w:pPr>
      <w:rPr>
        <w:rFonts w:ascii="Wingdings" w:hAnsi="Wingdings" w:hint="default"/>
      </w:rPr>
    </w:lvl>
    <w:lvl w:ilvl="6" w:tplc="FFFFFFFF" w:tentative="1">
      <w:start w:val="1"/>
      <w:numFmt w:val="bullet"/>
      <w:lvlText w:val=""/>
      <w:lvlJc w:val="left"/>
      <w:pPr>
        <w:ind w:left="4608" w:hanging="360"/>
      </w:pPr>
      <w:rPr>
        <w:rFonts w:ascii="Symbol" w:hAnsi="Symbol" w:hint="default"/>
      </w:rPr>
    </w:lvl>
    <w:lvl w:ilvl="7" w:tplc="FFFFFFFF" w:tentative="1">
      <w:start w:val="1"/>
      <w:numFmt w:val="bullet"/>
      <w:lvlText w:val="o"/>
      <w:lvlJc w:val="left"/>
      <w:pPr>
        <w:ind w:left="5328" w:hanging="360"/>
      </w:pPr>
      <w:rPr>
        <w:rFonts w:ascii="Courier New" w:hAnsi="Courier New" w:cs="Courier New" w:hint="default"/>
      </w:rPr>
    </w:lvl>
    <w:lvl w:ilvl="8" w:tplc="FFFFFFFF" w:tentative="1">
      <w:start w:val="1"/>
      <w:numFmt w:val="bullet"/>
      <w:lvlText w:val=""/>
      <w:lvlJc w:val="left"/>
      <w:pPr>
        <w:ind w:left="6048" w:hanging="360"/>
      </w:pPr>
      <w:rPr>
        <w:rFonts w:ascii="Wingdings" w:hAnsi="Wingdings" w:hint="default"/>
      </w:rPr>
    </w:lvl>
  </w:abstractNum>
  <w:abstractNum w:abstractNumId="14" w15:restartNumberingAfterBreak="0">
    <w:nsid w:val="1521522D"/>
    <w:multiLevelType w:val="hybridMultilevel"/>
    <w:tmpl w:val="D804C53A"/>
    <w:lvl w:ilvl="0" w:tplc="0409000F">
      <w:start w:val="1"/>
      <w:numFmt w:val="decimal"/>
      <w:lvlText w:val="%1."/>
      <w:lvlJc w:val="left"/>
      <w:pPr>
        <w:ind w:left="1368" w:hanging="360"/>
      </w:pPr>
      <w:rPr>
        <w:rFonts w:hint="default"/>
      </w:rPr>
    </w:lvl>
    <w:lvl w:ilvl="1" w:tplc="FFFFFFFF" w:tentative="1">
      <w:start w:val="1"/>
      <w:numFmt w:val="bullet"/>
      <w:lvlText w:val="o"/>
      <w:lvlJc w:val="left"/>
      <w:pPr>
        <w:ind w:left="2088" w:hanging="360"/>
      </w:pPr>
      <w:rPr>
        <w:rFonts w:ascii="Courier New" w:hAnsi="Courier New" w:cs="Courier New" w:hint="default"/>
      </w:rPr>
    </w:lvl>
    <w:lvl w:ilvl="2" w:tplc="FFFFFFFF" w:tentative="1">
      <w:start w:val="1"/>
      <w:numFmt w:val="bullet"/>
      <w:lvlText w:val=""/>
      <w:lvlJc w:val="left"/>
      <w:pPr>
        <w:ind w:left="2808" w:hanging="360"/>
      </w:pPr>
      <w:rPr>
        <w:rFonts w:ascii="Wingdings" w:hAnsi="Wingdings" w:hint="default"/>
      </w:rPr>
    </w:lvl>
    <w:lvl w:ilvl="3" w:tplc="FFFFFFFF" w:tentative="1">
      <w:start w:val="1"/>
      <w:numFmt w:val="bullet"/>
      <w:lvlText w:val=""/>
      <w:lvlJc w:val="left"/>
      <w:pPr>
        <w:ind w:left="3528" w:hanging="360"/>
      </w:pPr>
      <w:rPr>
        <w:rFonts w:ascii="Symbol" w:hAnsi="Symbol" w:hint="default"/>
      </w:rPr>
    </w:lvl>
    <w:lvl w:ilvl="4" w:tplc="FFFFFFFF" w:tentative="1">
      <w:start w:val="1"/>
      <w:numFmt w:val="bullet"/>
      <w:lvlText w:val="o"/>
      <w:lvlJc w:val="left"/>
      <w:pPr>
        <w:ind w:left="4248" w:hanging="360"/>
      </w:pPr>
      <w:rPr>
        <w:rFonts w:ascii="Courier New" w:hAnsi="Courier New" w:cs="Courier New" w:hint="default"/>
      </w:rPr>
    </w:lvl>
    <w:lvl w:ilvl="5" w:tplc="FFFFFFFF" w:tentative="1">
      <w:start w:val="1"/>
      <w:numFmt w:val="bullet"/>
      <w:lvlText w:val=""/>
      <w:lvlJc w:val="left"/>
      <w:pPr>
        <w:ind w:left="4968" w:hanging="360"/>
      </w:pPr>
      <w:rPr>
        <w:rFonts w:ascii="Wingdings" w:hAnsi="Wingdings" w:hint="default"/>
      </w:rPr>
    </w:lvl>
    <w:lvl w:ilvl="6" w:tplc="FFFFFFFF" w:tentative="1">
      <w:start w:val="1"/>
      <w:numFmt w:val="bullet"/>
      <w:lvlText w:val=""/>
      <w:lvlJc w:val="left"/>
      <w:pPr>
        <w:ind w:left="5688" w:hanging="360"/>
      </w:pPr>
      <w:rPr>
        <w:rFonts w:ascii="Symbol" w:hAnsi="Symbol" w:hint="default"/>
      </w:rPr>
    </w:lvl>
    <w:lvl w:ilvl="7" w:tplc="FFFFFFFF" w:tentative="1">
      <w:start w:val="1"/>
      <w:numFmt w:val="bullet"/>
      <w:lvlText w:val="o"/>
      <w:lvlJc w:val="left"/>
      <w:pPr>
        <w:ind w:left="6408" w:hanging="360"/>
      </w:pPr>
      <w:rPr>
        <w:rFonts w:ascii="Courier New" w:hAnsi="Courier New" w:cs="Courier New" w:hint="default"/>
      </w:rPr>
    </w:lvl>
    <w:lvl w:ilvl="8" w:tplc="FFFFFFFF" w:tentative="1">
      <w:start w:val="1"/>
      <w:numFmt w:val="bullet"/>
      <w:lvlText w:val=""/>
      <w:lvlJc w:val="left"/>
      <w:pPr>
        <w:ind w:left="7128" w:hanging="360"/>
      </w:pPr>
      <w:rPr>
        <w:rFonts w:ascii="Wingdings" w:hAnsi="Wingdings" w:hint="default"/>
      </w:rPr>
    </w:lvl>
  </w:abstractNum>
  <w:abstractNum w:abstractNumId="15" w15:restartNumberingAfterBreak="0">
    <w:nsid w:val="16D173B9"/>
    <w:multiLevelType w:val="multilevel"/>
    <w:tmpl w:val="C27EE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430C10"/>
    <w:multiLevelType w:val="hybridMultilevel"/>
    <w:tmpl w:val="D35AE23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189F32A2"/>
    <w:multiLevelType w:val="hybridMultilevel"/>
    <w:tmpl w:val="3AAC23F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AC647C6"/>
    <w:multiLevelType w:val="hybridMultilevel"/>
    <w:tmpl w:val="9774B9D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9" w15:restartNumberingAfterBreak="0">
    <w:nsid w:val="1F221B1F"/>
    <w:multiLevelType w:val="hybridMultilevel"/>
    <w:tmpl w:val="3858DEEC"/>
    <w:lvl w:ilvl="0" w:tplc="0409000F">
      <w:start w:val="1"/>
      <w:numFmt w:val="decimal"/>
      <w:lvlText w:val="%1."/>
      <w:lvlJc w:val="left"/>
      <w:pPr>
        <w:ind w:left="288" w:hanging="360"/>
      </w:p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20" w15:restartNumberingAfterBreak="0">
    <w:nsid w:val="1F913D6C"/>
    <w:multiLevelType w:val="hybridMultilevel"/>
    <w:tmpl w:val="293E8178"/>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21" w15:restartNumberingAfterBreak="0">
    <w:nsid w:val="212306FA"/>
    <w:multiLevelType w:val="hybridMultilevel"/>
    <w:tmpl w:val="C3A05BB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2" w15:restartNumberingAfterBreak="0">
    <w:nsid w:val="289931DC"/>
    <w:multiLevelType w:val="hybridMultilevel"/>
    <w:tmpl w:val="0FEAEB34"/>
    <w:lvl w:ilvl="0" w:tplc="0409000F">
      <w:start w:val="1"/>
      <w:numFmt w:val="decimal"/>
      <w:lvlText w:val="%1."/>
      <w:lvlJc w:val="left"/>
      <w:pPr>
        <w:ind w:left="1368" w:hanging="360"/>
      </w:pPr>
      <w:rPr>
        <w:rFonts w:hint="default"/>
      </w:rPr>
    </w:lvl>
    <w:lvl w:ilvl="1" w:tplc="FFFFFFFF" w:tentative="1">
      <w:start w:val="1"/>
      <w:numFmt w:val="bullet"/>
      <w:lvlText w:val="o"/>
      <w:lvlJc w:val="left"/>
      <w:pPr>
        <w:ind w:left="2088" w:hanging="360"/>
      </w:pPr>
      <w:rPr>
        <w:rFonts w:ascii="Courier New" w:hAnsi="Courier New" w:cs="Courier New" w:hint="default"/>
      </w:rPr>
    </w:lvl>
    <w:lvl w:ilvl="2" w:tplc="FFFFFFFF" w:tentative="1">
      <w:start w:val="1"/>
      <w:numFmt w:val="bullet"/>
      <w:lvlText w:val=""/>
      <w:lvlJc w:val="left"/>
      <w:pPr>
        <w:ind w:left="2808" w:hanging="360"/>
      </w:pPr>
      <w:rPr>
        <w:rFonts w:ascii="Wingdings" w:hAnsi="Wingdings" w:hint="default"/>
      </w:rPr>
    </w:lvl>
    <w:lvl w:ilvl="3" w:tplc="FFFFFFFF" w:tentative="1">
      <w:start w:val="1"/>
      <w:numFmt w:val="bullet"/>
      <w:lvlText w:val=""/>
      <w:lvlJc w:val="left"/>
      <w:pPr>
        <w:ind w:left="3528" w:hanging="360"/>
      </w:pPr>
      <w:rPr>
        <w:rFonts w:ascii="Symbol" w:hAnsi="Symbol" w:hint="default"/>
      </w:rPr>
    </w:lvl>
    <w:lvl w:ilvl="4" w:tplc="FFFFFFFF" w:tentative="1">
      <w:start w:val="1"/>
      <w:numFmt w:val="bullet"/>
      <w:lvlText w:val="o"/>
      <w:lvlJc w:val="left"/>
      <w:pPr>
        <w:ind w:left="4248" w:hanging="360"/>
      </w:pPr>
      <w:rPr>
        <w:rFonts w:ascii="Courier New" w:hAnsi="Courier New" w:cs="Courier New" w:hint="default"/>
      </w:rPr>
    </w:lvl>
    <w:lvl w:ilvl="5" w:tplc="FFFFFFFF" w:tentative="1">
      <w:start w:val="1"/>
      <w:numFmt w:val="bullet"/>
      <w:lvlText w:val=""/>
      <w:lvlJc w:val="left"/>
      <w:pPr>
        <w:ind w:left="4968" w:hanging="360"/>
      </w:pPr>
      <w:rPr>
        <w:rFonts w:ascii="Wingdings" w:hAnsi="Wingdings" w:hint="default"/>
      </w:rPr>
    </w:lvl>
    <w:lvl w:ilvl="6" w:tplc="FFFFFFFF" w:tentative="1">
      <w:start w:val="1"/>
      <w:numFmt w:val="bullet"/>
      <w:lvlText w:val=""/>
      <w:lvlJc w:val="left"/>
      <w:pPr>
        <w:ind w:left="5688" w:hanging="360"/>
      </w:pPr>
      <w:rPr>
        <w:rFonts w:ascii="Symbol" w:hAnsi="Symbol" w:hint="default"/>
      </w:rPr>
    </w:lvl>
    <w:lvl w:ilvl="7" w:tplc="FFFFFFFF" w:tentative="1">
      <w:start w:val="1"/>
      <w:numFmt w:val="bullet"/>
      <w:lvlText w:val="o"/>
      <w:lvlJc w:val="left"/>
      <w:pPr>
        <w:ind w:left="6408" w:hanging="360"/>
      </w:pPr>
      <w:rPr>
        <w:rFonts w:ascii="Courier New" w:hAnsi="Courier New" w:cs="Courier New" w:hint="default"/>
      </w:rPr>
    </w:lvl>
    <w:lvl w:ilvl="8" w:tplc="FFFFFFFF" w:tentative="1">
      <w:start w:val="1"/>
      <w:numFmt w:val="bullet"/>
      <w:lvlText w:val=""/>
      <w:lvlJc w:val="left"/>
      <w:pPr>
        <w:ind w:left="7128" w:hanging="360"/>
      </w:pPr>
      <w:rPr>
        <w:rFonts w:ascii="Wingdings" w:hAnsi="Wingdings" w:hint="default"/>
      </w:rPr>
    </w:lvl>
  </w:abstractNum>
  <w:abstractNum w:abstractNumId="23" w15:restartNumberingAfterBreak="0">
    <w:nsid w:val="2A4421E2"/>
    <w:multiLevelType w:val="hybridMultilevel"/>
    <w:tmpl w:val="1CE606FC"/>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24" w15:restartNumberingAfterBreak="0">
    <w:nsid w:val="2B0B7926"/>
    <w:multiLevelType w:val="hybridMultilevel"/>
    <w:tmpl w:val="9CA267DE"/>
    <w:lvl w:ilvl="0" w:tplc="11622AF2">
      <w:start w:val="1"/>
      <w:numFmt w:val="bullet"/>
      <w:lvlText w:val=""/>
      <w:lvlJc w:val="left"/>
      <w:pPr>
        <w:ind w:left="288" w:hanging="360"/>
      </w:pPr>
      <w:rPr>
        <w:rFonts w:ascii="Symbol" w:hAnsi="Symbol" w:hint="default"/>
        <w:color w:val="auto"/>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25" w15:restartNumberingAfterBreak="0">
    <w:nsid w:val="2B274464"/>
    <w:multiLevelType w:val="hybridMultilevel"/>
    <w:tmpl w:val="E2289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BA17A7"/>
    <w:multiLevelType w:val="hybridMultilevel"/>
    <w:tmpl w:val="42204478"/>
    <w:lvl w:ilvl="0" w:tplc="E828F070">
      <w:start w:val="1"/>
      <w:numFmt w:val="bullet"/>
      <w:lvlText w:val=""/>
      <w:lvlJc w:val="center"/>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27" w15:restartNumberingAfterBreak="0">
    <w:nsid w:val="34960D29"/>
    <w:multiLevelType w:val="hybridMultilevel"/>
    <w:tmpl w:val="2D86E2E6"/>
    <w:lvl w:ilvl="0" w:tplc="0409000F">
      <w:start w:val="1"/>
      <w:numFmt w:val="decimal"/>
      <w:lvlText w:val="%1."/>
      <w:lvlJc w:val="left"/>
      <w:pPr>
        <w:ind w:left="288" w:hanging="360"/>
      </w:p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28" w15:restartNumberingAfterBreak="0">
    <w:nsid w:val="35634EE3"/>
    <w:multiLevelType w:val="hybridMultilevel"/>
    <w:tmpl w:val="5554CB8C"/>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9" w15:restartNumberingAfterBreak="0">
    <w:nsid w:val="37CC3E22"/>
    <w:multiLevelType w:val="hybridMultilevel"/>
    <w:tmpl w:val="A4A4D222"/>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30" w15:restartNumberingAfterBreak="0">
    <w:nsid w:val="37CD7EDB"/>
    <w:multiLevelType w:val="multilevel"/>
    <w:tmpl w:val="BE729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EC7A3E"/>
    <w:multiLevelType w:val="hybridMultilevel"/>
    <w:tmpl w:val="6F3E1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96D4883"/>
    <w:multiLevelType w:val="hybridMultilevel"/>
    <w:tmpl w:val="0A084650"/>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33" w15:restartNumberingAfterBreak="0">
    <w:nsid w:val="3B5C7671"/>
    <w:multiLevelType w:val="hybridMultilevel"/>
    <w:tmpl w:val="2A1A8BFE"/>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34" w15:restartNumberingAfterBreak="0">
    <w:nsid w:val="3DBB64BA"/>
    <w:multiLevelType w:val="hybridMultilevel"/>
    <w:tmpl w:val="071AD248"/>
    <w:lvl w:ilvl="0" w:tplc="BFD864FA">
      <w:start w:val="16"/>
      <w:numFmt w:val="bullet"/>
      <w:lvlText w:val="-"/>
      <w:lvlJc w:val="left"/>
      <w:pPr>
        <w:ind w:left="630" w:hanging="360"/>
      </w:pPr>
      <w:rPr>
        <w:rFonts w:ascii="Times New Roman" w:eastAsiaTheme="minorHAnsi" w:hAnsi="Times New Roman" w:cs="Times New Roman" w:hint="default"/>
      </w:rPr>
    </w:lvl>
    <w:lvl w:ilvl="1" w:tplc="FFFFFFFF" w:tentative="1">
      <w:start w:val="1"/>
      <w:numFmt w:val="bullet"/>
      <w:lvlText w:val="o"/>
      <w:lvlJc w:val="left"/>
      <w:pPr>
        <w:ind w:left="1350" w:hanging="360"/>
      </w:pPr>
      <w:rPr>
        <w:rFonts w:ascii="Courier New" w:hAnsi="Courier New" w:cs="Courier New" w:hint="default"/>
      </w:rPr>
    </w:lvl>
    <w:lvl w:ilvl="2" w:tplc="FFFFFFFF" w:tentative="1">
      <w:start w:val="1"/>
      <w:numFmt w:val="bullet"/>
      <w:lvlText w:val=""/>
      <w:lvlJc w:val="left"/>
      <w:pPr>
        <w:ind w:left="2070" w:hanging="360"/>
      </w:pPr>
      <w:rPr>
        <w:rFonts w:ascii="Wingdings" w:hAnsi="Wingdings" w:hint="default"/>
      </w:rPr>
    </w:lvl>
    <w:lvl w:ilvl="3" w:tplc="FFFFFFFF" w:tentative="1">
      <w:start w:val="1"/>
      <w:numFmt w:val="bullet"/>
      <w:lvlText w:val=""/>
      <w:lvlJc w:val="left"/>
      <w:pPr>
        <w:ind w:left="2790" w:hanging="360"/>
      </w:pPr>
      <w:rPr>
        <w:rFonts w:ascii="Symbol" w:hAnsi="Symbol" w:hint="default"/>
      </w:rPr>
    </w:lvl>
    <w:lvl w:ilvl="4" w:tplc="FFFFFFFF" w:tentative="1">
      <w:start w:val="1"/>
      <w:numFmt w:val="bullet"/>
      <w:lvlText w:val="o"/>
      <w:lvlJc w:val="left"/>
      <w:pPr>
        <w:ind w:left="3510" w:hanging="360"/>
      </w:pPr>
      <w:rPr>
        <w:rFonts w:ascii="Courier New" w:hAnsi="Courier New" w:cs="Courier New" w:hint="default"/>
      </w:rPr>
    </w:lvl>
    <w:lvl w:ilvl="5" w:tplc="FFFFFFFF" w:tentative="1">
      <w:start w:val="1"/>
      <w:numFmt w:val="bullet"/>
      <w:lvlText w:val=""/>
      <w:lvlJc w:val="left"/>
      <w:pPr>
        <w:ind w:left="4230" w:hanging="360"/>
      </w:pPr>
      <w:rPr>
        <w:rFonts w:ascii="Wingdings" w:hAnsi="Wingdings" w:hint="default"/>
      </w:rPr>
    </w:lvl>
    <w:lvl w:ilvl="6" w:tplc="FFFFFFFF" w:tentative="1">
      <w:start w:val="1"/>
      <w:numFmt w:val="bullet"/>
      <w:lvlText w:val=""/>
      <w:lvlJc w:val="left"/>
      <w:pPr>
        <w:ind w:left="4950" w:hanging="360"/>
      </w:pPr>
      <w:rPr>
        <w:rFonts w:ascii="Symbol" w:hAnsi="Symbol" w:hint="default"/>
      </w:rPr>
    </w:lvl>
    <w:lvl w:ilvl="7" w:tplc="FFFFFFFF" w:tentative="1">
      <w:start w:val="1"/>
      <w:numFmt w:val="bullet"/>
      <w:lvlText w:val="o"/>
      <w:lvlJc w:val="left"/>
      <w:pPr>
        <w:ind w:left="5670" w:hanging="360"/>
      </w:pPr>
      <w:rPr>
        <w:rFonts w:ascii="Courier New" w:hAnsi="Courier New" w:cs="Courier New" w:hint="default"/>
      </w:rPr>
    </w:lvl>
    <w:lvl w:ilvl="8" w:tplc="FFFFFFFF" w:tentative="1">
      <w:start w:val="1"/>
      <w:numFmt w:val="bullet"/>
      <w:lvlText w:val=""/>
      <w:lvlJc w:val="left"/>
      <w:pPr>
        <w:ind w:left="6390" w:hanging="360"/>
      </w:pPr>
      <w:rPr>
        <w:rFonts w:ascii="Wingdings" w:hAnsi="Wingdings" w:hint="default"/>
      </w:rPr>
    </w:lvl>
  </w:abstractNum>
  <w:abstractNum w:abstractNumId="35" w15:restartNumberingAfterBreak="0">
    <w:nsid w:val="3DD84377"/>
    <w:multiLevelType w:val="hybridMultilevel"/>
    <w:tmpl w:val="F6721192"/>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6" w15:restartNumberingAfterBreak="0">
    <w:nsid w:val="3DF64AD4"/>
    <w:multiLevelType w:val="hybridMultilevel"/>
    <w:tmpl w:val="B96CFB32"/>
    <w:lvl w:ilvl="0" w:tplc="E828F070">
      <w:start w:val="1"/>
      <w:numFmt w:val="bullet"/>
      <w:lvlText w:val=""/>
      <w:lvlJc w:val="center"/>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7" w15:restartNumberingAfterBreak="0">
    <w:nsid w:val="3E186704"/>
    <w:multiLevelType w:val="hybridMultilevel"/>
    <w:tmpl w:val="16F2A2D2"/>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3E5C08EB"/>
    <w:multiLevelType w:val="hybridMultilevel"/>
    <w:tmpl w:val="A96C059A"/>
    <w:lvl w:ilvl="0" w:tplc="04090009">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9" w15:restartNumberingAfterBreak="0">
    <w:nsid w:val="424B0706"/>
    <w:multiLevelType w:val="hybridMultilevel"/>
    <w:tmpl w:val="47F04DD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43037AD4"/>
    <w:multiLevelType w:val="hybridMultilevel"/>
    <w:tmpl w:val="EDF4426E"/>
    <w:lvl w:ilvl="0" w:tplc="E828F070">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5142C7"/>
    <w:multiLevelType w:val="hybridMultilevel"/>
    <w:tmpl w:val="A9A80C6C"/>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42" w15:restartNumberingAfterBreak="0">
    <w:nsid w:val="44F665C3"/>
    <w:multiLevelType w:val="hybridMultilevel"/>
    <w:tmpl w:val="86BC5D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7D90AAF"/>
    <w:multiLevelType w:val="hybridMultilevel"/>
    <w:tmpl w:val="37D2FC1E"/>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4" w15:restartNumberingAfterBreak="0">
    <w:nsid w:val="4A542FDC"/>
    <w:multiLevelType w:val="hybridMultilevel"/>
    <w:tmpl w:val="785E1C36"/>
    <w:lvl w:ilvl="0" w:tplc="0409000F">
      <w:start w:val="1"/>
      <w:numFmt w:val="decimal"/>
      <w:lvlText w:val="%1."/>
      <w:lvlJc w:val="left"/>
      <w:pPr>
        <w:ind w:left="288" w:hanging="360"/>
      </w:p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45" w15:restartNumberingAfterBreak="0">
    <w:nsid w:val="4AE85959"/>
    <w:multiLevelType w:val="hybridMultilevel"/>
    <w:tmpl w:val="DACAFF10"/>
    <w:lvl w:ilvl="0" w:tplc="0409000F">
      <w:start w:val="1"/>
      <w:numFmt w:val="decimal"/>
      <w:lvlText w:val="%1."/>
      <w:lvlJc w:val="left"/>
      <w:pPr>
        <w:ind w:left="288" w:hanging="360"/>
      </w:p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46" w15:restartNumberingAfterBreak="0">
    <w:nsid w:val="4D7E1FA7"/>
    <w:multiLevelType w:val="hybridMultilevel"/>
    <w:tmpl w:val="FA009CBC"/>
    <w:lvl w:ilvl="0" w:tplc="BFD864FA">
      <w:start w:val="16"/>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7" w15:restartNumberingAfterBreak="0">
    <w:nsid w:val="51032CE8"/>
    <w:multiLevelType w:val="multilevel"/>
    <w:tmpl w:val="F9BC6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3F236A9"/>
    <w:multiLevelType w:val="hybridMultilevel"/>
    <w:tmpl w:val="7E7E431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9" w15:restartNumberingAfterBreak="0">
    <w:nsid w:val="57A520E7"/>
    <w:multiLevelType w:val="hybridMultilevel"/>
    <w:tmpl w:val="7C4CEF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E3C5DD1"/>
    <w:multiLevelType w:val="hybridMultilevel"/>
    <w:tmpl w:val="A97A4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E676D8C"/>
    <w:multiLevelType w:val="hybridMultilevel"/>
    <w:tmpl w:val="E0360552"/>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52" w15:restartNumberingAfterBreak="0">
    <w:nsid w:val="5E8D2251"/>
    <w:multiLevelType w:val="hybridMultilevel"/>
    <w:tmpl w:val="BEDEC350"/>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3" w15:restartNumberingAfterBreak="0">
    <w:nsid w:val="5F103722"/>
    <w:multiLevelType w:val="hybridMultilevel"/>
    <w:tmpl w:val="80C0E49C"/>
    <w:lvl w:ilvl="0" w:tplc="E828F070">
      <w:start w:val="1"/>
      <w:numFmt w:val="bullet"/>
      <w:lvlText w:val=""/>
      <w:lvlJc w:val="center"/>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54" w15:restartNumberingAfterBreak="0">
    <w:nsid w:val="60D212AD"/>
    <w:multiLevelType w:val="hybridMultilevel"/>
    <w:tmpl w:val="656C728E"/>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55" w15:restartNumberingAfterBreak="0">
    <w:nsid w:val="60F741A6"/>
    <w:multiLevelType w:val="hybridMultilevel"/>
    <w:tmpl w:val="E4346018"/>
    <w:lvl w:ilvl="0" w:tplc="0409000F">
      <w:start w:val="1"/>
      <w:numFmt w:val="decimal"/>
      <w:lvlText w:val="%1."/>
      <w:lvlJc w:val="left"/>
      <w:pPr>
        <w:ind w:left="288" w:hanging="360"/>
      </w:p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56" w15:restartNumberingAfterBreak="0">
    <w:nsid w:val="61D15CA2"/>
    <w:multiLevelType w:val="hybridMultilevel"/>
    <w:tmpl w:val="016E183A"/>
    <w:lvl w:ilvl="0" w:tplc="BFD864FA">
      <w:start w:val="16"/>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57" w15:restartNumberingAfterBreak="0">
    <w:nsid w:val="651D4913"/>
    <w:multiLevelType w:val="hybridMultilevel"/>
    <w:tmpl w:val="F976AB8C"/>
    <w:lvl w:ilvl="0" w:tplc="339A1B1A">
      <w:start w:val="1"/>
      <w:numFmt w:val="decimal"/>
      <w:lvlText w:val="%1."/>
      <w:lvlJc w:val="left"/>
      <w:pPr>
        <w:ind w:left="720" w:hanging="360"/>
      </w:pPr>
      <w:rPr>
        <w:rFonts w:ascii="Corbel" w:hAnsi="Corbe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C2D0536C">
      <w:start w:val="1"/>
      <w:numFmt w:val="decimal"/>
      <w:pStyle w:val="NumberedList"/>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51D5202"/>
    <w:multiLevelType w:val="hybridMultilevel"/>
    <w:tmpl w:val="B1D4932E"/>
    <w:lvl w:ilvl="0" w:tplc="0409000F">
      <w:start w:val="1"/>
      <w:numFmt w:val="decimal"/>
      <w:lvlText w:val="%1."/>
      <w:lvlJc w:val="left"/>
      <w:pPr>
        <w:ind w:left="288" w:hanging="360"/>
      </w:p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59" w15:restartNumberingAfterBreak="0">
    <w:nsid w:val="654604AF"/>
    <w:multiLevelType w:val="hybridMultilevel"/>
    <w:tmpl w:val="A8FECC78"/>
    <w:lvl w:ilvl="0" w:tplc="04090007">
      <w:start w:val="1"/>
      <w:numFmt w:val="bullet"/>
      <w:lvlText w:val=""/>
      <w:lvlPicBulletId w:val="0"/>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60" w15:restartNumberingAfterBreak="0">
    <w:nsid w:val="65DF7B0E"/>
    <w:multiLevelType w:val="multilevel"/>
    <w:tmpl w:val="4BBE41AE"/>
    <w:lvl w:ilvl="0">
      <w:start w:val="1"/>
      <w:numFmt w:val="decimal"/>
      <w:lvlText w:val="Chapter %1"/>
      <w:lvlJc w:val="left"/>
      <w:pPr>
        <w:ind w:left="360" w:hanging="360"/>
      </w:pPr>
      <w:rPr>
        <w:rFonts w:ascii="Calibri" w:hAnsi="Calibri" w:hint="default"/>
        <w:b/>
        <w:i w:val="0"/>
        <w:color w:val="A6A6A6" w:themeColor="background1" w:themeShade="A6"/>
        <w:u w:color="A6A6A6" w:themeColor="background1" w:themeShade="A6"/>
      </w:rPr>
    </w:lvl>
    <w:lvl w:ilvl="1">
      <w:start w:val="1"/>
      <w:numFmt w:val="decimal"/>
      <w:lvlText w:val="%1.%2"/>
      <w:lvlJc w:val="left"/>
      <w:pPr>
        <w:ind w:left="360" w:hanging="360"/>
      </w:pPr>
      <w:rPr>
        <w:rFonts w:hint="default"/>
        <w:b/>
        <w:bCs w:val="0"/>
        <w:i w:val="0"/>
        <w:iCs w:val="0"/>
        <w:caps w:val="0"/>
        <w:smallCaps w:val="0"/>
        <w:strike w:val="0"/>
        <w:dstrike w:val="0"/>
        <w:noProof w:val="0"/>
        <w:vanish w:val="0"/>
        <w:color w:val="694A77"/>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360" w:hanging="360"/>
      </w:pPr>
      <w:rPr>
        <w:rFonts w:hint="default"/>
        <w:b/>
        <w:bCs w:val="0"/>
        <w:i w:val="0"/>
        <w:iCs w:val="0"/>
        <w:caps w:val="0"/>
        <w:smallCaps w:val="0"/>
        <w:strike w:val="0"/>
        <w:dstrike w:val="0"/>
        <w:noProof w:val="0"/>
        <w:vanish w:val="0"/>
        <w:color w:val="694A77"/>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1.%2.%3.%4"/>
      <w:lvlJc w:val="left"/>
      <w:pPr>
        <w:ind w:left="864" w:hanging="864"/>
      </w:pPr>
      <w:rPr>
        <w:rFonts w:hint="default"/>
      </w:rPr>
    </w:lvl>
    <w:lvl w:ilvl="4">
      <w:start w:val="1"/>
      <w:numFmt w:val="none"/>
      <w:lvlText w:val=""/>
      <w:lvlJc w:val="left"/>
      <w:pPr>
        <w:ind w:left="0" w:firstLine="0"/>
      </w:pPr>
      <w:rPr>
        <w:rFonts w:hint="default"/>
      </w:rPr>
    </w:lvl>
    <w:lvl w:ilvl="5">
      <w:start w:val="1"/>
      <w:numFmt w:val="none"/>
      <w:pStyle w:val="Heading6"/>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lvlText w:val=""/>
      <w:lvlJc w:val="left"/>
      <w:pPr>
        <w:ind w:left="0" w:firstLine="0"/>
      </w:pPr>
      <w:rPr>
        <w:rFonts w:hint="default"/>
      </w:rPr>
    </w:lvl>
    <w:lvl w:ilvl="8">
      <w:start w:val="1"/>
      <w:numFmt w:val="none"/>
      <w:pStyle w:val="Heading9"/>
      <w:lvlText w:val=""/>
      <w:lvlJc w:val="left"/>
      <w:pPr>
        <w:ind w:left="0" w:firstLine="0"/>
      </w:pPr>
      <w:rPr>
        <w:rFonts w:hint="default"/>
      </w:rPr>
    </w:lvl>
  </w:abstractNum>
  <w:abstractNum w:abstractNumId="61" w15:restartNumberingAfterBreak="0">
    <w:nsid w:val="65EE1521"/>
    <w:multiLevelType w:val="hybridMultilevel"/>
    <w:tmpl w:val="B9E87D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7B901F3"/>
    <w:multiLevelType w:val="hybridMultilevel"/>
    <w:tmpl w:val="F144625E"/>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63" w15:restartNumberingAfterBreak="0">
    <w:nsid w:val="686E0E54"/>
    <w:multiLevelType w:val="hybridMultilevel"/>
    <w:tmpl w:val="B614B3AC"/>
    <w:lvl w:ilvl="0" w:tplc="BFD864FA">
      <w:start w:val="16"/>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64" w15:restartNumberingAfterBreak="0">
    <w:nsid w:val="68D1585C"/>
    <w:multiLevelType w:val="hybridMultilevel"/>
    <w:tmpl w:val="0226A3DC"/>
    <w:lvl w:ilvl="0" w:tplc="BFD864FA">
      <w:start w:val="16"/>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65" w15:restartNumberingAfterBreak="0">
    <w:nsid w:val="6B073A2F"/>
    <w:multiLevelType w:val="hybridMultilevel"/>
    <w:tmpl w:val="A23A228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6" w15:restartNumberingAfterBreak="0">
    <w:nsid w:val="6BAA3A63"/>
    <w:multiLevelType w:val="multilevel"/>
    <w:tmpl w:val="2B801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C1F285B"/>
    <w:multiLevelType w:val="hybridMultilevel"/>
    <w:tmpl w:val="A9A0D6C4"/>
    <w:lvl w:ilvl="0" w:tplc="E828F070">
      <w:start w:val="1"/>
      <w:numFmt w:val="bullet"/>
      <w:lvlText w:val=""/>
      <w:lvlJc w:val="center"/>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68" w15:restartNumberingAfterBreak="0">
    <w:nsid w:val="6C7D5666"/>
    <w:multiLevelType w:val="hybridMultilevel"/>
    <w:tmpl w:val="A3964B10"/>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69" w15:restartNumberingAfterBreak="0">
    <w:nsid w:val="6DF9324D"/>
    <w:multiLevelType w:val="hybridMultilevel"/>
    <w:tmpl w:val="F99C855C"/>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70" w15:restartNumberingAfterBreak="0">
    <w:nsid w:val="71730B38"/>
    <w:multiLevelType w:val="hybridMultilevel"/>
    <w:tmpl w:val="06B49D02"/>
    <w:lvl w:ilvl="0" w:tplc="E828F070">
      <w:start w:val="1"/>
      <w:numFmt w:val="bullet"/>
      <w:lvlText w:val=""/>
      <w:lvlJc w:val="center"/>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71" w15:restartNumberingAfterBreak="0">
    <w:nsid w:val="73F24CB2"/>
    <w:multiLevelType w:val="hybridMultilevel"/>
    <w:tmpl w:val="33220AE8"/>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72" w15:restartNumberingAfterBreak="0">
    <w:nsid w:val="77402E96"/>
    <w:multiLevelType w:val="hybridMultilevel"/>
    <w:tmpl w:val="2F24D0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77BC2D27"/>
    <w:multiLevelType w:val="hybridMultilevel"/>
    <w:tmpl w:val="E5EE64A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74" w15:restartNumberingAfterBreak="0">
    <w:nsid w:val="77F65AF7"/>
    <w:multiLevelType w:val="hybridMultilevel"/>
    <w:tmpl w:val="C008AD3A"/>
    <w:lvl w:ilvl="0" w:tplc="BFD864FA">
      <w:start w:val="16"/>
      <w:numFmt w:val="bullet"/>
      <w:lvlText w:val="-"/>
      <w:lvlJc w:val="left"/>
      <w:pPr>
        <w:ind w:left="648" w:hanging="360"/>
      </w:pPr>
      <w:rPr>
        <w:rFonts w:ascii="Times New Roman" w:eastAsiaTheme="minorHAnsi" w:hAnsi="Times New Roman" w:cs="Times New Roman" w:hint="default"/>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75" w15:restartNumberingAfterBreak="0">
    <w:nsid w:val="7D5A27B9"/>
    <w:multiLevelType w:val="hybridMultilevel"/>
    <w:tmpl w:val="F4620908"/>
    <w:lvl w:ilvl="0" w:tplc="EB50DBFC">
      <w:start w:val="1"/>
      <w:numFmt w:val="bullet"/>
      <w:lvlText w:val=""/>
      <w:lvlJc w:val="left"/>
      <w:pPr>
        <w:ind w:left="288" w:hanging="360"/>
      </w:pPr>
      <w:rPr>
        <w:rFonts w:ascii="Symbol" w:hAnsi="Symbol" w:hint="default"/>
        <w:color w:val="auto"/>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76" w15:restartNumberingAfterBreak="0">
    <w:nsid w:val="7DFA40F3"/>
    <w:multiLevelType w:val="hybridMultilevel"/>
    <w:tmpl w:val="B2505910"/>
    <w:lvl w:ilvl="0" w:tplc="BFD864FA">
      <w:start w:val="16"/>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9351179">
    <w:abstractNumId w:val="60"/>
  </w:num>
  <w:num w:numId="2" w16cid:durableId="1550073251">
    <w:abstractNumId w:val="57"/>
  </w:num>
  <w:num w:numId="3" w16cid:durableId="1492405039">
    <w:abstractNumId w:val="66"/>
  </w:num>
  <w:num w:numId="4" w16cid:durableId="1924103541">
    <w:abstractNumId w:val="30"/>
  </w:num>
  <w:num w:numId="5" w16cid:durableId="2024234978">
    <w:abstractNumId w:val="24"/>
  </w:num>
  <w:num w:numId="6" w16cid:durableId="489950778">
    <w:abstractNumId w:val="75"/>
  </w:num>
  <w:num w:numId="7" w16cid:durableId="2037386140">
    <w:abstractNumId w:val="3"/>
  </w:num>
  <w:num w:numId="8" w16cid:durableId="1866477942">
    <w:abstractNumId w:val="31"/>
  </w:num>
  <w:num w:numId="9" w16cid:durableId="1163932839">
    <w:abstractNumId w:val="33"/>
  </w:num>
  <w:num w:numId="10" w16cid:durableId="1304236146">
    <w:abstractNumId w:val="7"/>
  </w:num>
  <w:num w:numId="11" w16cid:durableId="1313755558">
    <w:abstractNumId w:val="20"/>
  </w:num>
  <w:num w:numId="12" w16cid:durableId="736787296">
    <w:abstractNumId w:val="54"/>
  </w:num>
  <w:num w:numId="13" w16cid:durableId="422454359">
    <w:abstractNumId w:val="15"/>
  </w:num>
  <w:num w:numId="14" w16cid:durableId="831027670">
    <w:abstractNumId w:val="47"/>
  </w:num>
  <w:num w:numId="15" w16cid:durableId="379744798">
    <w:abstractNumId w:val="38"/>
  </w:num>
  <w:num w:numId="16" w16cid:durableId="1637494265">
    <w:abstractNumId w:val="61"/>
  </w:num>
  <w:num w:numId="17" w16cid:durableId="1775636853">
    <w:abstractNumId w:val="55"/>
  </w:num>
  <w:num w:numId="18" w16cid:durableId="494536771">
    <w:abstractNumId w:val="39"/>
  </w:num>
  <w:num w:numId="19" w16cid:durableId="946430854">
    <w:abstractNumId w:val="50"/>
  </w:num>
  <w:num w:numId="20" w16cid:durableId="410809246">
    <w:abstractNumId w:val="42"/>
  </w:num>
  <w:num w:numId="21" w16cid:durableId="1371493853">
    <w:abstractNumId w:val="49"/>
  </w:num>
  <w:num w:numId="22" w16cid:durableId="1445340602">
    <w:abstractNumId w:val="37"/>
  </w:num>
  <w:num w:numId="23" w16cid:durableId="2096781078">
    <w:abstractNumId w:val="23"/>
  </w:num>
  <w:num w:numId="24" w16cid:durableId="324863568">
    <w:abstractNumId w:val="59"/>
  </w:num>
  <w:num w:numId="25" w16cid:durableId="1561285283">
    <w:abstractNumId w:val="0"/>
  </w:num>
  <w:num w:numId="26" w16cid:durableId="587693047">
    <w:abstractNumId w:val="9"/>
  </w:num>
  <w:num w:numId="27" w16cid:durableId="581454683">
    <w:abstractNumId w:val="26"/>
  </w:num>
  <w:num w:numId="28" w16cid:durableId="1394431827">
    <w:abstractNumId w:val="40"/>
  </w:num>
  <w:num w:numId="29" w16cid:durableId="1933275943">
    <w:abstractNumId w:val="53"/>
  </w:num>
  <w:num w:numId="30" w16cid:durableId="181482910">
    <w:abstractNumId w:val="36"/>
  </w:num>
  <w:num w:numId="31" w16cid:durableId="1355040885">
    <w:abstractNumId w:val="67"/>
  </w:num>
  <w:num w:numId="32" w16cid:durableId="1392657873">
    <w:abstractNumId w:val="21"/>
  </w:num>
  <w:num w:numId="33" w16cid:durableId="62917571">
    <w:abstractNumId w:val="70"/>
  </w:num>
  <w:num w:numId="34" w16cid:durableId="1740981851">
    <w:abstractNumId w:val="13"/>
  </w:num>
  <w:num w:numId="35" w16cid:durableId="1104424091">
    <w:abstractNumId w:val="65"/>
  </w:num>
  <w:num w:numId="36" w16cid:durableId="1005060531">
    <w:abstractNumId w:val="68"/>
  </w:num>
  <w:num w:numId="37" w16cid:durableId="1988317938">
    <w:abstractNumId w:val="41"/>
  </w:num>
  <w:num w:numId="38" w16cid:durableId="1628121386">
    <w:abstractNumId w:val="51"/>
  </w:num>
  <w:num w:numId="39" w16cid:durableId="75785256">
    <w:abstractNumId w:val="19"/>
  </w:num>
  <w:num w:numId="40" w16cid:durableId="1294556827">
    <w:abstractNumId w:val="29"/>
  </w:num>
  <w:num w:numId="41" w16cid:durableId="1912930716">
    <w:abstractNumId w:val="73"/>
  </w:num>
  <w:num w:numId="42" w16cid:durableId="1783498133">
    <w:abstractNumId w:val="44"/>
  </w:num>
  <w:num w:numId="43" w16cid:durableId="858737875">
    <w:abstractNumId w:val="69"/>
  </w:num>
  <w:num w:numId="44" w16cid:durableId="1061291230">
    <w:abstractNumId w:val="71"/>
  </w:num>
  <w:num w:numId="45" w16cid:durableId="1128401548">
    <w:abstractNumId w:val="45"/>
  </w:num>
  <w:num w:numId="46" w16cid:durableId="2144619797">
    <w:abstractNumId w:val="52"/>
  </w:num>
  <w:num w:numId="47" w16cid:durableId="161505437">
    <w:abstractNumId w:val="35"/>
  </w:num>
  <w:num w:numId="48" w16cid:durableId="1924603700">
    <w:abstractNumId w:val="32"/>
  </w:num>
  <w:num w:numId="49" w16cid:durableId="1179009125">
    <w:abstractNumId w:val="28"/>
  </w:num>
  <w:num w:numId="50" w16cid:durableId="1105922046">
    <w:abstractNumId w:val="48"/>
  </w:num>
  <w:num w:numId="51" w16cid:durableId="1550072245">
    <w:abstractNumId w:val="8"/>
  </w:num>
  <w:num w:numId="52" w16cid:durableId="258566838">
    <w:abstractNumId w:val="4"/>
  </w:num>
  <w:num w:numId="53" w16cid:durableId="547034972">
    <w:abstractNumId w:val="62"/>
  </w:num>
  <w:num w:numId="54" w16cid:durableId="615983820">
    <w:abstractNumId w:val="2"/>
  </w:num>
  <w:num w:numId="55" w16cid:durableId="45876597">
    <w:abstractNumId w:val="16"/>
  </w:num>
  <w:num w:numId="56" w16cid:durableId="1031610692">
    <w:abstractNumId w:val="14"/>
  </w:num>
  <w:num w:numId="57" w16cid:durableId="1584410190">
    <w:abstractNumId w:val="72"/>
  </w:num>
  <w:num w:numId="58" w16cid:durableId="268007124">
    <w:abstractNumId w:val="58"/>
  </w:num>
  <w:num w:numId="59" w16cid:durableId="1425420327">
    <w:abstractNumId w:val="76"/>
  </w:num>
  <w:num w:numId="60" w16cid:durableId="891231617">
    <w:abstractNumId w:val="1"/>
  </w:num>
  <w:num w:numId="61" w16cid:durableId="117341268">
    <w:abstractNumId w:val="34"/>
  </w:num>
  <w:num w:numId="62" w16cid:durableId="1613126234">
    <w:abstractNumId w:val="64"/>
  </w:num>
  <w:num w:numId="63" w16cid:durableId="1419980707">
    <w:abstractNumId w:val="46"/>
  </w:num>
  <w:num w:numId="64" w16cid:durableId="346910540">
    <w:abstractNumId w:val="6"/>
  </w:num>
  <w:num w:numId="65" w16cid:durableId="216163773">
    <w:abstractNumId w:val="74"/>
  </w:num>
  <w:num w:numId="66" w16cid:durableId="701789300">
    <w:abstractNumId w:val="63"/>
  </w:num>
  <w:num w:numId="67" w16cid:durableId="24865334">
    <w:abstractNumId w:val="56"/>
  </w:num>
  <w:num w:numId="68" w16cid:durableId="155189293">
    <w:abstractNumId w:val="5"/>
  </w:num>
  <w:num w:numId="69" w16cid:durableId="1445343795">
    <w:abstractNumId w:val="10"/>
  </w:num>
  <w:num w:numId="70" w16cid:durableId="1697807388">
    <w:abstractNumId w:val="11"/>
  </w:num>
  <w:num w:numId="71" w16cid:durableId="297958259">
    <w:abstractNumId w:val="43"/>
  </w:num>
  <w:num w:numId="72" w16cid:durableId="1097944380">
    <w:abstractNumId w:val="25"/>
  </w:num>
  <w:num w:numId="73" w16cid:durableId="1762219864">
    <w:abstractNumId w:val="18"/>
  </w:num>
  <w:num w:numId="74" w16cid:durableId="67193480">
    <w:abstractNumId w:val="22"/>
  </w:num>
  <w:num w:numId="75" w16cid:durableId="693771129">
    <w:abstractNumId w:val="17"/>
  </w:num>
  <w:num w:numId="76" w16cid:durableId="525603133">
    <w:abstractNumId w:val="12"/>
  </w:num>
  <w:num w:numId="77" w16cid:durableId="1229996490">
    <w:abstractNumId w:val="27"/>
  </w:num>
  <w:numIdMacAtCleanup w:val="7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ennamsetty santhoshi">
    <w15:presenceInfo w15:providerId="Windows Live" w15:userId="d63edc433b1e15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gutterAtTop/>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79B"/>
    <w:rsid w:val="00000D55"/>
    <w:rsid w:val="000013B4"/>
    <w:rsid w:val="00002F7B"/>
    <w:rsid w:val="00005686"/>
    <w:rsid w:val="0001364E"/>
    <w:rsid w:val="00040546"/>
    <w:rsid w:val="00044FBB"/>
    <w:rsid w:val="00046C7E"/>
    <w:rsid w:val="000526C0"/>
    <w:rsid w:val="0005788A"/>
    <w:rsid w:val="00064DEA"/>
    <w:rsid w:val="00065D7A"/>
    <w:rsid w:val="00071951"/>
    <w:rsid w:val="000823FD"/>
    <w:rsid w:val="00086FEC"/>
    <w:rsid w:val="000B1208"/>
    <w:rsid w:val="000B1967"/>
    <w:rsid w:val="000B4BC1"/>
    <w:rsid w:val="000B716F"/>
    <w:rsid w:val="000C0677"/>
    <w:rsid w:val="000C3D1F"/>
    <w:rsid w:val="000E7A0A"/>
    <w:rsid w:val="0010156A"/>
    <w:rsid w:val="001115D6"/>
    <w:rsid w:val="00114F6C"/>
    <w:rsid w:val="00115C1C"/>
    <w:rsid w:val="001163A7"/>
    <w:rsid w:val="00150F30"/>
    <w:rsid w:val="00176208"/>
    <w:rsid w:val="00186900"/>
    <w:rsid w:val="0018711D"/>
    <w:rsid w:val="001A1CA7"/>
    <w:rsid w:val="001B129E"/>
    <w:rsid w:val="001B2C82"/>
    <w:rsid w:val="001C62F1"/>
    <w:rsid w:val="001D3787"/>
    <w:rsid w:val="001E3D1A"/>
    <w:rsid w:val="001E50F3"/>
    <w:rsid w:val="001E66A9"/>
    <w:rsid w:val="001F19E4"/>
    <w:rsid w:val="002054D6"/>
    <w:rsid w:val="00207CBF"/>
    <w:rsid w:val="00212784"/>
    <w:rsid w:val="00222BB0"/>
    <w:rsid w:val="00224122"/>
    <w:rsid w:val="00246BAA"/>
    <w:rsid w:val="00253781"/>
    <w:rsid w:val="00263B90"/>
    <w:rsid w:val="002668DB"/>
    <w:rsid w:val="00272BF6"/>
    <w:rsid w:val="0027568C"/>
    <w:rsid w:val="00286FD7"/>
    <w:rsid w:val="00294B21"/>
    <w:rsid w:val="002A2C98"/>
    <w:rsid w:val="002A6812"/>
    <w:rsid w:val="002B0D69"/>
    <w:rsid w:val="002C6434"/>
    <w:rsid w:val="002E41CF"/>
    <w:rsid w:val="002E5A3B"/>
    <w:rsid w:val="002E5F23"/>
    <w:rsid w:val="002E6D32"/>
    <w:rsid w:val="002F1741"/>
    <w:rsid w:val="00300D56"/>
    <w:rsid w:val="00324D5C"/>
    <w:rsid w:val="00326DA3"/>
    <w:rsid w:val="003300BC"/>
    <w:rsid w:val="00334650"/>
    <w:rsid w:val="00347EA3"/>
    <w:rsid w:val="00352E28"/>
    <w:rsid w:val="00361EDD"/>
    <w:rsid w:val="00372FC4"/>
    <w:rsid w:val="003768F5"/>
    <w:rsid w:val="003815A4"/>
    <w:rsid w:val="0038162B"/>
    <w:rsid w:val="0039635E"/>
    <w:rsid w:val="003A37A4"/>
    <w:rsid w:val="003A58DA"/>
    <w:rsid w:val="003B5F42"/>
    <w:rsid w:val="003C3D87"/>
    <w:rsid w:val="003C4E71"/>
    <w:rsid w:val="003D0ACD"/>
    <w:rsid w:val="003D2F49"/>
    <w:rsid w:val="003D32B6"/>
    <w:rsid w:val="003F0F1C"/>
    <w:rsid w:val="003F66AD"/>
    <w:rsid w:val="00402210"/>
    <w:rsid w:val="004033E1"/>
    <w:rsid w:val="0040408F"/>
    <w:rsid w:val="004079F2"/>
    <w:rsid w:val="00413EEA"/>
    <w:rsid w:val="0042627D"/>
    <w:rsid w:val="0043209E"/>
    <w:rsid w:val="00432F03"/>
    <w:rsid w:val="00445E07"/>
    <w:rsid w:val="004620C3"/>
    <w:rsid w:val="004634E4"/>
    <w:rsid w:val="00472C75"/>
    <w:rsid w:val="004741C1"/>
    <w:rsid w:val="00483805"/>
    <w:rsid w:val="004857A4"/>
    <w:rsid w:val="00490295"/>
    <w:rsid w:val="004903A4"/>
    <w:rsid w:val="00490E7C"/>
    <w:rsid w:val="00494243"/>
    <w:rsid w:val="004A299C"/>
    <w:rsid w:val="004A3C42"/>
    <w:rsid w:val="004A72AB"/>
    <w:rsid w:val="004B5872"/>
    <w:rsid w:val="004B5EBD"/>
    <w:rsid w:val="004C0F97"/>
    <w:rsid w:val="004C68A2"/>
    <w:rsid w:val="004D050D"/>
    <w:rsid w:val="004D39D5"/>
    <w:rsid w:val="004D5992"/>
    <w:rsid w:val="00500E3A"/>
    <w:rsid w:val="00503F63"/>
    <w:rsid w:val="00505E93"/>
    <w:rsid w:val="00506687"/>
    <w:rsid w:val="00526008"/>
    <w:rsid w:val="00532EE0"/>
    <w:rsid w:val="00536425"/>
    <w:rsid w:val="0053744C"/>
    <w:rsid w:val="0055435F"/>
    <w:rsid w:val="00557ABB"/>
    <w:rsid w:val="0056169E"/>
    <w:rsid w:val="0056354C"/>
    <w:rsid w:val="00573482"/>
    <w:rsid w:val="0057648E"/>
    <w:rsid w:val="0057694C"/>
    <w:rsid w:val="00592554"/>
    <w:rsid w:val="00592C6A"/>
    <w:rsid w:val="005966EF"/>
    <w:rsid w:val="005B236A"/>
    <w:rsid w:val="005B3A18"/>
    <w:rsid w:val="005B5E76"/>
    <w:rsid w:val="005B6BD2"/>
    <w:rsid w:val="005B7382"/>
    <w:rsid w:val="005C0795"/>
    <w:rsid w:val="005C2F6B"/>
    <w:rsid w:val="005D00A5"/>
    <w:rsid w:val="005D11A6"/>
    <w:rsid w:val="005E1B22"/>
    <w:rsid w:val="005E2285"/>
    <w:rsid w:val="005E3409"/>
    <w:rsid w:val="005E7AB5"/>
    <w:rsid w:val="006079F9"/>
    <w:rsid w:val="00612150"/>
    <w:rsid w:val="00613941"/>
    <w:rsid w:val="00616C93"/>
    <w:rsid w:val="00622042"/>
    <w:rsid w:val="00626103"/>
    <w:rsid w:val="006312DF"/>
    <w:rsid w:val="00634BC2"/>
    <w:rsid w:val="0064439C"/>
    <w:rsid w:val="006523AD"/>
    <w:rsid w:val="00661BA3"/>
    <w:rsid w:val="00663B10"/>
    <w:rsid w:val="0067512E"/>
    <w:rsid w:val="00677F6E"/>
    <w:rsid w:val="00681197"/>
    <w:rsid w:val="00692D70"/>
    <w:rsid w:val="0069395D"/>
    <w:rsid w:val="006954D0"/>
    <w:rsid w:val="006A1867"/>
    <w:rsid w:val="006A64F7"/>
    <w:rsid w:val="006B4BCA"/>
    <w:rsid w:val="006C0271"/>
    <w:rsid w:val="006C5719"/>
    <w:rsid w:val="006D7B5F"/>
    <w:rsid w:val="006F18C8"/>
    <w:rsid w:val="00701271"/>
    <w:rsid w:val="007021D7"/>
    <w:rsid w:val="007041B7"/>
    <w:rsid w:val="00707E5C"/>
    <w:rsid w:val="0071098A"/>
    <w:rsid w:val="007118B0"/>
    <w:rsid w:val="007249DD"/>
    <w:rsid w:val="00725408"/>
    <w:rsid w:val="00735CF8"/>
    <w:rsid w:val="007456F5"/>
    <w:rsid w:val="00763AFB"/>
    <w:rsid w:val="007655A4"/>
    <w:rsid w:val="00766973"/>
    <w:rsid w:val="00766CFE"/>
    <w:rsid w:val="007673C2"/>
    <w:rsid w:val="0077019E"/>
    <w:rsid w:val="00773F58"/>
    <w:rsid w:val="00774032"/>
    <w:rsid w:val="00795112"/>
    <w:rsid w:val="007A178D"/>
    <w:rsid w:val="007A35CD"/>
    <w:rsid w:val="007B1014"/>
    <w:rsid w:val="007C119F"/>
    <w:rsid w:val="007C57D2"/>
    <w:rsid w:val="007D2506"/>
    <w:rsid w:val="007D4467"/>
    <w:rsid w:val="007D6A92"/>
    <w:rsid w:val="007E7078"/>
    <w:rsid w:val="00800160"/>
    <w:rsid w:val="00800D17"/>
    <w:rsid w:val="0080218F"/>
    <w:rsid w:val="0080741F"/>
    <w:rsid w:val="0081602E"/>
    <w:rsid w:val="0081633B"/>
    <w:rsid w:val="008327B9"/>
    <w:rsid w:val="008364F4"/>
    <w:rsid w:val="008365C4"/>
    <w:rsid w:val="00836FFB"/>
    <w:rsid w:val="00841DBC"/>
    <w:rsid w:val="00851BF0"/>
    <w:rsid w:val="00855100"/>
    <w:rsid w:val="00855866"/>
    <w:rsid w:val="00863D77"/>
    <w:rsid w:val="00871421"/>
    <w:rsid w:val="008773EF"/>
    <w:rsid w:val="00890D0C"/>
    <w:rsid w:val="008A4896"/>
    <w:rsid w:val="008A6ED1"/>
    <w:rsid w:val="008B149D"/>
    <w:rsid w:val="008D620B"/>
    <w:rsid w:val="008E0FA5"/>
    <w:rsid w:val="008E549B"/>
    <w:rsid w:val="008F1564"/>
    <w:rsid w:val="008F3C32"/>
    <w:rsid w:val="008F3E39"/>
    <w:rsid w:val="008F6926"/>
    <w:rsid w:val="00906E50"/>
    <w:rsid w:val="0092020B"/>
    <w:rsid w:val="00920330"/>
    <w:rsid w:val="00925FED"/>
    <w:rsid w:val="009263F2"/>
    <w:rsid w:val="00932B77"/>
    <w:rsid w:val="00935310"/>
    <w:rsid w:val="0094203D"/>
    <w:rsid w:val="00942824"/>
    <w:rsid w:val="00952471"/>
    <w:rsid w:val="009603CA"/>
    <w:rsid w:val="00963105"/>
    <w:rsid w:val="00965C34"/>
    <w:rsid w:val="00972A62"/>
    <w:rsid w:val="009760CE"/>
    <w:rsid w:val="00977C0B"/>
    <w:rsid w:val="0098079B"/>
    <w:rsid w:val="00997743"/>
    <w:rsid w:val="00997EA2"/>
    <w:rsid w:val="009A7DED"/>
    <w:rsid w:val="009B6DED"/>
    <w:rsid w:val="009C4EC4"/>
    <w:rsid w:val="009C7E67"/>
    <w:rsid w:val="009D1C08"/>
    <w:rsid w:val="009E17A3"/>
    <w:rsid w:val="009E27CC"/>
    <w:rsid w:val="009E7C8F"/>
    <w:rsid w:val="00A03E3B"/>
    <w:rsid w:val="00A12FD4"/>
    <w:rsid w:val="00A14089"/>
    <w:rsid w:val="00A17AFF"/>
    <w:rsid w:val="00A332AD"/>
    <w:rsid w:val="00A446AC"/>
    <w:rsid w:val="00A46731"/>
    <w:rsid w:val="00A50331"/>
    <w:rsid w:val="00A5775F"/>
    <w:rsid w:val="00A673BB"/>
    <w:rsid w:val="00A706B3"/>
    <w:rsid w:val="00A73169"/>
    <w:rsid w:val="00A80DD7"/>
    <w:rsid w:val="00AA5F33"/>
    <w:rsid w:val="00AB0502"/>
    <w:rsid w:val="00AB3082"/>
    <w:rsid w:val="00AB3E32"/>
    <w:rsid w:val="00AB5798"/>
    <w:rsid w:val="00AB7BC1"/>
    <w:rsid w:val="00AC1E5A"/>
    <w:rsid w:val="00AC36D0"/>
    <w:rsid w:val="00AD0371"/>
    <w:rsid w:val="00B024C0"/>
    <w:rsid w:val="00B12FEF"/>
    <w:rsid w:val="00B15C1D"/>
    <w:rsid w:val="00B21F7C"/>
    <w:rsid w:val="00B22E12"/>
    <w:rsid w:val="00B25A76"/>
    <w:rsid w:val="00B27551"/>
    <w:rsid w:val="00B31C15"/>
    <w:rsid w:val="00B348B6"/>
    <w:rsid w:val="00B37528"/>
    <w:rsid w:val="00B468C8"/>
    <w:rsid w:val="00B576EF"/>
    <w:rsid w:val="00B62D31"/>
    <w:rsid w:val="00B71C44"/>
    <w:rsid w:val="00B843FF"/>
    <w:rsid w:val="00B85B73"/>
    <w:rsid w:val="00B94DE9"/>
    <w:rsid w:val="00B95BD3"/>
    <w:rsid w:val="00BA5712"/>
    <w:rsid w:val="00BB68A0"/>
    <w:rsid w:val="00BC3FD3"/>
    <w:rsid w:val="00BD49FC"/>
    <w:rsid w:val="00BD6090"/>
    <w:rsid w:val="00BD6E51"/>
    <w:rsid w:val="00BE09E3"/>
    <w:rsid w:val="00BE2401"/>
    <w:rsid w:val="00BE64C5"/>
    <w:rsid w:val="00BF10A7"/>
    <w:rsid w:val="00BF110C"/>
    <w:rsid w:val="00BF2C09"/>
    <w:rsid w:val="00C021ED"/>
    <w:rsid w:val="00C05FE4"/>
    <w:rsid w:val="00C14EF2"/>
    <w:rsid w:val="00C17A2D"/>
    <w:rsid w:val="00C208C7"/>
    <w:rsid w:val="00C4495D"/>
    <w:rsid w:val="00C452DD"/>
    <w:rsid w:val="00C52D7A"/>
    <w:rsid w:val="00C54ACF"/>
    <w:rsid w:val="00C64201"/>
    <w:rsid w:val="00C7202C"/>
    <w:rsid w:val="00C75069"/>
    <w:rsid w:val="00C81405"/>
    <w:rsid w:val="00C82F45"/>
    <w:rsid w:val="00C87892"/>
    <w:rsid w:val="00CA0CCE"/>
    <w:rsid w:val="00CA4AA7"/>
    <w:rsid w:val="00CB4FC6"/>
    <w:rsid w:val="00CB6893"/>
    <w:rsid w:val="00CB7055"/>
    <w:rsid w:val="00CC53E7"/>
    <w:rsid w:val="00CC567F"/>
    <w:rsid w:val="00CC6BDC"/>
    <w:rsid w:val="00CE2086"/>
    <w:rsid w:val="00CF28D8"/>
    <w:rsid w:val="00D04C4A"/>
    <w:rsid w:val="00D06957"/>
    <w:rsid w:val="00D11179"/>
    <w:rsid w:val="00D21B68"/>
    <w:rsid w:val="00D26551"/>
    <w:rsid w:val="00D331E9"/>
    <w:rsid w:val="00D4508C"/>
    <w:rsid w:val="00D621C1"/>
    <w:rsid w:val="00D73794"/>
    <w:rsid w:val="00D80E7A"/>
    <w:rsid w:val="00D84FBF"/>
    <w:rsid w:val="00D8547E"/>
    <w:rsid w:val="00D8797A"/>
    <w:rsid w:val="00D91ED4"/>
    <w:rsid w:val="00D943C2"/>
    <w:rsid w:val="00D97683"/>
    <w:rsid w:val="00DA2FCC"/>
    <w:rsid w:val="00DA421D"/>
    <w:rsid w:val="00DC6BC5"/>
    <w:rsid w:val="00DD6158"/>
    <w:rsid w:val="00DF09A3"/>
    <w:rsid w:val="00DF27E0"/>
    <w:rsid w:val="00DF4A88"/>
    <w:rsid w:val="00DF7541"/>
    <w:rsid w:val="00E06E04"/>
    <w:rsid w:val="00E079CF"/>
    <w:rsid w:val="00E1070C"/>
    <w:rsid w:val="00E14481"/>
    <w:rsid w:val="00E218D9"/>
    <w:rsid w:val="00E30797"/>
    <w:rsid w:val="00E33E12"/>
    <w:rsid w:val="00E428AE"/>
    <w:rsid w:val="00E44713"/>
    <w:rsid w:val="00E52AE6"/>
    <w:rsid w:val="00E5468A"/>
    <w:rsid w:val="00E54DF6"/>
    <w:rsid w:val="00E56A0C"/>
    <w:rsid w:val="00E8144F"/>
    <w:rsid w:val="00E913C6"/>
    <w:rsid w:val="00E93507"/>
    <w:rsid w:val="00EA7BAF"/>
    <w:rsid w:val="00EC21DF"/>
    <w:rsid w:val="00EC6FE5"/>
    <w:rsid w:val="00EC7A97"/>
    <w:rsid w:val="00EE1690"/>
    <w:rsid w:val="00EE2729"/>
    <w:rsid w:val="00F112BF"/>
    <w:rsid w:val="00F170E9"/>
    <w:rsid w:val="00F2795D"/>
    <w:rsid w:val="00F40040"/>
    <w:rsid w:val="00F436A6"/>
    <w:rsid w:val="00F43D86"/>
    <w:rsid w:val="00F45556"/>
    <w:rsid w:val="00F524E7"/>
    <w:rsid w:val="00F5398C"/>
    <w:rsid w:val="00F55843"/>
    <w:rsid w:val="00F633F5"/>
    <w:rsid w:val="00F71C66"/>
    <w:rsid w:val="00F71DE3"/>
    <w:rsid w:val="00F82C06"/>
    <w:rsid w:val="00FA63B2"/>
    <w:rsid w:val="00FB1A20"/>
    <w:rsid w:val="00FB436E"/>
    <w:rsid w:val="00FC1D7B"/>
    <w:rsid w:val="00FC6C65"/>
    <w:rsid w:val="00FD4FEE"/>
    <w:rsid w:val="00FE270E"/>
    <w:rsid w:val="00FF31D0"/>
    <w:rsid w:val="00FF3459"/>
    <w:rsid w:val="00FF5EF4"/>
    <w:rsid w:val="00FF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10BAB"/>
  <w15:chartTrackingRefBased/>
  <w15:docId w15:val="{537533C7-9F93-4F14-B107-796ABA5C0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8"/>
        <w:szCs w:val="28"/>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55100"/>
    <w:rPr>
      <w:sz w:val="20"/>
    </w:rPr>
  </w:style>
  <w:style w:type="paragraph" w:styleId="Heading1">
    <w:name w:val="heading 1"/>
    <w:basedOn w:val="Normal"/>
    <w:link w:val="Heading1Char"/>
    <w:uiPriority w:val="1"/>
    <w:qFormat/>
    <w:rsid w:val="00855100"/>
    <w:pPr>
      <w:tabs>
        <w:tab w:val="left" w:pos="2520"/>
        <w:tab w:val="left" w:pos="3360"/>
      </w:tabs>
      <w:spacing w:before="120" w:after="120"/>
      <w:outlineLvl w:val="0"/>
    </w:pPr>
    <w:rPr>
      <w:rFonts w:asciiTheme="majorHAnsi" w:hAnsiTheme="majorHAnsi"/>
      <w:b/>
      <w:caps/>
      <w:color w:val="6D509B" w:themeColor="accent1"/>
      <w:sz w:val="28"/>
    </w:rPr>
  </w:style>
  <w:style w:type="paragraph" w:styleId="Heading2">
    <w:name w:val="heading 2"/>
    <w:basedOn w:val="Normal"/>
    <w:next w:val="Normal"/>
    <w:link w:val="Heading2Char"/>
    <w:uiPriority w:val="1"/>
    <w:qFormat/>
    <w:rsid w:val="00855100"/>
    <w:pPr>
      <w:keepNext/>
      <w:tabs>
        <w:tab w:val="left" w:pos="720"/>
        <w:tab w:val="left" w:pos="1199"/>
      </w:tabs>
      <w:outlineLvl w:val="1"/>
    </w:pPr>
    <w:rPr>
      <w:rFonts w:asciiTheme="majorHAnsi" w:hAnsiTheme="majorHAnsi"/>
      <w:b/>
      <w:bCs/>
      <w:color w:val="6D509B" w:themeColor="accent1"/>
      <w:szCs w:val="32"/>
      <w:lang w:eastAsia="zh-CN"/>
    </w:rPr>
  </w:style>
  <w:style w:type="paragraph" w:styleId="Heading3">
    <w:name w:val="heading 3"/>
    <w:basedOn w:val="Normal"/>
    <w:next w:val="Normal"/>
    <w:link w:val="Heading3Char"/>
    <w:uiPriority w:val="9"/>
    <w:qFormat/>
    <w:rsid w:val="00855100"/>
    <w:pPr>
      <w:keepNext/>
      <w:tabs>
        <w:tab w:val="left" w:pos="900"/>
        <w:tab w:val="left" w:pos="1560"/>
      </w:tabs>
      <w:spacing w:after="120"/>
      <w:outlineLvl w:val="2"/>
    </w:pPr>
    <w:rPr>
      <w:bCs/>
      <w:szCs w:val="27"/>
    </w:rPr>
  </w:style>
  <w:style w:type="paragraph" w:styleId="Heading4">
    <w:name w:val="heading 4"/>
    <w:basedOn w:val="Normal"/>
    <w:next w:val="Normal"/>
    <w:link w:val="Heading4Char"/>
    <w:uiPriority w:val="1"/>
    <w:qFormat/>
    <w:rsid w:val="00855100"/>
    <w:pPr>
      <w:outlineLvl w:val="3"/>
    </w:pPr>
    <w:rPr>
      <w:rFonts w:asciiTheme="majorHAnsi" w:hAnsiTheme="majorHAnsi"/>
      <w:caps/>
      <w:sz w:val="18"/>
      <w:szCs w:val="25"/>
    </w:rPr>
  </w:style>
  <w:style w:type="paragraph" w:styleId="Heading5">
    <w:name w:val="heading 5"/>
    <w:basedOn w:val="Normal"/>
    <w:link w:val="Heading5Char"/>
    <w:uiPriority w:val="1"/>
    <w:qFormat/>
    <w:rsid w:val="00855100"/>
    <w:pPr>
      <w:numPr>
        <w:ilvl w:val="4"/>
      </w:numPr>
      <w:spacing w:after="240"/>
      <w:outlineLvl w:val="4"/>
    </w:pPr>
    <w:rPr>
      <w:rFonts w:asciiTheme="majorHAnsi" w:hAnsiTheme="majorHAnsi"/>
      <w:color w:val="6D509B" w:themeColor="accent1"/>
      <w:sz w:val="24"/>
      <w:szCs w:val="32"/>
      <w:lang w:eastAsia="zh-CN"/>
    </w:rPr>
  </w:style>
  <w:style w:type="paragraph" w:styleId="Heading6">
    <w:name w:val="heading 6"/>
    <w:basedOn w:val="Normal"/>
    <w:next w:val="Normal"/>
    <w:link w:val="Heading6Char"/>
    <w:uiPriority w:val="9"/>
    <w:semiHidden/>
    <w:qFormat/>
    <w:rsid w:val="00855100"/>
    <w:pPr>
      <w:keepNext/>
      <w:keepLines/>
      <w:numPr>
        <w:ilvl w:val="5"/>
        <w:numId w:val="1"/>
      </w:numPr>
      <w:spacing w:before="40"/>
      <w:outlineLvl w:val="5"/>
    </w:pPr>
    <w:rPr>
      <w:rFonts w:asciiTheme="majorHAnsi" w:eastAsiaTheme="majorEastAsia" w:hAnsiTheme="majorHAnsi" w:cstheme="majorBidi"/>
      <w:color w:val="36284D" w:themeColor="accent1" w:themeShade="7F"/>
    </w:rPr>
  </w:style>
  <w:style w:type="paragraph" w:styleId="Heading7">
    <w:name w:val="heading 7"/>
    <w:basedOn w:val="Normal"/>
    <w:next w:val="Normal"/>
    <w:link w:val="Heading7Char"/>
    <w:uiPriority w:val="9"/>
    <w:semiHidden/>
    <w:qFormat/>
    <w:rsid w:val="00855100"/>
    <w:pPr>
      <w:keepNext/>
      <w:keepLines/>
      <w:numPr>
        <w:ilvl w:val="6"/>
        <w:numId w:val="1"/>
      </w:numPr>
      <w:spacing w:before="40"/>
      <w:outlineLvl w:val="6"/>
    </w:pPr>
    <w:rPr>
      <w:rFonts w:asciiTheme="majorHAnsi" w:eastAsiaTheme="majorEastAsia" w:hAnsiTheme="majorHAnsi" w:cstheme="majorBidi"/>
      <w:i/>
      <w:iCs/>
      <w:color w:val="36284D" w:themeColor="accent1" w:themeShade="7F"/>
    </w:rPr>
  </w:style>
  <w:style w:type="paragraph" w:styleId="Heading8">
    <w:name w:val="heading 8"/>
    <w:basedOn w:val="Normal"/>
    <w:next w:val="Normal"/>
    <w:link w:val="Heading8Char"/>
    <w:uiPriority w:val="9"/>
    <w:semiHidden/>
    <w:qFormat/>
    <w:rsid w:val="0085510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85510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List">
    <w:name w:val="Numbered List"/>
    <w:basedOn w:val="Normal"/>
    <w:semiHidden/>
    <w:qFormat/>
    <w:rsid w:val="00855100"/>
    <w:pPr>
      <w:numPr>
        <w:ilvl w:val="6"/>
        <w:numId w:val="2"/>
      </w:numPr>
      <w:tabs>
        <w:tab w:val="num" w:pos="360"/>
      </w:tabs>
      <w:ind w:left="0" w:firstLine="0"/>
      <w:contextualSpacing/>
    </w:pPr>
    <w:rPr>
      <w:b/>
      <w:bCs/>
    </w:rPr>
  </w:style>
  <w:style w:type="paragraph" w:customStyle="1" w:styleId="BulletList">
    <w:name w:val="Bullet List"/>
    <w:basedOn w:val="ListParagraph"/>
    <w:link w:val="BulletListChar"/>
    <w:uiPriority w:val="1"/>
    <w:qFormat/>
    <w:rsid w:val="00855100"/>
    <w:pPr>
      <w:spacing w:line="360" w:lineRule="auto"/>
      <w:ind w:left="0"/>
    </w:pPr>
    <w:rPr>
      <w:rFonts w:eastAsia="Times New Roman" w:cs="Times"/>
      <w:szCs w:val="26"/>
    </w:rPr>
  </w:style>
  <w:style w:type="character" w:customStyle="1" w:styleId="BulletListChar">
    <w:name w:val="Bullet List Char"/>
    <w:basedOn w:val="ListParagraphChar"/>
    <w:link w:val="BulletList"/>
    <w:uiPriority w:val="1"/>
    <w:rsid w:val="00855100"/>
    <w:rPr>
      <w:rFonts w:eastAsia="Times New Roman" w:cs="Times"/>
      <w:sz w:val="20"/>
      <w:szCs w:val="26"/>
    </w:rPr>
  </w:style>
  <w:style w:type="paragraph" w:styleId="ListParagraph">
    <w:name w:val="List Paragraph"/>
    <w:basedOn w:val="Normal"/>
    <w:link w:val="ListParagraphChar"/>
    <w:uiPriority w:val="34"/>
    <w:qFormat/>
    <w:rsid w:val="00855100"/>
    <w:pPr>
      <w:ind w:left="720"/>
      <w:contextualSpacing/>
    </w:pPr>
  </w:style>
  <w:style w:type="paragraph" w:customStyle="1" w:styleId="ImagePlaceholder">
    <w:name w:val="Image Placeholder"/>
    <w:basedOn w:val="Normal"/>
    <w:uiPriority w:val="1"/>
    <w:semiHidden/>
    <w:qFormat/>
    <w:rsid w:val="00855100"/>
    <w:rPr>
      <w:color w:val="000000" w:themeColor="text1"/>
      <w:sz w:val="10"/>
    </w:rPr>
  </w:style>
  <w:style w:type="character" w:customStyle="1" w:styleId="Heading1Char">
    <w:name w:val="Heading 1 Char"/>
    <w:basedOn w:val="DefaultParagraphFont"/>
    <w:link w:val="Heading1"/>
    <w:uiPriority w:val="1"/>
    <w:rsid w:val="00855100"/>
    <w:rPr>
      <w:rFonts w:asciiTheme="majorHAnsi" w:hAnsiTheme="majorHAnsi"/>
      <w:b/>
      <w:caps/>
      <w:color w:val="6D509B" w:themeColor="accent1"/>
    </w:rPr>
  </w:style>
  <w:style w:type="character" w:customStyle="1" w:styleId="Heading2Char">
    <w:name w:val="Heading 2 Char"/>
    <w:basedOn w:val="DefaultParagraphFont"/>
    <w:link w:val="Heading2"/>
    <w:uiPriority w:val="1"/>
    <w:rsid w:val="00855100"/>
    <w:rPr>
      <w:rFonts w:asciiTheme="majorHAnsi" w:hAnsiTheme="majorHAnsi"/>
      <w:b/>
      <w:bCs/>
      <w:color w:val="6D509B" w:themeColor="accent1"/>
      <w:sz w:val="20"/>
      <w:szCs w:val="32"/>
      <w:lang w:eastAsia="zh-CN"/>
    </w:rPr>
  </w:style>
  <w:style w:type="character" w:customStyle="1" w:styleId="Heading3Char">
    <w:name w:val="Heading 3 Char"/>
    <w:basedOn w:val="DefaultParagraphFont"/>
    <w:link w:val="Heading3"/>
    <w:uiPriority w:val="9"/>
    <w:rsid w:val="00855100"/>
    <w:rPr>
      <w:bCs/>
      <w:sz w:val="20"/>
      <w:szCs w:val="27"/>
    </w:rPr>
  </w:style>
  <w:style w:type="character" w:customStyle="1" w:styleId="Heading4Char">
    <w:name w:val="Heading 4 Char"/>
    <w:basedOn w:val="DefaultParagraphFont"/>
    <w:link w:val="Heading4"/>
    <w:uiPriority w:val="1"/>
    <w:rsid w:val="00855100"/>
    <w:rPr>
      <w:rFonts w:asciiTheme="majorHAnsi" w:hAnsiTheme="majorHAnsi"/>
      <w:caps/>
      <w:sz w:val="18"/>
      <w:szCs w:val="25"/>
    </w:rPr>
  </w:style>
  <w:style w:type="character" w:customStyle="1" w:styleId="Heading5Char">
    <w:name w:val="Heading 5 Char"/>
    <w:basedOn w:val="Heading2Char"/>
    <w:link w:val="Heading5"/>
    <w:uiPriority w:val="1"/>
    <w:rsid w:val="00855100"/>
    <w:rPr>
      <w:rFonts w:asciiTheme="majorHAnsi" w:hAnsiTheme="majorHAnsi"/>
      <w:b w:val="0"/>
      <w:bCs w:val="0"/>
      <w:color w:val="6D509B" w:themeColor="accent1"/>
      <w:sz w:val="24"/>
      <w:szCs w:val="32"/>
      <w:lang w:eastAsia="zh-CN"/>
    </w:rPr>
  </w:style>
  <w:style w:type="character" w:customStyle="1" w:styleId="Heading6Char">
    <w:name w:val="Heading 6 Char"/>
    <w:basedOn w:val="DefaultParagraphFont"/>
    <w:link w:val="Heading6"/>
    <w:uiPriority w:val="9"/>
    <w:semiHidden/>
    <w:rsid w:val="00855100"/>
    <w:rPr>
      <w:rFonts w:asciiTheme="majorHAnsi" w:eastAsiaTheme="majorEastAsia" w:hAnsiTheme="majorHAnsi" w:cstheme="majorBidi"/>
      <w:color w:val="36284D" w:themeColor="accent1" w:themeShade="7F"/>
      <w:sz w:val="20"/>
    </w:rPr>
  </w:style>
  <w:style w:type="character" w:customStyle="1" w:styleId="Heading7Char">
    <w:name w:val="Heading 7 Char"/>
    <w:basedOn w:val="DefaultParagraphFont"/>
    <w:link w:val="Heading7"/>
    <w:uiPriority w:val="9"/>
    <w:semiHidden/>
    <w:rsid w:val="00855100"/>
    <w:rPr>
      <w:rFonts w:asciiTheme="majorHAnsi" w:eastAsiaTheme="majorEastAsia" w:hAnsiTheme="majorHAnsi" w:cstheme="majorBidi"/>
      <w:i/>
      <w:iCs/>
      <w:color w:val="36284D" w:themeColor="accent1" w:themeShade="7F"/>
      <w:sz w:val="20"/>
    </w:rPr>
  </w:style>
  <w:style w:type="character" w:customStyle="1" w:styleId="Heading8Char">
    <w:name w:val="Heading 8 Char"/>
    <w:basedOn w:val="DefaultParagraphFont"/>
    <w:link w:val="Heading8"/>
    <w:uiPriority w:val="9"/>
    <w:semiHidden/>
    <w:rsid w:val="008551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5100"/>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semiHidden/>
    <w:qFormat/>
    <w:rsid w:val="00855100"/>
    <w:pPr>
      <w:tabs>
        <w:tab w:val="left" w:pos="1260"/>
        <w:tab w:val="left" w:pos="1440"/>
        <w:tab w:val="right" w:leader="dot" w:pos="9830"/>
      </w:tabs>
    </w:pPr>
    <w:rPr>
      <w:b/>
      <w:noProof/>
      <w:color w:val="694A77"/>
      <w:szCs w:val="18"/>
    </w:rPr>
  </w:style>
  <w:style w:type="paragraph" w:styleId="Title">
    <w:name w:val="Title"/>
    <w:basedOn w:val="Normal"/>
    <w:next w:val="Normal"/>
    <w:link w:val="TitleChar"/>
    <w:uiPriority w:val="10"/>
    <w:qFormat/>
    <w:rsid w:val="00855100"/>
    <w:pPr>
      <w:widowControl w:val="0"/>
      <w:kinsoku w:val="0"/>
      <w:overflowPunct w:val="0"/>
      <w:autoSpaceDE w:val="0"/>
      <w:autoSpaceDN w:val="0"/>
      <w:adjustRightInd w:val="0"/>
    </w:pPr>
    <w:rPr>
      <w:rFonts w:asciiTheme="majorHAnsi" w:eastAsia="Times New Roman" w:hAnsiTheme="majorHAnsi" w:cs="Georgia"/>
      <w:b/>
      <w:bCs/>
      <w:color w:val="6D509B" w:themeColor="accent1"/>
      <w:sz w:val="48"/>
      <w:szCs w:val="51"/>
    </w:rPr>
  </w:style>
  <w:style w:type="character" w:customStyle="1" w:styleId="TitleChar">
    <w:name w:val="Title Char"/>
    <w:basedOn w:val="DefaultParagraphFont"/>
    <w:link w:val="Title"/>
    <w:uiPriority w:val="10"/>
    <w:rsid w:val="00855100"/>
    <w:rPr>
      <w:rFonts w:asciiTheme="majorHAnsi" w:eastAsia="Times New Roman" w:hAnsiTheme="majorHAnsi" w:cs="Georgia"/>
      <w:b/>
      <w:bCs/>
      <w:color w:val="6D509B" w:themeColor="accent1"/>
      <w:sz w:val="48"/>
      <w:szCs w:val="51"/>
    </w:rPr>
  </w:style>
  <w:style w:type="paragraph" w:styleId="BodyText">
    <w:name w:val="Body Text"/>
    <w:basedOn w:val="Normal"/>
    <w:link w:val="BodyTextChar"/>
    <w:uiPriority w:val="1"/>
    <w:semiHidden/>
    <w:unhideWhenUsed/>
    <w:qFormat/>
    <w:rsid w:val="00855100"/>
    <w:pPr>
      <w:spacing w:after="120"/>
    </w:pPr>
  </w:style>
  <w:style w:type="character" w:customStyle="1" w:styleId="BodyTextChar">
    <w:name w:val="Body Text Char"/>
    <w:basedOn w:val="DefaultParagraphFont"/>
    <w:link w:val="BodyText"/>
    <w:uiPriority w:val="1"/>
    <w:semiHidden/>
    <w:rsid w:val="00855100"/>
    <w:rPr>
      <w:sz w:val="20"/>
    </w:rPr>
  </w:style>
  <w:style w:type="paragraph" w:styleId="NoSpacing">
    <w:name w:val="No Spacing"/>
    <w:uiPriority w:val="1"/>
    <w:qFormat/>
    <w:rsid w:val="00855100"/>
    <w:pPr>
      <w:widowControl w:val="0"/>
      <w:autoSpaceDE w:val="0"/>
      <w:autoSpaceDN w:val="0"/>
    </w:pPr>
    <w:rPr>
      <w:rFonts w:eastAsia="Calibri" w:cs="Calibri"/>
      <w:sz w:val="22"/>
    </w:rPr>
  </w:style>
  <w:style w:type="character" w:customStyle="1" w:styleId="ListParagraphChar">
    <w:name w:val="List Paragraph Char"/>
    <w:basedOn w:val="DefaultParagraphFont"/>
    <w:link w:val="ListParagraph"/>
    <w:uiPriority w:val="34"/>
    <w:rsid w:val="00855100"/>
    <w:rPr>
      <w:sz w:val="20"/>
    </w:rPr>
  </w:style>
  <w:style w:type="paragraph" w:styleId="TOCHeading">
    <w:name w:val="TOC Heading"/>
    <w:basedOn w:val="Normal"/>
    <w:next w:val="Normal"/>
    <w:autoRedefine/>
    <w:uiPriority w:val="39"/>
    <w:semiHidden/>
    <w:qFormat/>
    <w:rsid w:val="00855100"/>
    <w:pPr>
      <w:widowControl w:val="0"/>
      <w:outlineLvl w:val="0"/>
    </w:pPr>
    <w:rPr>
      <w:rFonts w:ascii="Calibri" w:eastAsia="Calibri" w:hAnsi="Calibri" w:cs="Calibri"/>
      <w:b/>
      <w:bCs/>
      <w:color w:val="000000" w:themeColor="text1"/>
      <w:sz w:val="32"/>
      <w:szCs w:val="32"/>
      <w:lang w:eastAsia="zh-CN"/>
    </w:rPr>
  </w:style>
  <w:style w:type="paragraph" w:styleId="Header">
    <w:name w:val="header"/>
    <w:basedOn w:val="Normal"/>
    <w:link w:val="HeaderChar"/>
    <w:uiPriority w:val="99"/>
    <w:unhideWhenUsed/>
    <w:rsid w:val="0098079B"/>
    <w:pPr>
      <w:tabs>
        <w:tab w:val="center" w:pos="4680"/>
        <w:tab w:val="right" w:pos="9360"/>
      </w:tabs>
    </w:pPr>
  </w:style>
  <w:style w:type="character" w:customStyle="1" w:styleId="HeaderChar">
    <w:name w:val="Header Char"/>
    <w:basedOn w:val="DefaultParagraphFont"/>
    <w:link w:val="Header"/>
    <w:uiPriority w:val="99"/>
    <w:rsid w:val="0098079B"/>
    <w:rPr>
      <w:sz w:val="20"/>
    </w:rPr>
  </w:style>
  <w:style w:type="paragraph" w:styleId="Footer">
    <w:name w:val="footer"/>
    <w:basedOn w:val="Normal"/>
    <w:link w:val="FooterChar"/>
    <w:uiPriority w:val="99"/>
    <w:unhideWhenUsed/>
    <w:rsid w:val="0098079B"/>
    <w:pPr>
      <w:tabs>
        <w:tab w:val="center" w:pos="4680"/>
        <w:tab w:val="right" w:pos="9360"/>
      </w:tabs>
    </w:pPr>
  </w:style>
  <w:style w:type="character" w:customStyle="1" w:styleId="FooterChar">
    <w:name w:val="Footer Char"/>
    <w:basedOn w:val="DefaultParagraphFont"/>
    <w:link w:val="Footer"/>
    <w:uiPriority w:val="99"/>
    <w:rsid w:val="0098079B"/>
    <w:rPr>
      <w:sz w:val="20"/>
    </w:rPr>
  </w:style>
  <w:style w:type="character" w:styleId="CommentReference">
    <w:name w:val="annotation reference"/>
    <w:basedOn w:val="DefaultParagraphFont"/>
    <w:uiPriority w:val="99"/>
    <w:semiHidden/>
    <w:unhideWhenUsed/>
    <w:rsid w:val="00D11179"/>
    <w:rPr>
      <w:sz w:val="16"/>
      <w:szCs w:val="16"/>
    </w:rPr>
  </w:style>
  <w:style w:type="paragraph" w:styleId="CommentText">
    <w:name w:val="annotation text"/>
    <w:basedOn w:val="Normal"/>
    <w:link w:val="CommentTextChar"/>
    <w:uiPriority w:val="99"/>
    <w:unhideWhenUsed/>
    <w:rsid w:val="00D11179"/>
    <w:rPr>
      <w:szCs w:val="20"/>
    </w:rPr>
  </w:style>
  <w:style w:type="character" w:customStyle="1" w:styleId="CommentTextChar">
    <w:name w:val="Comment Text Char"/>
    <w:basedOn w:val="DefaultParagraphFont"/>
    <w:link w:val="CommentText"/>
    <w:uiPriority w:val="99"/>
    <w:rsid w:val="00D11179"/>
    <w:rPr>
      <w:sz w:val="20"/>
      <w:szCs w:val="20"/>
    </w:rPr>
  </w:style>
  <w:style w:type="paragraph" w:styleId="CommentSubject">
    <w:name w:val="annotation subject"/>
    <w:basedOn w:val="CommentText"/>
    <w:next w:val="CommentText"/>
    <w:link w:val="CommentSubjectChar"/>
    <w:uiPriority w:val="99"/>
    <w:semiHidden/>
    <w:unhideWhenUsed/>
    <w:rsid w:val="00D11179"/>
    <w:rPr>
      <w:b/>
      <w:bCs/>
    </w:rPr>
  </w:style>
  <w:style w:type="character" w:customStyle="1" w:styleId="CommentSubjectChar">
    <w:name w:val="Comment Subject Char"/>
    <w:basedOn w:val="CommentTextChar"/>
    <w:link w:val="CommentSubject"/>
    <w:uiPriority w:val="99"/>
    <w:semiHidden/>
    <w:rsid w:val="00D11179"/>
    <w:rPr>
      <w:b/>
      <w:bCs/>
      <w:sz w:val="20"/>
      <w:szCs w:val="20"/>
    </w:rPr>
  </w:style>
  <w:style w:type="paragraph" w:customStyle="1" w:styleId="alt">
    <w:name w:val="alt"/>
    <w:basedOn w:val="Normal"/>
    <w:rsid w:val="009D1C08"/>
    <w:pPr>
      <w:spacing w:before="100" w:beforeAutospacing="1" w:after="100" w:afterAutospacing="1"/>
    </w:pPr>
    <w:rPr>
      <w:rFonts w:ascii="Times New Roman" w:eastAsia="Times New Roman" w:hAnsi="Times New Roman" w:cs="Times New Roman"/>
      <w:sz w:val="24"/>
      <w:szCs w:val="24"/>
    </w:rPr>
  </w:style>
  <w:style w:type="character" w:customStyle="1" w:styleId="keyword">
    <w:name w:val="keyword"/>
    <w:basedOn w:val="DefaultParagraphFont"/>
    <w:rsid w:val="009D1C08"/>
  </w:style>
  <w:style w:type="character" w:customStyle="1" w:styleId="comment">
    <w:name w:val="comment"/>
    <w:basedOn w:val="DefaultParagraphFont"/>
    <w:rsid w:val="009D1C08"/>
  </w:style>
  <w:style w:type="character" w:customStyle="1" w:styleId="preprocessor">
    <w:name w:val="preprocessor"/>
    <w:basedOn w:val="DefaultParagraphFont"/>
    <w:rsid w:val="009D1C08"/>
  </w:style>
  <w:style w:type="character" w:customStyle="1" w:styleId="datatypes">
    <w:name w:val="datatypes"/>
    <w:basedOn w:val="DefaultParagraphFont"/>
    <w:rsid w:val="009D1C08"/>
  </w:style>
  <w:style w:type="character" w:customStyle="1" w:styleId="string">
    <w:name w:val="string"/>
    <w:basedOn w:val="DefaultParagraphFont"/>
    <w:rsid w:val="009D1C08"/>
  </w:style>
  <w:style w:type="character" w:styleId="Emphasis">
    <w:name w:val="Emphasis"/>
    <w:basedOn w:val="DefaultParagraphFont"/>
    <w:uiPriority w:val="20"/>
    <w:qFormat/>
    <w:rsid w:val="00002F7B"/>
    <w:rPr>
      <w:i/>
      <w:iCs/>
    </w:rPr>
  </w:style>
  <w:style w:type="character" w:customStyle="1" w:styleId="tag">
    <w:name w:val="tag"/>
    <w:basedOn w:val="DefaultParagraphFont"/>
    <w:rsid w:val="001E3D1A"/>
  </w:style>
  <w:style w:type="character" w:customStyle="1" w:styleId="tag-name">
    <w:name w:val="tag-name"/>
    <w:basedOn w:val="DefaultParagraphFont"/>
    <w:rsid w:val="001E3D1A"/>
  </w:style>
  <w:style w:type="character" w:customStyle="1" w:styleId="attribute">
    <w:name w:val="attribute"/>
    <w:basedOn w:val="DefaultParagraphFont"/>
    <w:rsid w:val="001E3D1A"/>
  </w:style>
  <w:style w:type="character" w:customStyle="1" w:styleId="attribute-value">
    <w:name w:val="attribute-value"/>
    <w:basedOn w:val="DefaultParagraphFont"/>
    <w:rsid w:val="001E3D1A"/>
  </w:style>
  <w:style w:type="character" w:styleId="Strong">
    <w:name w:val="Strong"/>
    <w:basedOn w:val="DefaultParagraphFont"/>
    <w:uiPriority w:val="22"/>
    <w:qFormat/>
    <w:rsid w:val="006F18C8"/>
    <w:rPr>
      <w:b/>
      <w:bCs/>
    </w:rPr>
  </w:style>
  <w:style w:type="paragraph" w:styleId="NormalWeb">
    <w:name w:val="Normal (Web)"/>
    <w:basedOn w:val="Normal"/>
    <w:uiPriority w:val="99"/>
    <w:semiHidden/>
    <w:unhideWhenUsed/>
    <w:rsid w:val="006F18C8"/>
    <w:pPr>
      <w:spacing w:before="100" w:beforeAutospacing="1" w:after="100" w:afterAutospacing="1"/>
    </w:pPr>
    <w:rPr>
      <w:rFonts w:ascii="Times New Roman" w:eastAsia="Times New Roman" w:hAnsi="Times New Roman" w:cs="Times New Roman"/>
      <w:sz w:val="24"/>
      <w:szCs w:val="24"/>
    </w:rPr>
  </w:style>
  <w:style w:type="character" w:customStyle="1" w:styleId="number">
    <w:name w:val="number"/>
    <w:basedOn w:val="DefaultParagraphFont"/>
    <w:rsid w:val="003815A4"/>
  </w:style>
  <w:style w:type="character" w:customStyle="1" w:styleId="pythonnumbercolor">
    <w:name w:val="pythonnumbercolor"/>
    <w:basedOn w:val="DefaultParagraphFont"/>
    <w:rsid w:val="00634BC2"/>
  </w:style>
  <w:style w:type="character" w:customStyle="1" w:styleId="pythonkeywordcolor">
    <w:name w:val="pythonkeywordcolor"/>
    <w:basedOn w:val="DefaultParagraphFont"/>
    <w:rsid w:val="00634BC2"/>
  </w:style>
  <w:style w:type="character" w:customStyle="1" w:styleId="pythonstringcolor">
    <w:name w:val="pythonstringcolor"/>
    <w:basedOn w:val="DefaultParagraphFont"/>
    <w:rsid w:val="00634BC2"/>
  </w:style>
  <w:style w:type="character" w:styleId="HTMLCode">
    <w:name w:val="HTML Code"/>
    <w:basedOn w:val="DefaultParagraphFont"/>
    <w:uiPriority w:val="99"/>
    <w:semiHidden/>
    <w:unhideWhenUsed/>
    <w:rsid w:val="002668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3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773F58"/>
    <w:rPr>
      <w:rFonts w:ascii="Courier New" w:eastAsia="Times New Roman" w:hAnsi="Courier New" w:cs="Courier New"/>
      <w:sz w:val="20"/>
      <w:szCs w:val="20"/>
    </w:rPr>
  </w:style>
  <w:style w:type="character" w:customStyle="1" w:styleId="token">
    <w:name w:val="token"/>
    <w:basedOn w:val="DefaultParagraphFont"/>
    <w:rsid w:val="00773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4420">
      <w:bodyDiv w:val="1"/>
      <w:marLeft w:val="0"/>
      <w:marRight w:val="0"/>
      <w:marTop w:val="0"/>
      <w:marBottom w:val="0"/>
      <w:divBdr>
        <w:top w:val="none" w:sz="0" w:space="0" w:color="auto"/>
        <w:left w:val="none" w:sz="0" w:space="0" w:color="auto"/>
        <w:bottom w:val="none" w:sz="0" w:space="0" w:color="auto"/>
        <w:right w:val="none" w:sz="0" w:space="0" w:color="auto"/>
      </w:divBdr>
    </w:div>
    <w:div w:id="35929433">
      <w:bodyDiv w:val="1"/>
      <w:marLeft w:val="0"/>
      <w:marRight w:val="0"/>
      <w:marTop w:val="0"/>
      <w:marBottom w:val="0"/>
      <w:divBdr>
        <w:top w:val="none" w:sz="0" w:space="0" w:color="auto"/>
        <w:left w:val="none" w:sz="0" w:space="0" w:color="auto"/>
        <w:bottom w:val="none" w:sz="0" w:space="0" w:color="auto"/>
        <w:right w:val="none" w:sz="0" w:space="0" w:color="auto"/>
      </w:divBdr>
    </w:div>
    <w:div w:id="102726447">
      <w:bodyDiv w:val="1"/>
      <w:marLeft w:val="0"/>
      <w:marRight w:val="0"/>
      <w:marTop w:val="0"/>
      <w:marBottom w:val="0"/>
      <w:divBdr>
        <w:top w:val="none" w:sz="0" w:space="0" w:color="auto"/>
        <w:left w:val="none" w:sz="0" w:space="0" w:color="auto"/>
        <w:bottom w:val="none" w:sz="0" w:space="0" w:color="auto"/>
        <w:right w:val="none" w:sz="0" w:space="0" w:color="auto"/>
      </w:divBdr>
    </w:div>
    <w:div w:id="160587068">
      <w:bodyDiv w:val="1"/>
      <w:marLeft w:val="0"/>
      <w:marRight w:val="0"/>
      <w:marTop w:val="0"/>
      <w:marBottom w:val="0"/>
      <w:divBdr>
        <w:top w:val="none" w:sz="0" w:space="0" w:color="auto"/>
        <w:left w:val="none" w:sz="0" w:space="0" w:color="auto"/>
        <w:bottom w:val="none" w:sz="0" w:space="0" w:color="auto"/>
        <w:right w:val="none" w:sz="0" w:space="0" w:color="auto"/>
      </w:divBdr>
    </w:div>
    <w:div w:id="181287809">
      <w:bodyDiv w:val="1"/>
      <w:marLeft w:val="0"/>
      <w:marRight w:val="0"/>
      <w:marTop w:val="0"/>
      <w:marBottom w:val="0"/>
      <w:divBdr>
        <w:top w:val="none" w:sz="0" w:space="0" w:color="auto"/>
        <w:left w:val="none" w:sz="0" w:space="0" w:color="auto"/>
        <w:bottom w:val="none" w:sz="0" w:space="0" w:color="auto"/>
        <w:right w:val="none" w:sz="0" w:space="0" w:color="auto"/>
      </w:divBdr>
    </w:div>
    <w:div w:id="264383000">
      <w:bodyDiv w:val="1"/>
      <w:marLeft w:val="0"/>
      <w:marRight w:val="0"/>
      <w:marTop w:val="0"/>
      <w:marBottom w:val="0"/>
      <w:divBdr>
        <w:top w:val="none" w:sz="0" w:space="0" w:color="auto"/>
        <w:left w:val="none" w:sz="0" w:space="0" w:color="auto"/>
        <w:bottom w:val="none" w:sz="0" w:space="0" w:color="auto"/>
        <w:right w:val="none" w:sz="0" w:space="0" w:color="auto"/>
      </w:divBdr>
    </w:div>
    <w:div w:id="267812714">
      <w:bodyDiv w:val="1"/>
      <w:marLeft w:val="0"/>
      <w:marRight w:val="0"/>
      <w:marTop w:val="0"/>
      <w:marBottom w:val="0"/>
      <w:divBdr>
        <w:top w:val="none" w:sz="0" w:space="0" w:color="auto"/>
        <w:left w:val="none" w:sz="0" w:space="0" w:color="auto"/>
        <w:bottom w:val="none" w:sz="0" w:space="0" w:color="auto"/>
        <w:right w:val="none" w:sz="0" w:space="0" w:color="auto"/>
      </w:divBdr>
    </w:div>
    <w:div w:id="432629043">
      <w:bodyDiv w:val="1"/>
      <w:marLeft w:val="0"/>
      <w:marRight w:val="0"/>
      <w:marTop w:val="0"/>
      <w:marBottom w:val="0"/>
      <w:divBdr>
        <w:top w:val="none" w:sz="0" w:space="0" w:color="auto"/>
        <w:left w:val="none" w:sz="0" w:space="0" w:color="auto"/>
        <w:bottom w:val="none" w:sz="0" w:space="0" w:color="auto"/>
        <w:right w:val="none" w:sz="0" w:space="0" w:color="auto"/>
      </w:divBdr>
    </w:div>
    <w:div w:id="489372862">
      <w:bodyDiv w:val="1"/>
      <w:marLeft w:val="0"/>
      <w:marRight w:val="0"/>
      <w:marTop w:val="0"/>
      <w:marBottom w:val="0"/>
      <w:divBdr>
        <w:top w:val="none" w:sz="0" w:space="0" w:color="auto"/>
        <w:left w:val="none" w:sz="0" w:space="0" w:color="auto"/>
        <w:bottom w:val="none" w:sz="0" w:space="0" w:color="auto"/>
        <w:right w:val="none" w:sz="0" w:space="0" w:color="auto"/>
      </w:divBdr>
    </w:div>
    <w:div w:id="504977307">
      <w:bodyDiv w:val="1"/>
      <w:marLeft w:val="0"/>
      <w:marRight w:val="0"/>
      <w:marTop w:val="0"/>
      <w:marBottom w:val="0"/>
      <w:divBdr>
        <w:top w:val="none" w:sz="0" w:space="0" w:color="auto"/>
        <w:left w:val="none" w:sz="0" w:space="0" w:color="auto"/>
        <w:bottom w:val="none" w:sz="0" w:space="0" w:color="auto"/>
        <w:right w:val="none" w:sz="0" w:space="0" w:color="auto"/>
      </w:divBdr>
    </w:div>
    <w:div w:id="602029063">
      <w:bodyDiv w:val="1"/>
      <w:marLeft w:val="0"/>
      <w:marRight w:val="0"/>
      <w:marTop w:val="0"/>
      <w:marBottom w:val="0"/>
      <w:divBdr>
        <w:top w:val="none" w:sz="0" w:space="0" w:color="auto"/>
        <w:left w:val="none" w:sz="0" w:space="0" w:color="auto"/>
        <w:bottom w:val="none" w:sz="0" w:space="0" w:color="auto"/>
        <w:right w:val="none" w:sz="0" w:space="0" w:color="auto"/>
      </w:divBdr>
    </w:div>
    <w:div w:id="621112718">
      <w:bodyDiv w:val="1"/>
      <w:marLeft w:val="0"/>
      <w:marRight w:val="0"/>
      <w:marTop w:val="0"/>
      <w:marBottom w:val="0"/>
      <w:divBdr>
        <w:top w:val="none" w:sz="0" w:space="0" w:color="auto"/>
        <w:left w:val="none" w:sz="0" w:space="0" w:color="auto"/>
        <w:bottom w:val="none" w:sz="0" w:space="0" w:color="auto"/>
        <w:right w:val="none" w:sz="0" w:space="0" w:color="auto"/>
      </w:divBdr>
    </w:div>
    <w:div w:id="768700628">
      <w:bodyDiv w:val="1"/>
      <w:marLeft w:val="0"/>
      <w:marRight w:val="0"/>
      <w:marTop w:val="0"/>
      <w:marBottom w:val="0"/>
      <w:divBdr>
        <w:top w:val="none" w:sz="0" w:space="0" w:color="auto"/>
        <w:left w:val="none" w:sz="0" w:space="0" w:color="auto"/>
        <w:bottom w:val="none" w:sz="0" w:space="0" w:color="auto"/>
        <w:right w:val="none" w:sz="0" w:space="0" w:color="auto"/>
      </w:divBdr>
    </w:div>
    <w:div w:id="802774957">
      <w:bodyDiv w:val="1"/>
      <w:marLeft w:val="0"/>
      <w:marRight w:val="0"/>
      <w:marTop w:val="0"/>
      <w:marBottom w:val="0"/>
      <w:divBdr>
        <w:top w:val="none" w:sz="0" w:space="0" w:color="auto"/>
        <w:left w:val="none" w:sz="0" w:space="0" w:color="auto"/>
        <w:bottom w:val="none" w:sz="0" w:space="0" w:color="auto"/>
        <w:right w:val="none" w:sz="0" w:space="0" w:color="auto"/>
      </w:divBdr>
    </w:div>
    <w:div w:id="960113948">
      <w:bodyDiv w:val="1"/>
      <w:marLeft w:val="0"/>
      <w:marRight w:val="0"/>
      <w:marTop w:val="0"/>
      <w:marBottom w:val="0"/>
      <w:divBdr>
        <w:top w:val="none" w:sz="0" w:space="0" w:color="auto"/>
        <w:left w:val="none" w:sz="0" w:space="0" w:color="auto"/>
        <w:bottom w:val="none" w:sz="0" w:space="0" w:color="auto"/>
        <w:right w:val="none" w:sz="0" w:space="0" w:color="auto"/>
      </w:divBdr>
    </w:div>
    <w:div w:id="1135367754">
      <w:bodyDiv w:val="1"/>
      <w:marLeft w:val="0"/>
      <w:marRight w:val="0"/>
      <w:marTop w:val="0"/>
      <w:marBottom w:val="0"/>
      <w:divBdr>
        <w:top w:val="none" w:sz="0" w:space="0" w:color="auto"/>
        <w:left w:val="none" w:sz="0" w:space="0" w:color="auto"/>
        <w:bottom w:val="none" w:sz="0" w:space="0" w:color="auto"/>
        <w:right w:val="none" w:sz="0" w:space="0" w:color="auto"/>
      </w:divBdr>
    </w:div>
    <w:div w:id="1207641826">
      <w:bodyDiv w:val="1"/>
      <w:marLeft w:val="0"/>
      <w:marRight w:val="0"/>
      <w:marTop w:val="0"/>
      <w:marBottom w:val="0"/>
      <w:divBdr>
        <w:top w:val="none" w:sz="0" w:space="0" w:color="auto"/>
        <w:left w:val="none" w:sz="0" w:space="0" w:color="auto"/>
        <w:bottom w:val="none" w:sz="0" w:space="0" w:color="auto"/>
        <w:right w:val="none" w:sz="0" w:space="0" w:color="auto"/>
      </w:divBdr>
    </w:div>
    <w:div w:id="1274240090">
      <w:bodyDiv w:val="1"/>
      <w:marLeft w:val="0"/>
      <w:marRight w:val="0"/>
      <w:marTop w:val="0"/>
      <w:marBottom w:val="0"/>
      <w:divBdr>
        <w:top w:val="none" w:sz="0" w:space="0" w:color="auto"/>
        <w:left w:val="none" w:sz="0" w:space="0" w:color="auto"/>
        <w:bottom w:val="none" w:sz="0" w:space="0" w:color="auto"/>
        <w:right w:val="none" w:sz="0" w:space="0" w:color="auto"/>
      </w:divBdr>
    </w:div>
    <w:div w:id="1330674328">
      <w:bodyDiv w:val="1"/>
      <w:marLeft w:val="0"/>
      <w:marRight w:val="0"/>
      <w:marTop w:val="0"/>
      <w:marBottom w:val="0"/>
      <w:divBdr>
        <w:top w:val="none" w:sz="0" w:space="0" w:color="auto"/>
        <w:left w:val="none" w:sz="0" w:space="0" w:color="auto"/>
        <w:bottom w:val="none" w:sz="0" w:space="0" w:color="auto"/>
        <w:right w:val="none" w:sz="0" w:space="0" w:color="auto"/>
      </w:divBdr>
    </w:div>
    <w:div w:id="1365910211">
      <w:bodyDiv w:val="1"/>
      <w:marLeft w:val="0"/>
      <w:marRight w:val="0"/>
      <w:marTop w:val="0"/>
      <w:marBottom w:val="0"/>
      <w:divBdr>
        <w:top w:val="none" w:sz="0" w:space="0" w:color="auto"/>
        <w:left w:val="none" w:sz="0" w:space="0" w:color="auto"/>
        <w:bottom w:val="none" w:sz="0" w:space="0" w:color="auto"/>
        <w:right w:val="none" w:sz="0" w:space="0" w:color="auto"/>
      </w:divBdr>
    </w:div>
    <w:div w:id="1509365143">
      <w:bodyDiv w:val="1"/>
      <w:marLeft w:val="0"/>
      <w:marRight w:val="0"/>
      <w:marTop w:val="0"/>
      <w:marBottom w:val="0"/>
      <w:divBdr>
        <w:top w:val="none" w:sz="0" w:space="0" w:color="auto"/>
        <w:left w:val="none" w:sz="0" w:space="0" w:color="auto"/>
        <w:bottom w:val="none" w:sz="0" w:space="0" w:color="auto"/>
        <w:right w:val="none" w:sz="0" w:space="0" w:color="auto"/>
      </w:divBdr>
    </w:div>
    <w:div w:id="1590309299">
      <w:bodyDiv w:val="1"/>
      <w:marLeft w:val="0"/>
      <w:marRight w:val="0"/>
      <w:marTop w:val="0"/>
      <w:marBottom w:val="0"/>
      <w:divBdr>
        <w:top w:val="none" w:sz="0" w:space="0" w:color="auto"/>
        <w:left w:val="none" w:sz="0" w:space="0" w:color="auto"/>
        <w:bottom w:val="none" w:sz="0" w:space="0" w:color="auto"/>
        <w:right w:val="none" w:sz="0" w:space="0" w:color="auto"/>
      </w:divBdr>
    </w:div>
    <w:div w:id="1631590974">
      <w:bodyDiv w:val="1"/>
      <w:marLeft w:val="0"/>
      <w:marRight w:val="0"/>
      <w:marTop w:val="0"/>
      <w:marBottom w:val="0"/>
      <w:divBdr>
        <w:top w:val="none" w:sz="0" w:space="0" w:color="auto"/>
        <w:left w:val="none" w:sz="0" w:space="0" w:color="auto"/>
        <w:bottom w:val="none" w:sz="0" w:space="0" w:color="auto"/>
        <w:right w:val="none" w:sz="0" w:space="0" w:color="auto"/>
      </w:divBdr>
    </w:div>
    <w:div w:id="1634677318">
      <w:bodyDiv w:val="1"/>
      <w:marLeft w:val="0"/>
      <w:marRight w:val="0"/>
      <w:marTop w:val="0"/>
      <w:marBottom w:val="0"/>
      <w:divBdr>
        <w:top w:val="none" w:sz="0" w:space="0" w:color="auto"/>
        <w:left w:val="none" w:sz="0" w:space="0" w:color="auto"/>
        <w:bottom w:val="none" w:sz="0" w:space="0" w:color="auto"/>
        <w:right w:val="none" w:sz="0" w:space="0" w:color="auto"/>
      </w:divBdr>
    </w:div>
    <w:div w:id="1659111679">
      <w:bodyDiv w:val="1"/>
      <w:marLeft w:val="0"/>
      <w:marRight w:val="0"/>
      <w:marTop w:val="0"/>
      <w:marBottom w:val="0"/>
      <w:divBdr>
        <w:top w:val="none" w:sz="0" w:space="0" w:color="auto"/>
        <w:left w:val="none" w:sz="0" w:space="0" w:color="auto"/>
        <w:bottom w:val="none" w:sz="0" w:space="0" w:color="auto"/>
        <w:right w:val="none" w:sz="0" w:space="0" w:color="auto"/>
      </w:divBdr>
    </w:div>
    <w:div w:id="1750733221">
      <w:bodyDiv w:val="1"/>
      <w:marLeft w:val="0"/>
      <w:marRight w:val="0"/>
      <w:marTop w:val="0"/>
      <w:marBottom w:val="0"/>
      <w:divBdr>
        <w:top w:val="none" w:sz="0" w:space="0" w:color="auto"/>
        <w:left w:val="none" w:sz="0" w:space="0" w:color="auto"/>
        <w:bottom w:val="none" w:sz="0" w:space="0" w:color="auto"/>
        <w:right w:val="none" w:sz="0" w:space="0" w:color="auto"/>
      </w:divBdr>
    </w:div>
    <w:div w:id="1757088756">
      <w:bodyDiv w:val="1"/>
      <w:marLeft w:val="0"/>
      <w:marRight w:val="0"/>
      <w:marTop w:val="0"/>
      <w:marBottom w:val="0"/>
      <w:divBdr>
        <w:top w:val="none" w:sz="0" w:space="0" w:color="auto"/>
        <w:left w:val="none" w:sz="0" w:space="0" w:color="auto"/>
        <w:bottom w:val="none" w:sz="0" w:space="0" w:color="auto"/>
        <w:right w:val="none" w:sz="0" w:space="0" w:color="auto"/>
      </w:divBdr>
    </w:div>
    <w:div w:id="1893812619">
      <w:bodyDiv w:val="1"/>
      <w:marLeft w:val="0"/>
      <w:marRight w:val="0"/>
      <w:marTop w:val="0"/>
      <w:marBottom w:val="0"/>
      <w:divBdr>
        <w:top w:val="none" w:sz="0" w:space="0" w:color="auto"/>
        <w:left w:val="none" w:sz="0" w:space="0" w:color="auto"/>
        <w:bottom w:val="none" w:sz="0" w:space="0" w:color="auto"/>
        <w:right w:val="none" w:sz="0" w:space="0" w:color="auto"/>
      </w:divBdr>
    </w:div>
    <w:div w:id="1966503350">
      <w:bodyDiv w:val="1"/>
      <w:marLeft w:val="0"/>
      <w:marRight w:val="0"/>
      <w:marTop w:val="0"/>
      <w:marBottom w:val="0"/>
      <w:divBdr>
        <w:top w:val="none" w:sz="0" w:space="0" w:color="auto"/>
        <w:left w:val="none" w:sz="0" w:space="0" w:color="auto"/>
        <w:bottom w:val="none" w:sz="0" w:space="0" w:color="auto"/>
        <w:right w:val="none" w:sz="0" w:space="0" w:color="auto"/>
      </w:divBdr>
    </w:div>
    <w:div w:id="198338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444D26"/>
      </a:dk2>
      <a:lt2>
        <a:srgbClr val="FEFAC9"/>
      </a:lt2>
      <a:accent1>
        <a:srgbClr val="6D509B"/>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ustom 2">
      <a:majorFont>
        <a:latin typeface="Posteram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E875ADB-1483-4E8A-AADB-EFF408240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2486</TotalTime>
  <Pages>58</Pages>
  <Words>7141</Words>
  <Characters>40707</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chennamsetty santhoshi</dc:creator>
  <cp:keywords/>
  <dc:description/>
  <cp:lastModifiedBy>chennamsetty santhoshi</cp:lastModifiedBy>
  <cp:revision>97</cp:revision>
  <dcterms:created xsi:type="dcterms:W3CDTF">2024-03-27T15:03:00Z</dcterms:created>
  <dcterms:modified xsi:type="dcterms:W3CDTF">2024-06-01T23:48:00Z</dcterms:modified>
</cp:coreProperties>
</file>